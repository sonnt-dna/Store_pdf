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517B0" w14:textId="77777777" w:rsidR="00831CBF" w:rsidRPr="00957B40" w:rsidRDefault="00831CBF" w:rsidP="00831CBF">
      <w:pPr>
        <w:spacing w:before="120" w:line="288" w:lineRule="auto"/>
        <w:jc w:val="center"/>
        <w:rPr>
          <w:rFonts w:ascii="Times New Roman" w:hAnsi="Times New Roman"/>
          <w:b/>
          <w:bCs/>
        </w:rPr>
      </w:pPr>
      <w:bookmarkStart w:id="0" w:name="_Hlk97124410"/>
      <w:r w:rsidRPr="00957B40">
        <w:rPr>
          <w:rFonts w:ascii="Times New Roman" w:hAnsi="Times New Roman"/>
          <w:b/>
          <w:bCs/>
        </w:rPr>
        <w:t>LỜI MỞ ĐẦU</w:t>
      </w:r>
    </w:p>
    <w:p w14:paraId="661A8D35" w14:textId="77777777" w:rsidR="00831CBF" w:rsidRPr="00957B40" w:rsidRDefault="00831CBF" w:rsidP="00831CBF">
      <w:pPr>
        <w:spacing w:before="120" w:line="288" w:lineRule="auto"/>
        <w:jc w:val="center"/>
        <w:rPr>
          <w:rFonts w:ascii="Times New Roman" w:hAnsi="Times New Roman"/>
          <w:bCs/>
        </w:rPr>
      </w:pPr>
    </w:p>
    <w:p w14:paraId="23A81507" w14:textId="77777777" w:rsidR="00B37AD1" w:rsidRPr="00957B40" w:rsidRDefault="00831CBF" w:rsidP="004621C7">
      <w:pPr>
        <w:spacing w:before="120" w:after="120" w:line="312" w:lineRule="auto"/>
        <w:jc w:val="both"/>
        <w:rPr>
          <w:rFonts w:ascii="Times New Roman" w:hAnsi="Times New Roman"/>
          <w:bCs/>
        </w:rPr>
      </w:pPr>
      <w:r w:rsidRPr="00957B40">
        <w:rPr>
          <w:rFonts w:ascii="Times New Roman" w:hAnsi="Times New Roman"/>
          <w:bCs/>
        </w:rPr>
        <w:tab/>
        <w:t>Đại hội công đoàn các cấp</w:t>
      </w:r>
      <w:r w:rsidR="00B37AD1" w:rsidRPr="00957B40">
        <w:rPr>
          <w:rFonts w:ascii="Times New Roman" w:hAnsi="Times New Roman"/>
          <w:bCs/>
        </w:rPr>
        <w:t xml:space="preserve"> Công đoàn Viên chức Việt Nam</w:t>
      </w:r>
      <w:r w:rsidRPr="00957B40">
        <w:rPr>
          <w:rFonts w:ascii="Times New Roman" w:hAnsi="Times New Roman"/>
          <w:bCs/>
        </w:rPr>
        <w:t xml:space="preserve"> là </w:t>
      </w:r>
      <w:r w:rsidR="00090EC2" w:rsidRPr="00957B40">
        <w:rPr>
          <w:rFonts w:ascii="Times New Roman" w:hAnsi="Times New Roman"/>
          <w:bCs/>
        </w:rPr>
        <w:t>đợt</w:t>
      </w:r>
      <w:r w:rsidRPr="00957B40">
        <w:rPr>
          <w:rFonts w:ascii="Times New Roman" w:hAnsi="Times New Roman"/>
          <w:bCs/>
        </w:rPr>
        <w:t xml:space="preserve"> sinh hoạt chính trị </w:t>
      </w:r>
      <w:r w:rsidR="00090EC2" w:rsidRPr="00957B40">
        <w:rPr>
          <w:rFonts w:ascii="Times New Roman" w:hAnsi="Times New Roman"/>
          <w:bCs/>
        </w:rPr>
        <w:t xml:space="preserve">sâu rộng, </w:t>
      </w:r>
      <w:r w:rsidR="00090EC2" w:rsidRPr="00957B40">
        <w:rPr>
          <w:rFonts w:ascii="Times New Roman" w:hAnsi="Times New Roman"/>
        </w:rPr>
        <w:t>dân chủ, là ngày hội của cán</w:t>
      </w:r>
      <w:r w:rsidR="00090EC2" w:rsidRPr="00957B40">
        <w:rPr>
          <w:rFonts w:ascii="Times New Roman" w:hAnsi="Times New Roman"/>
          <w:lang w:val="vi-VN"/>
        </w:rPr>
        <w:t xml:space="preserve"> bộ, </w:t>
      </w:r>
      <w:r w:rsidR="00090EC2" w:rsidRPr="00957B40">
        <w:rPr>
          <w:rFonts w:ascii="Times New Roman" w:hAnsi="Times New Roman"/>
        </w:rPr>
        <w:t>đoàn viên</w:t>
      </w:r>
      <w:r w:rsidR="00090EC2" w:rsidRPr="00957B40">
        <w:rPr>
          <w:rFonts w:ascii="Times New Roman" w:hAnsi="Times New Roman"/>
          <w:lang w:val="vi-VN"/>
        </w:rPr>
        <w:t xml:space="preserve"> công đoàn và của</w:t>
      </w:r>
      <w:r w:rsidR="00B37AD1" w:rsidRPr="00957B40">
        <w:rPr>
          <w:rFonts w:ascii="Times New Roman" w:hAnsi="Times New Roman"/>
        </w:rPr>
        <w:t xml:space="preserve"> tổ chức Công đoàn Việt Nam</w:t>
      </w:r>
      <w:r w:rsidR="00090EC2" w:rsidRPr="00957B40">
        <w:rPr>
          <w:rFonts w:ascii="Times New Roman" w:hAnsi="Times New Roman"/>
          <w:lang w:val="vi-VN"/>
        </w:rPr>
        <w:t>,</w:t>
      </w:r>
      <w:r w:rsidR="00090EC2" w:rsidRPr="00957B40">
        <w:rPr>
          <w:rFonts w:ascii="Times New Roman" w:hAnsi="Times New Roman"/>
        </w:rPr>
        <w:t xml:space="preserve"> là dịp </w:t>
      </w:r>
      <w:r w:rsidRPr="00957B40">
        <w:rPr>
          <w:rFonts w:ascii="Times New Roman" w:hAnsi="Times New Roman"/>
          <w:bCs/>
        </w:rPr>
        <w:t xml:space="preserve">quan trọng </w:t>
      </w:r>
      <w:r w:rsidR="007A1483" w:rsidRPr="00957B40">
        <w:rPr>
          <w:rFonts w:ascii="Times New Roman" w:hAnsi="Times New Roman"/>
          <w:bCs/>
        </w:rPr>
        <w:t xml:space="preserve">để </w:t>
      </w:r>
      <w:r w:rsidR="00B37AD1" w:rsidRPr="00957B40">
        <w:rPr>
          <w:rFonts w:ascii="Times New Roman" w:hAnsi="Times New Roman"/>
          <w:bCs/>
        </w:rPr>
        <w:t>đánh gi</w:t>
      </w:r>
      <w:r w:rsidR="00C050AB" w:rsidRPr="00957B40">
        <w:rPr>
          <w:rFonts w:ascii="Times New Roman" w:hAnsi="Times New Roman"/>
          <w:bCs/>
        </w:rPr>
        <w:t>á</w:t>
      </w:r>
      <w:r w:rsidR="00B37AD1" w:rsidRPr="00957B40">
        <w:rPr>
          <w:rFonts w:ascii="Times New Roman" w:hAnsi="Times New Roman"/>
          <w:bCs/>
        </w:rPr>
        <w:t xml:space="preserve"> và nhìn lại một</w:t>
      </w:r>
      <w:r w:rsidRPr="00957B40">
        <w:rPr>
          <w:rFonts w:ascii="Times New Roman" w:hAnsi="Times New Roman"/>
          <w:bCs/>
        </w:rPr>
        <w:t xml:space="preserve"> nhiệm kỳ của mỗi cấp công đoàn. </w:t>
      </w:r>
    </w:p>
    <w:p w14:paraId="023B812B" w14:textId="77777777" w:rsidR="00831CBF" w:rsidRPr="00957B40" w:rsidRDefault="00831CBF" w:rsidP="00B37AD1">
      <w:pPr>
        <w:spacing w:before="120" w:after="120" w:line="312" w:lineRule="auto"/>
        <w:ind w:firstLine="720"/>
        <w:jc w:val="both"/>
        <w:rPr>
          <w:rFonts w:ascii="Times New Roman" w:hAnsi="Times New Roman"/>
        </w:rPr>
      </w:pPr>
      <w:r w:rsidRPr="00957B40">
        <w:rPr>
          <w:rFonts w:ascii="Times New Roman" w:hAnsi="Times New Roman"/>
          <w:bCs/>
        </w:rPr>
        <w:t xml:space="preserve">Trên cơ sở các quy định của </w:t>
      </w:r>
      <w:r w:rsidR="00B37AD1" w:rsidRPr="00957B40">
        <w:rPr>
          <w:rFonts w:ascii="Times New Roman" w:hAnsi="Times New Roman"/>
          <w:bCs/>
        </w:rPr>
        <w:t xml:space="preserve">Đảng, của </w:t>
      </w:r>
      <w:r w:rsidRPr="00957B40">
        <w:rPr>
          <w:rFonts w:ascii="Times New Roman" w:hAnsi="Times New Roman"/>
          <w:bCs/>
        </w:rPr>
        <w:t>Điều lệ Công đoàn Việt Nam khóa XII,</w:t>
      </w:r>
      <w:r w:rsidR="00B37AD1" w:rsidRPr="00957B40">
        <w:rPr>
          <w:rFonts w:ascii="Times New Roman" w:hAnsi="Times New Roman"/>
          <w:bCs/>
        </w:rPr>
        <w:t xml:space="preserve"> Hướng dẫn thực hiện Điều lệ Công đoàn Việt Nam khóa XII;</w:t>
      </w:r>
      <w:r w:rsidRPr="00957B40">
        <w:rPr>
          <w:rFonts w:ascii="Times New Roman" w:hAnsi="Times New Roman"/>
          <w:bCs/>
        </w:rPr>
        <w:t xml:space="preserve"> Kế hoạch số </w:t>
      </w:r>
      <w:r w:rsidRPr="00957B40">
        <w:rPr>
          <w:rFonts w:ascii="Times New Roman" w:hAnsi="Times New Roman"/>
        </w:rPr>
        <w:t>120/KH-CĐVC ngày 15 tháng 4 năm 2022</w:t>
      </w:r>
      <w:r w:rsidR="00B37AD1" w:rsidRPr="00957B40">
        <w:rPr>
          <w:rFonts w:ascii="Times New Roman" w:hAnsi="Times New Roman"/>
        </w:rPr>
        <w:t xml:space="preserve"> về tổ chức đại hội công đoàn các cấp, Hướng dẫn 354/HD-CĐVC ngày 08 tháng 9 năm 2022</w:t>
      </w:r>
      <w:r w:rsidRPr="00957B40">
        <w:rPr>
          <w:rFonts w:ascii="Times New Roman" w:hAnsi="Times New Roman"/>
        </w:rPr>
        <w:t xml:space="preserve"> </w:t>
      </w:r>
      <w:r w:rsidR="00B37AD1" w:rsidRPr="00957B40">
        <w:rPr>
          <w:rFonts w:ascii="Times New Roman" w:hAnsi="Times New Roman"/>
        </w:rPr>
        <w:t xml:space="preserve">về công tác nhân sự đại hội công đoàn các cấp </w:t>
      </w:r>
      <w:r w:rsidRPr="00957B40">
        <w:rPr>
          <w:rFonts w:ascii="Times New Roman" w:hAnsi="Times New Roman"/>
        </w:rPr>
        <w:t>tiến tới Đại hội lần thứ VI Công đoàn Viên chức</w:t>
      </w:r>
      <w:r w:rsidR="00B37AD1" w:rsidRPr="00957B40">
        <w:rPr>
          <w:rFonts w:ascii="Times New Roman" w:hAnsi="Times New Roman"/>
        </w:rPr>
        <w:t xml:space="preserve"> </w:t>
      </w:r>
      <w:r w:rsidR="00C050AB" w:rsidRPr="00957B40">
        <w:rPr>
          <w:rFonts w:ascii="Times New Roman" w:hAnsi="Times New Roman"/>
        </w:rPr>
        <w:t xml:space="preserve">   </w:t>
      </w:r>
      <w:r w:rsidR="00B37AD1" w:rsidRPr="00957B40">
        <w:rPr>
          <w:rFonts w:ascii="Times New Roman" w:hAnsi="Times New Roman"/>
        </w:rPr>
        <w:t xml:space="preserve">Việt Nam, nhiệm kỳ 2023 </w:t>
      </w:r>
      <w:r w:rsidR="000D2FAF" w:rsidRPr="00957B40">
        <w:rPr>
          <w:rFonts w:ascii="Times New Roman" w:hAnsi="Times New Roman"/>
        </w:rPr>
        <w:t>-</w:t>
      </w:r>
      <w:r w:rsidR="00B37AD1" w:rsidRPr="00957B40">
        <w:rPr>
          <w:rFonts w:ascii="Times New Roman" w:hAnsi="Times New Roman"/>
        </w:rPr>
        <w:t xml:space="preserve"> 2028 của Công đoàn Viên chức Việt Nam</w:t>
      </w:r>
      <w:r w:rsidR="00C050AB" w:rsidRPr="00957B40">
        <w:rPr>
          <w:rFonts w:ascii="Times New Roman" w:hAnsi="Times New Roman"/>
        </w:rPr>
        <w:t>.</w:t>
      </w:r>
    </w:p>
    <w:p w14:paraId="3FD6F702" w14:textId="77777777" w:rsidR="00831CBF" w:rsidRPr="00957B40" w:rsidRDefault="000603E8" w:rsidP="004621C7">
      <w:pPr>
        <w:spacing w:before="120" w:after="120" w:line="312" w:lineRule="auto"/>
        <w:ind w:firstLine="720"/>
        <w:jc w:val="both"/>
        <w:rPr>
          <w:rFonts w:ascii="Times New Roman" w:hAnsi="Times New Roman"/>
        </w:rPr>
      </w:pPr>
      <w:r w:rsidRPr="00957B40">
        <w:rPr>
          <w:rFonts w:ascii="Times New Roman" w:hAnsi="Times New Roman"/>
        </w:rPr>
        <w:t xml:space="preserve">Bám sát Chủ đề Đại hội lần thứ VI Công đoàn Viên chức Việt Nam: </w:t>
      </w:r>
      <w:r w:rsidRPr="00957B40">
        <w:rPr>
          <w:rFonts w:ascii="Times New Roman" w:hAnsi="Times New Roman"/>
          <w:b/>
        </w:rPr>
        <w:t xml:space="preserve">“Dân chủ - Đổi mới </w:t>
      </w:r>
      <w:r w:rsidR="000D2FAF" w:rsidRPr="00957B40">
        <w:rPr>
          <w:rFonts w:ascii="Times New Roman" w:hAnsi="Times New Roman"/>
          <w:b/>
        </w:rPr>
        <w:t>-</w:t>
      </w:r>
      <w:r w:rsidRPr="00957B40">
        <w:rPr>
          <w:rFonts w:ascii="Times New Roman" w:hAnsi="Times New Roman"/>
          <w:b/>
        </w:rPr>
        <w:t xml:space="preserve"> Đoàn kết </w:t>
      </w:r>
      <w:r w:rsidR="000D2FAF" w:rsidRPr="00957B40">
        <w:rPr>
          <w:rFonts w:ascii="Times New Roman" w:hAnsi="Times New Roman"/>
          <w:b/>
        </w:rPr>
        <w:t>-</w:t>
      </w:r>
      <w:r w:rsidRPr="00957B40">
        <w:rPr>
          <w:rFonts w:ascii="Times New Roman" w:hAnsi="Times New Roman"/>
          <w:b/>
        </w:rPr>
        <w:t xml:space="preserve"> Sáng tạo”</w:t>
      </w:r>
      <w:r w:rsidRPr="00957B40">
        <w:rPr>
          <w:rFonts w:ascii="Times New Roman" w:hAnsi="Times New Roman"/>
        </w:rPr>
        <w:t xml:space="preserve">; </w:t>
      </w:r>
      <w:r w:rsidR="00831CBF" w:rsidRPr="00957B40">
        <w:rPr>
          <w:rFonts w:ascii="Times New Roman" w:hAnsi="Times New Roman"/>
        </w:rPr>
        <w:t xml:space="preserve">Nhằm nâng cao chất lượng, tiến độ trong công tác chuẩn bị và tổ chức đại hội, Ban </w:t>
      </w:r>
      <w:r w:rsidR="00C050AB" w:rsidRPr="00957B40">
        <w:rPr>
          <w:rFonts w:ascii="Times New Roman" w:hAnsi="Times New Roman"/>
        </w:rPr>
        <w:t>Biên tập tài liệu</w:t>
      </w:r>
      <w:r w:rsidR="00831CBF" w:rsidRPr="00957B40">
        <w:rPr>
          <w:rFonts w:ascii="Times New Roman" w:hAnsi="Times New Roman"/>
        </w:rPr>
        <w:t xml:space="preserve"> </w:t>
      </w:r>
      <w:r w:rsidR="007A1483" w:rsidRPr="00957B40">
        <w:rPr>
          <w:rFonts w:ascii="Times New Roman" w:hAnsi="Times New Roman"/>
        </w:rPr>
        <w:t xml:space="preserve">Đại hội </w:t>
      </w:r>
      <w:r w:rsidR="00831CBF" w:rsidRPr="00957B40">
        <w:rPr>
          <w:rFonts w:ascii="Times New Roman" w:hAnsi="Times New Roman"/>
        </w:rPr>
        <w:t xml:space="preserve">Công đoàn Viên chức Việt Nam giới thiệu </w:t>
      </w:r>
      <w:r w:rsidR="00C050AB" w:rsidRPr="00957B40">
        <w:rPr>
          <w:rFonts w:ascii="Times New Roman" w:hAnsi="Times New Roman"/>
        </w:rPr>
        <w:t>bộ</w:t>
      </w:r>
      <w:r w:rsidR="00831CBF" w:rsidRPr="00957B40">
        <w:rPr>
          <w:rFonts w:ascii="Times New Roman" w:hAnsi="Times New Roman"/>
        </w:rPr>
        <w:t xml:space="preserve"> tài liệu </w:t>
      </w:r>
      <w:r w:rsidR="00C050AB" w:rsidRPr="00957B40">
        <w:rPr>
          <w:rFonts w:ascii="Times New Roman" w:hAnsi="Times New Roman"/>
        </w:rPr>
        <w:t xml:space="preserve">mẫu </w:t>
      </w:r>
      <w:r w:rsidR="00831CBF" w:rsidRPr="00957B40">
        <w:rPr>
          <w:rFonts w:ascii="Times New Roman" w:hAnsi="Times New Roman"/>
        </w:rPr>
        <w:t>liên quan đến công tác tổ chức đại hội</w:t>
      </w:r>
      <w:r w:rsidR="00C050AB" w:rsidRPr="00957B40">
        <w:rPr>
          <w:rFonts w:ascii="Times New Roman" w:hAnsi="Times New Roman"/>
        </w:rPr>
        <w:t xml:space="preserve"> công đoàn các cấp Công đoàn Viên chức Việt Nam</w:t>
      </w:r>
      <w:r w:rsidR="00831CBF" w:rsidRPr="00957B40">
        <w:rPr>
          <w:rFonts w:ascii="Times New Roman" w:hAnsi="Times New Roman"/>
        </w:rPr>
        <w:t xml:space="preserve"> để các đồng chí tham khảo thực hiện.</w:t>
      </w:r>
    </w:p>
    <w:p w14:paraId="34CEDDE6" w14:textId="77777777" w:rsidR="00090EC2" w:rsidRPr="00957B40" w:rsidRDefault="00090EC2" w:rsidP="00831CBF">
      <w:pPr>
        <w:spacing w:before="120" w:line="288" w:lineRule="auto"/>
        <w:ind w:firstLine="720"/>
        <w:jc w:val="both"/>
        <w:rPr>
          <w:rFonts w:ascii="Times New Roman" w:hAnsi="Times New Roman"/>
          <w:bCs/>
        </w:rPr>
      </w:pPr>
    </w:p>
    <w:p w14:paraId="7F2386AF" w14:textId="77777777" w:rsidR="0062037C" w:rsidRPr="00957B40" w:rsidRDefault="00090EC2" w:rsidP="00090EC2">
      <w:pPr>
        <w:spacing w:before="120" w:line="288" w:lineRule="auto"/>
        <w:ind w:firstLine="720"/>
        <w:jc w:val="right"/>
        <w:rPr>
          <w:rFonts w:ascii="Times New Roman" w:hAnsi="Times New Roman"/>
          <w:b/>
          <w:bCs/>
        </w:rPr>
      </w:pPr>
      <w:r w:rsidRPr="00957B40">
        <w:rPr>
          <w:rFonts w:ascii="Times New Roman" w:hAnsi="Times New Roman"/>
          <w:b/>
          <w:bCs/>
        </w:rPr>
        <w:t xml:space="preserve">BAN BIÊN </w:t>
      </w:r>
      <w:r w:rsidR="00C050AB" w:rsidRPr="00957B40">
        <w:rPr>
          <w:rFonts w:ascii="Times New Roman" w:hAnsi="Times New Roman"/>
          <w:b/>
          <w:bCs/>
        </w:rPr>
        <w:t>TẬP</w:t>
      </w:r>
      <w:r w:rsidRPr="00957B40">
        <w:rPr>
          <w:rFonts w:ascii="Times New Roman" w:hAnsi="Times New Roman"/>
          <w:b/>
          <w:bCs/>
        </w:rPr>
        <w:t xml:space="preserve"> TÀI LIỆU</w:t>
      </w:r>
    </w:p>
    <w:p w14:paraId="10F2E861" w14:textId="77777777" w:rsidR="0062037C" w:rsidRPr="00957B40" w:rsidRDefault="0062037C">
      <w:pPr>
        <w:rPr>
          <w:rFonts w:ascii="Times New Roman" w:hAnsi="Times New Roman"/>
          <w:bCs/>
        </w:rPr>
      </w:pPr>
      <w:r w:rsidRPr="00957B40">
        <w:rPr>
          <w:rFonts w:ascii="Times New Roman" w:hAnsi="Times New Roman"/>
          <w:bCs/>
        </w:rPr>
        <w:br w:type="page"/>
      </w:r>
    </w:p>
    <w:p w14:paraId="51C98E01" w14:textId="77777777" w:rsidR="0062037C" w:rsidRPr="00957B40" w:rsidRDefault="0062037C" w:rsidP="00090EC2">
      <w:pPr>
        <w:spacing w:before="120" w:line="288" w:lineRule="auto"/>
        <w:ind w:firstLine="720"/>
        <w:jc w:val="right"/>
        <w:rPr>
          <w:rFonts w:ascii="Times New Roman" w:hAnsi="Times New Roman"/>
          <w:bCs/>
        </w:rPr>
        <w:sectPr w:rsidR="0062037C" w:rsidRPr="00957B40" w:rsidSect="006E41D6">
          <w:footerReference w:type="even" r:id="rId8"/>
          <w:footerReference w:type="default" r:id="rId9"/>
          <w:footerReference w:type="first" r:id="rId10"/>
          <w:pgSz w:w="11907" w:h="16840" w:code="9"/>
          <w:pgMar w:top="1134" w:right="1134" w:bottom="1134" w:left="1701" w:header="340" w:footer="397" w:gutter="0"/>
          <w:cols w:space="720"/>
          <w:titlePg/>
          <w:docGrid w:linePitch="360"/>
        </w:sectPr>
      </w:pPr>
    </w:p>
    <w:p w14:paraId="3C59A21E" w14:textId="77777777" w:rsidR="0062037C" w:rsidRPr="00957B40" w:rsidRDefault="0062037C" w:rsidP="0062037C">
      <w:pPr>
        <w:ind w:firstLine="567"/>
        <w:jc w:val="right"/>
        <w:rPr>
          <w:rFonts w:ascii="Times New Roman" w:hAnsi="Times New Roman"/>
          <w:i/>
          <w:sz w:val="26"/>
          <w:szCs w:val="26"/>
        </w:rPr>
      </w:pPr>
      <w:r w:rsidRPr="00957B40">
        <w:rPr>
          <w:rFonts w:ascii="Times New Roman" w:hAnsi="Times New Roman"/>
          <w:i/>
          <w:sz w:val="26"/>
          <w:szCs w:val="26"/>
        </w:rPr>
        <w:lastRenderedPageBreak/>
        <w:t>Phụ lục 1</w:t>
      </w:r>
    </w:p>
    <w:p w14:paraId="55AD2600" w14:textId="77777777" w:rsidR="00786B86" w:rsidRDefault="00786B86" w:rsidP="0062037C">
      <w:pPr>
        <w:ind w:firstLine="567"/>
        <w:jc w:val="center"/>
        <w:rPr>
          <w:rFonts w:ascii="Times New Roman" w:hAnsi="Times New Roman"/>
          <w:b/>
          <w:sz w:val="26"/>
          <w:szCs w:val="26"/>
        </w:rPr>
      </w:pPr>
      <w:r>
        <w:rPr>
          <w:rFonts w:ascii="Times New Roman" w:hAnsi="Times New Roman"/>
          <w:b/>
          <w:sz w:val="26"/>
          <w:szCs w:val="26"/>
        </w:rPr>
        <w:t>PHÂN CÔNG ĐÓN TIẾP ĐẠI BIỂU</w:t>
      </w:r>
    </w:p>
    <w:p w14:paraId="6E97A451" w14:textId="77777777" w:rsidR="0062037C" w:rsidRPr="00957B40" w:rsidRDefault="0062037C" w:rsidP="0062037C">
      <w:pPr>
        <w:ind w:firstLine="567"/>
        <w:jc w:val="center"/>
        <w:rPr>
          <w:rFonts w:ascii="Times New Roman" w:hAnsi="Times New Roman"/>
          <w:b/>
          <w:sz w:val="26"/>
          <w:szCs w:val="26"/>
        </w:rPr>
      </w:pPr>
      <w:r w:rsidRPr="00957B40">
        <w:rPr>
          <w:rFonts w:ascii="Times New Roman" w:hAnsi="Times New Roman"/>
          <w:b/>
          <w:sz w:val="26"/>
          <w:szCs w:val="26"/>
        </w:rPr>
        <w:t>TẠI ĐẠI HỘI</w:t>
      </w:r>
      <w:r w:rsidR="00786B86">
        <w:rPr>
          <w:rFonts w:ascii="Times New Roman" w:hAnsi="Times New Roman"/>
          <w:b/>
          <w:sz w:val="26"/>
          <w:szCs w:val="26"/>
        </w:rPr>
        <w:t xml:space="preserve"> </w:t>
      </w:r>
      <w:r w:rsidRPr="00957B40">
        <w:rPr>
          <w:rFonts w:ascii="Times New Roman" w:hAnsi="Times New Roman"/>
          <w:b/>
          <w:sz w:val="26"/>
          <w:szCs w:val="26"/>
        </w:rPr>
        <w:t>CÔNG ĐOÀN ………</w:t>
      </w:r>
    </w:p>
    <w:p w14:paraId="4A879ADB" w14:textId="77777777" w:rsidR="0062037C" w:rsidRPr="00957B40" w:rsidRDefault="0062037C" w:rsidP="0062037C">
      <w:pPr>
        <w:spacing w:before="120" w:after="120"/>
        <w:ind w:firstLine="567"/>
        <w:jc w:val="center"/>
        <w:rPr>
          <w:rFonts w:ascii="Times New Roman" w:hAnsi="Times New Roman"/>
          <w:b/>
          <w:sz w:val="26"/>
          <w:szCs w:val="26"/>
        </w:rPr>
      </w:pPr>
    </w:p>
    <w:p w14:paraId="4F4C9EE5" w14:textId="77777777" w:rsidR="0062037C" w:rsidRPr="00957B40" w:rsidRDefault="0062037C" w:rsidP="0062037C">
      <w:pPr>
        <w:tabs>
          <w:tab w:val="left" w:pos="2173"/>
        </w:tabs>
        <w:spacing w:before="120" w:after="120"/>
        <w:ind w:firstLine="567"/>
        <w:jc w:val="both"/>
        <w:rPr>
          <w:rFonts w:ascii="Times New Roman" w:hAnsi="Times New Roman"/>
          <w:b/>
          <w:sz w:val="26"/>
          <w:szCs w:val="26"/>
        </w:rPr>
      </w:pPr>
      <w:r w:rsidRPr="00957B40">
        <w:rPr>
          <w:rFonts w:ascii="Times New Roman" w:hAnsi="Times New Roman"/>
          <w:b/>
          <w:sz w:val="26"/>
          <w:szCs w:val="26"/>
        </w:rPr>
        <w:t>1. Về thời gian, địa điểm tổ chức Đại hội</w:t>
      </w:r>
    </w:p>
    <w:p w14:paraId="4978A124" w14:textId="77777777" w:rsidR="0062037C" w:rsidRPr="00957B40" w:rsidRDefault="0062037C" w:rsidP="0062037C">
      <w:pPr>
        <w:tabs>
          <w:tab w:val="left" w:pos="2173"/>
        </w:tabs>
        <w:spacing w:before="120" w:after="120"/>
        <w:ind w:firstLine="567"/>
        <w:jc w:val="both"/>
        <w:rPr>
          <w:rFonts w:ascii="Times New Roman" w:hAnsi="Times New Roman"/>
          <w:sz w:val="26"/>
          <w:szCs w:val="26"/>
        </w:rPr>
      </w:pPr>
      <w:r w:rsidRPr="00957B40">
        <w:rPr>
          <w:rFonts w:ascii="Times New Roman" w:hAnsi="Times New Roman"/>
          <w:sz w:val="26"/>
          <w:szCs w:val="26"/>
        </w:rPr>
        <w:t xml:space="preserve">- Thời gian: </w:t>
      </w:r>
    </w:p>
    <w:p w14:paraId="33CAB5C6" w14:textId="77777777" w:rsidR="0062037C" w:rsidRPr="00957B40" w:rsidRDefault="0062037C" w:rsidP="0062037C">
      <w:pPr>
        <w:tabs>
          <w:tab w:val="left" w:pos="2173"/>
        </w:tabs>
        <w:spacing w:before="120" w:after="120"/>
        <w:ind w:firstLine="567"/>
        <w:jc w:val="both"/>
        <w:rPr>
          <w:rFonts w:ascii="Times New Roman" w:hAnsi="Times New Roman"/>
          <w:sz w:val="26"/>
          <w:szCs w:val="26"/>
          <w:lang w:val="pt-BR"/>
        </w:rPr>
      </w:pPr>
      <w:r w:rsidRPr="00957B40">
        <w:rPr>
          <w:rFonts w:ascii="Times New Roman" w:hAnsi="Times New Roman"/>
          <w:sz w:val="26"/>
          <w:szCs w:val="26"/>
        </w:rPr>
        <w:t xml:space="preserve">- Địa điểm: </w:t>
      </w:r>
    </w:p>
    <w:p w14:paraId="02AC42A7" w14:textId="77777777" w:rsidR="0062037C" w:rsidRPr="00957B40" w:rsidRDefault="0062037C" w:rsidP="0062037C">
      <w:pPr>
        <w:tabs>
          <w:tab w:val="left" w:pos="2173"/>
        </w:tabs>
        <w:spacing w:before="120" w:after="120"/>
        <w:ind w:firstLine="567"/>
        <w:jc w:val="both"/>
        <w:rPr>
          <w:rFonts w:ascii="Times New Roman" w:hAnsi="Times New Roman"/>
          <w:spacing w:val="-4"/>
          <w:sz w:val="26"/>
          <w:szCs w:val="26"/>
        </w:rPr>
      </w:pPr>
      <w:r w:rsidRPr="00957B40">
        <w:rPr>
          <w:rFonts w:ascii="Times New Roman" w:hAnsi="Times New Roman"/>
          <w:spacing w:val="-4"/>
          <w:sz w:val="26"/>
          <w:szCs w:val="26"/>
          <w:lang w:val="pt-BR"/>
        </w:rPr>
        <w:t>- Trang phục: nữ mặc áo dài; nam mặc áo vest, bên trong là áo sơ mi; quần tối màu (Khuyến khích mặc áo nhận diện Công đoàn Việt Nam)</w:t>
      </w:r>
    </w:p>
    <w:p w14:paraId="2585AC5A" w14:textId="77777777" w:rsidR="0062037C" w:rsidRPr="00957B40" w:rsidRDefault="0062037C" w:rsidP="0062037C">
      <w:pPr>
        <w:spacing w:before="120" w:after="120"/>
        <w:ind w:firstLine="567"/>
        <w:jc w:val="both"/>
        <w:rPr>
          <w:rFonts w:ascii="Times New Roman" w:hAnsi="Times New Roman"/>
          <w:b/>
          <w:sz w:val="26"/>
          <w:szCs w:val="26"/>
          <w:lang w:val="pt-BR"/>
        </w:rPr>
      </w:pPr>
      <w:r w:rsidRPr="00957B40">
        <w:rPr>
          <w:rFonts w:ascii="Times New Roman" w:hAnsi="Times New Roman"/>
          <w:b/>
          <w:sz w:val="26"/>
          <w:szCs w:val="26"/>
          <w:lang w:val="pt-BR"/>
        </w:rPr>
        <w:t xml:space="preserve">2. Các công việc cụ thể </w:t>
      </w:r>
    </w:p>
    <w:tbl>
      <w:tblPr>
        <w:tblStyle w:val="TableGrid"/>
        <w:tblW w:w="13437" w:type="dxa"/>
        <w:tblInd w:w="279" w:type="dxa"/>
        <w:tblLayout w:type="fixed"/>
        <w:tblLook w:val="04A0" w:firstRow="1" w:lastRow="0" w:firstColumn="1" w:lastColumn="0" w:noHBand="0" w:noVBand="1"/>
      </w:tblPr>
      <w:tblGrid>
        <w:gridCol w:w="709"/>
        <w:gridCol w:w="7229"/>
        <w:gridCol w:w="1814"/>
        <w:gridCol w:w="3685"/>
      </w:tblGrid>
      <w:tr w:rsidR="0062037C" w:rsidRPr="00957B40" w14:paraId="2B8DE73D" w14:textId="77777777" w:rsidTr="00240EE4">
        <w:trPr>
          <w:trHeight w:val="431"/>
        </w:trPr>
        <w:tc>
          <w:tcPr>
            <w:tcW w:w="709" w:type="dxa"/>
            <w:vAlign w:val="center"/>
          </w:tcPr>
          <w:p w14:paraId="1431CE92" w14:textId="77777777" w:rsidR="0062037C" w:rsidRPr="00957B40" w:rsidRDefault="0062037C" w:rsidP="00240EE4">
            <w:pPr>
              <w:jc w:val="center"/>
              <w:rPr>
                <w:rFonts w:ascii="Times New Roman" w:hAnsi="Times New Roman"/>
                <w:b/>
                <w:sz w:val="24"/>
                <w:szCs w:val="24"/>
                <w:lang w:val="pt-BR"/>
              </w:rPr>
            </w:pPr>
            <w:r w:rsidRPr="00957B40">
              <w:rPr>
                <w:rFonts w:ascii="Times New Roman" w:hAnsi="Times New Roman"/>
                <w:b/>
                <w:sz w:val="24"/>
                <w:szCs w:val="24"/>
                <w:lang w:val="pt-BR"/>
              </w:rPr>
              <w:t>STT</w:t>
            </w:r>
          </w:p>
        </w:tc>
        <w:tc>
          <w:tcPr>
            <w:tcW w:w="7229" w:type="dxa"/>
          </w:tcPr>
          <w:p w14:paraId="55CE614C" w14:textId="77777777" w:rsidR="0062037C" w:rsidRPr="00957B40" w:rsidRDefault="0062037C" w:rsidP="00240EE4">
            <w:pPr>
              <w:jc w:val="center"/>
              <w:rPr>
                <w:rFonts w:ascii="Times New Roman" w:hAnsi="Times New Roman"/>
                <w:b/>
                <w:sz w:val="24"/>
                <w:szCs w:val="24"/>
                <w:lang w:val="pt-BR"/>
              </w:rPr>
            </w:pPr>
            <w:r w:rsidRPr="00957B40">
              <w:rPr>
                <w:rFonts w:ascii="Times New Roman" w:hAnsi="Times New Roman"/>
                <w:b/>
                <w:sz w:val="24"/>
                <w:szCs w:val="24"/>
                <w:lang w:val="pt-BR"/>
              </w:rPr>
              <w:t>Công việc</w:t>
            </w:r>
          </w:p>
        </w:tc>
        <w:tc>
          <w:tcPr>
            <w:tcW w:w="1814" w:type="dxa"/>
          </w:tcPr>
          <w:p w14:paraId="69778B88" w14:textId="77777777" w:rsidR="0062037C" w:rsidRPr="00957B40" w:rsidRDefault="0062037C" w:rsidP="00240EE4">
            <w:pPr>
              <w:jc w:val="center"/>
              <w:rPr>
                <w:rFonts w:ascii="Times New Roman" w:hAnsi="Times New Roman"/>
                <w:b/>
                <w:sz w:val="24"/>
                <w:szCs w:val="24"/>
                <w:lang w:val="pt-BR"/>
              </w:rPr>
            </w:pPr>
            <w:r w:rsidRPr="00957B40">
              <w:rPr>
                <w:rFonts w:ascii="Times New Roman" w:hAnsi="Times New Roman"/>
                <w:b/>
                <w:sz w:val="24"/>
                <w:szCs w:val="24"/>
                <w:lang w:val="pt-BR"/>
              </w:rPr>
              <w:t>Thời gian</w:t>
            </w:r>
          </w:p>
        </w:tc>
        <w:tc>
          <w:tcPr>
            <w:tcW w:w="3685" w:type="dxa"/>
          </w:tcPr>
          <w:p w14:paraId="2A30C1F7" w14:textId="77777777" w:rsidR="0062037C" w:rsidRPr="00957B40" w:rsidRDefault="0062037C" w:rsidP="00240EE4">
            <w:pPr>
              <w:jc w:val="center"/>
              <w:rPr>
                <w:rFonts w:ascii="Times New Roman" w:hAnsi="Times New Roman"/>
                <w:b/>
                <w:sz w:val="24"/>
                <w:szCs w:val="24"/>
                <w:lang w:val="pt-BR"/>
              </w:rPr>
            </w:pPr>
            <w:r w:rsidRPr="00957B40">
              <w:rPr>
                <w:rFonts w:ascii="Times New Roman" w:hAnsi="Times New Roman"/>
                <w:b/>
                <w:sz w:val="24"/>
                <w:szCs w:val="24"/>
                <w:lang w:val="pt-BR"/>
              </w:rPr>
              <w:t>Phân công</w:t>
            </w:r>
          </w:p>
        </w:tc>
      </w:tr>
      <w:tr w:rsidR="0062037C" w:rsidRPr="00957B40" w14:paraId="4C432232" w14:textId="77777777" w:rsidTr="00240EE4">
        <w:trPr>
          <w:trHeight w:val="571"/>
        </w:trPr>
        <w:tc>
          <w:tcPr>
            <w:tcW w:w="709" w:type="dxa"/>
            <w:vAlign w:val="center"/>
          </w:tcPr>
          <w:p w14:paraId="7DECE613" w14:textId="77777777" w:rsidR="0062037C" w:rsidRPr="00957B40" w:rsidRDefault="0062037C" w:rsidP="0062037C">
            <w:pPr>
              <w:pStyle w:val="ListParagraph"/>
              <w:numPr>
                <w:ilvl w:val="0"/>
                <w:numId w:val="12"/>
              </w:numPr>
              <w:jc w:val="center"/>
              <w:rPr>
                <w:lang w:val="pt-BR"/>
              </w:rPr>
            </w:pPr>
          </w:p>
        </w:tc>
        <w:tc>
          <w:tcPr>
            <w:tcW w:w="7229" w:type="dxa"/>
            <w:vAlign w:val="center"/>
          </w:tcPr>
          <w:p w14:paraId="04435BB8" w14:textId="77777777" w:rsidR="0062037C" w:rsidRPr="00957B40" w:rsidRDefault="0062037C" w:rsidP="000D2FAF">
            <w:pPr>
              <w:rPr>
                <w:rFonts w:ascii="Times New Roman" w:hAnsi="Times New Roman"/>
                <w:sz w:val="24"/>
                <w:szCs w:val="24"/>
                <w:lang w:val="pt-BR"/>
              </w:rPr>
            </w:pPr>
            <w:r w:rsidRPr="00957B40">
              <w:rPr>
                <w:rFonts w:ascii="Times New Roman" w:hAnsi="Times New Roman"/>
                <w:sz w:val="24"/>
                <w:szCs w:val="24"/>
                <w:lang w:val="pt-BR"/>
              </w:rPr>
              <w:t xml:space="preserve">Đón tiếp đại biểu Vip tại sảnh để dẫn lên </w:t>
            </w:r>
            <w:r w:rsidR="000D2FAF" w:rsidRPr="00957B40">
              <w:rPr>
                <w:rFonts w:ascii="Times New Roman" w:hAnsi="Times New Roman"/>
                <w:sz w:val="24"/>
                <w:szCs w:val="24"/>
                <w:lang w:val="pt-BR"/>
              </w:rPr>
              <w:t>p</w:t>
            </w:r>
            <w:r w:rsidRPr="00957B40">
              <w:rPr>
                <w:rFonts w:ascii="Times New Roman" w:hAnsi="Times New Roman"/>
                <w:sz w:val="24"/>
                <w:szCs w:val="24"/>
                <w:lang w:val="pt-BR"/>
              </w:rPr>
              <w:t>hòng chờ, trò chuy</w:t>
            </w:r>
            <w:r w:rsidR="000D2FAF" w:rsidRPr="00957B40">
              <w:rPr>
                <w:rFonts w:ascii="Times New Roman" w:hAnsi="Times New Roman"/>
                <w:sz w:val="24"/>
                <w:szCs w:val="24"/>
                <w:lang w:val="pt-BR"/>
              </w:rPr>
              <w:t>ện, tiếp nước, mời hoa quả tại p</w:t>
            </w:r>
            <w:r w:rsidRPr="00957B40">
              <w:rPr>
                <w:rFonts w:ascii="Times New Roman" w:hAnsi="Times New Roman"/>
                <w:sz w:val="24"/>
                <w:szCs w:val="24"/>
                <w:lang w:val="pt-BR"/>
              </w:rPr>
              <w:t>hòng</w:t>
            </w:r>
          </w:p>
        </w:tc>
        <w:tc>
          <w:tcPr>
            <w:tcW w:w="1814" w:type="dxa"/>
          </w:tcPr>
          <w:p w14:paraId="27225C37" w14:textId="77777777" w:rsidR="0062037C" w:rsidRPr="00957B40" w:rsidRDefault="0062037C" w:rsidP="00240EE4">
            <w:pPr>
              <w:jc w:val="center"/>
              <w:rPr>
                <w:rFonts w:ascii="Times New Roman" w:hAnsi="Times New Roman"/>
                <w:sz w:val="24"/>
                <w:szCs w:val="24"/>
                <w:lang w:val="pt-BR"/>
              </w:rPr>
            </w:pPr>
          </w:p>
        </w:tc>
        <w:tc>
          <w:tcPr>
            <w:tcW w:w="3685" w:type="dxa"/>
            <w:vAlign w:val="center"/>
          </w:tcPr>
          <w:p w14:paraId="6C387090" w14:textId="77777777" w:rsidR="0062037C" w:rsidRPr="00957B40" w:rsidRDefault="0062037C" w:rsidP="00240EE4">
            <w:pPr>
              <w:rPr>
                <w:rFonts w:ascii="Times New Roman" w:hAnsi="Times New Roman"/>
                <w:sz w:val="24"/>
                <w:szCs w:val="24"/>
                <w:lang w:val="pt-BR"/>
              </w:rPr>
            </w:pPr>
            <w:r w:rsidRPr="00957B40">
              <w:rPr>
                <w:rFonts w:ascii="Times New Roman" w:hAnsi="Times New Roman"/>
                <w:sz w:val="24"/>
                <w:szCs w:val="24"/>
                <w:lang w:val="pt-BR"/>
              </w:rPr>
              <w:t>- 02 đồng chí (01 nam, 01 nữ)</w:t>
            </w:r>
          </w:p>
        </w:tc>
      </w:tr>
      <w:tr w:rsidR="0062037C" w:rsidRPr="00957B40" w14:paraId="23EA754E" w14:textId="77777777" w:rsidTr="00240EE4">
        <w:trPr>
          <w:trHeight w:val="571"/>
        </w:trPr>
        <w:tc>
          <w:tcPr>
            <w:tcW w:w="709" w:type="dxa"/>
            <w:vAlign w:val="center"/>
          </w:tcPr>
          <w:p w14:paraId="4683C8EE" w14:textId="77777777" w:rsidR="0062037C" w:rsidRPr="00957B40" w:rsidRDefault="0062037C" w:rsidP="0062037C">
            <w:pPr>
              <w:pStyle w:val="ListParagraph"/>
              <w:numPr>
                <w:ilvl w:val="0"/>
                <w:numId w:val="12"/>
              </w:numPr>
              <w:jc w:val="center"/>
              <w:rPr>
                <w:lang w:val="pt-BR"/>
              </w:rPr>
            </w:pPr>
          </w:p>
        </w:tc>
        <w:tc>
          <w:tcPr>
            <w:tcW w:w="7229" w:type="dxa"/>
            <w:vAlign w:val="center"/>
          </w:tcPr>
          <w:p w14:paraId="48C03A76" w14:textId="77777777" w:rsidR="0062037C" w:rsidRPr="00957B40" w:rsidRDefault="0018521B" w:rsidP="00240EE4">
            <w:pPr>
              <w:rPr>
                <w:rFonts w:ascii="Times New Roman" w:hAnsi="Times New Roman"/>
                <w:sz w:val="24"/>
                <w:szCs w:val="24"/>
                <w:lang w:val="pt-BR"/>
              </w:rPr>
            </w:pPr>
            <w:r w:rsidRPr="00957B40">
              <w:rPr>
                <w:rFonts w:ascii="Times New Roman" w:hAnsi="Times New Roman"/>
                <w:sz w:val="24"/>
                <w:szCs w:val="24"/>
                <w:lang w:val="pt-BR"/>
              </w:rPr>
              <w:t>Tiếp đại biểu VIP</w:t>
            </w:r>
          </w:p>
        </w:tc>
        <w:tc>
          <w:tcPr>
            <w:tcW w:w="1814" w:type="dxa"/>
          </w:tcPr>
          <w:p w14:paraId="118F9F34" w14:textId="77777777" w:rsidR="0062037C" w:rsidRPr="00957B40" w:rsidRDefault="0062037C" w:rsidP="00240EE4">
            <w:pPr>
              <w:jc w:val="center"/>
              <w:rPr>
                <w:rFonts w:ascii="Times New Roman" w:hAnsi="Times New Roman"/>
                <w:sz w:val="24"/>
                <w:szCs w:val="24"/>
                <w:lang w:val="pt-BR"/>
              </w:rPr>
            </w:pPr>
          </w:p>
        </w:tc>
        <w:tc>
          <w:tcPr>
            <w:tcW w:w="3685" w:type="dxa"/>
            <w:vAlign w:val="center"/>
          </w:tcPr>
          <w:p w14:paraId="4DDB5BAA" w14:textId="77777777" w:rsidR="0062037C" w:rsidRPr="00957B40" w:rsidRDefault="0062037C" w:rsidP="00240EE4">
            <w:pPr>
              <w:rPr>
                <w:rFonts w:ascii="Times New Roman" w:hAnsi="Times New Roman"/>
                <w:sz w:val="24"/>
                <w:szCs w:val="24"/>
                <w:lang w:val="pt-BR"/>
              </w:rPr>
            </w:pPr>
            <w:r w:rsidRPr="00957B40">
              <w:rPr>
                <w:rFonts w:ascii="Times New Roman" w:hAnsi="Times New Roman"/>
                <w:sz w:val="24"/>
                <w:szCs w:val="24"/>
                <w:lang w:val="pt-BR"/>
              </w:rPr>
              <w:t>- Lãnh đạo công đoàn;</w:t>
            </w:r>
          </w:p>
          <w:p w14:paraId="7358776D" w14:textId="77777777" w:rsidR="0062037C" w:rsidRPr="00957B40" w:rsidRDefault="0062037C" w:rsidP="00240EE4">
            <w:pPr>
              <w:rPr>
                <w:rFonts w:ascii="Times New Roman" w:hAnsi="Times New Roman"/>
                <w:sz w:val="24"/>
                <w:szCs w:val="24"/>
                <w:lang w:val="pt-BR"/>
              </w:rPr>
            </w:pPr>
            <w:r w:rsidRPr="00957B40">
              <w:rPr>
                <w:rFonts w:ascii="Times New Roman" w:hAnsi="Times New Roman"/>
                <w:sz w:val="24"/>
                <w:szCs w:val="24"/>
                <w:lang w:val="pt-BR"/>
              </w:rPr>
              <w:t>- 02 đồng chí nữ phục vụ công tác lễ tân và đưa quà tặng, thẻ đại biểu</w:t>
            </w:r>
          </w:p>
        </w:tc>
      </w:tr>
      <w:tr w:rsidR="0062037C" w:rsidRPr="00957B40" w14:paraId="0D96A421" w14:textId="77777777" w:rsidTr="00240EE4">
        <w:trPr>
          <w:trHeight w:val="745"/>
        </w:trPr>
        <w:tc>
          <w:tcPr>
            <w:tcW w:w="709" w:type="dxa"/>
            <w:vAlign w:val="center"/>
          </w:tcPr>
          <w:p w14:paraId="74A2E99B" w14:textId="77777777" w:rsidR="0062037C" w:rsidRPr="00957B40" w:rsidRDefault="0062037C" w:rsidP="0062037C">
            <w:pPr>
              <w:pStyle w:val="ListParagraph"/>
              <w:numPr>
                <w:ilvl w:val="0"/>
                <w:numId w:val="12"/>
              </w:numPr>
              <w:jc w:val="center"/>
              <w:rPr>
                <w:lang w:val="pt-BR"/>
              </w:rPr>
            </w:pPr>
          </w:p>
        </w:tc>
        <w:tc>
          <w:tcPr>
            <w:tcW w:w="7229" w:type="dxa"/>
            <w:vAlign w:val="center"/>
          </w:tcPr>
          <w:p w14:paraId="28E8C8F6" w14:textId="77777777" w:rsidR="0062037C" w:rsidRPr="00957B40" w:rsidRDefault="0062037C" w:rsidP="00240EE4">
            <w:pPr>
              <w:rPr>
                <w:rFonts w:ascii="Times New Roman" w:hAnsi="Times New Roman"/>
                <w:sz w:val="24"/>
                <w:szCs w:val="24"/>
                <w:lang w:val="pt-BR"/>
              </w:rPr>
            </w:pPr>
            <w:r w:rsidRPr="00957B40">
              <w:rPr>
                <w:rFonts w:ascii="Times New Roman" w:hAnsi="Times New Roman"/>
                <w:sz w:val="24"/>
                <w:szCs w:val="24"/>
                <w:lang w:val="pt-BR"/>
              </w:rPr>
              <w:t>Đón tiếp, hướng dẫn đại biểu vào bàn đăng ký để nhận quà tặng, tài liệu đại hội và thẻ đại biểu. Lưu ý: thẻ đeo ngực nên in cả 2 mặt</w:t>
            </w:r>
          </w:p>
        </w:tc>
        <w:tc>
          <w:tcPr>
            <w:tcW w:w="1814" w:type="dxa"/>
          </w:tcPr>
          <w:p w14:paraId="05723D31" w14:textId="77777777" w:rsidR="0062037C" w:rsidRPr="00957B40" w:rsidRDefault="0062037C" w:rsidP="00240EE4">
            <w:pPr>
              <w:jc w:val="center"/>
              <w:rPr>
                <w:rFonts w:ascii="Times New Roman" w:hAnsi="Times New Roman"/>
                <w:sz w:val="24"/>
                <w:szCs w:val="24"/>
                <w:lang w:val="pt-BR"/>
              </w:rPr>
            </w:pPr>
          </w:p>
        </w:tc>
        <w:tc>
          <w:tcPr>
            <w:tcW w:w="3685" w:type="dxa"/>
            <w:vAlign w:val="center"/>
          </w:tcPr>
          <w:p w14:paraId="0AA240A5" w14:textId="77777777" w:rsidR="0062037C" w:rsidRPr="00957B40" w:rsidRDefault="0062037C" w:rsidP="00240EE4">
            <w:pPr>
              <w:rPr>
                <w:rFonts w:ascii="Times New Roman" w:hAnsi="Times New Roman"/>
                <w:sz w:val="24"/>
                <w:szCs w:val="24"/>
                <w:lang w:val="pt-BR"/>
              </w:rPr>
            </w:pPr>
            <w:r w:rsidRPr="00957B40">
              <w:rPr>
                <w:rFonts w:ascii="Times New Roman" w:hAnsi="Times New Roman"/>
                <w:sz w:val="24"/>
                <w:szCs w:val="24"/>
                <w:lang w:val="pt-BR"/>
              </w:rPr>
              <w:t xml:space="preserve">- 02 đồng chí UVBTV và 02 đồng chí phục vụ </w:t>
            </w:r>
          </w:p>
        </w:tc>
      </w:tr>
      <w:tr w:rsidR="0062037C" w:rsidRPr="00957B40" w14:paraId="1166ACAB" w14:textId="77777777" w:rsidTr="00B77406">
        <w:trPr>
          <w:trHeight w:val="649"/>
        </w:trPr>
        <w:tc>
          <w:tcPr>
            <w:tcW w:w="709" w:type="dxa"/>
            <w:vAlign w:val="center"/>
          </w:tcPr>
          <w:p w14:paraId="67234394" w14:textId="77777777" w:rsidR="0062037C" w:rsidRPr="00957B40" w:rsidRDefault="0062037C" w:rsidP="0062037C">
            <w:pPr>
              <w:pStyle w:val="ListParagraph"/>
              <w:numPr>
                <w:ilvl w:val="0"/>
                <w:numId w:val="12"/>
              </w:numPr>
              <w:jc w:val="center"/>
              <w:rPr>
                <w:lang w:val="pt-BR"/>
              </w:rPr>
            </w:pPr>
          </w:p>
        </w:tc>
        <w:tc>
          <w:tcPr>
            <w:tcW w:w="7229" w:type="dxa"/>
            <w:vAlign w:val="center"/>
          </w:tcPr>
          <w:p w14:paraId="4EE46A71" w14:textId="77777777" w:rsidR="0062037C" w:rsidRPr="00957B40" w:rsidRDefault="0062037C" w:rsidP="00240EE4">
            <w:pPr>
              <w:rPr>
                <w:rFonts w:ascii="Times New Roman" w:hAnsi="Times New Roman"/>
                <w:spacing w:val="4"/>
                <w:sz w:val="24"/>
                <w:szCs w:val="24"/>
                <w:lang w:val="pt-BR"/>
              </w:rPr>
            </w:pPr>
            <w:r w:rsidRPr="00957B40">
              <w:rPr>
                <w:rFonts w:ascii="Times New Roman" w:hAnsi="Times New Roman"/>
                <w:spacing w:val="4"/>
                <w:sz w:val="24"/>
                <w:szCs w:val="24"/>
                <w:lang w:val="pt-BR"/>
              </w:rPr>
              <w:t>Chuẩn bị, đ</w:t>
            </w:r>
            <w:r w:rsidR="0018521B" w:rsidRPr="00957B40">
              <w:rPr>
                <w:rFonts w:ascii="Times New Roman" w:hAnsi="Times New Roman"/>
                <w:spacing w:val="4"/>
                <w:sz w:val="24"/>
                <w:szCs w:val="24"/>
                <w:lang w:val="pt-BR"/>
              </w:rPr>
              <w:t>ặt biển tên đại biểu VIP trong h</w:t>
            </w:r>
            <w:r w:rsidRPr="00957B40">
              <w:rPr>
                <w:rFonts w:ascii="Times New Roman" w:hAnsi="Times New Roman"/>
                <w:spacing w:val="4"/>
                <w:sz w:val="24"/>
                <w:szCs w:val="24"/>
                <w:lang w:val="pt-BR"/>
              </w:rPr>
              <w:t>ội trường (hàng ghế ngồi đầu tiên)</w:t>
            </w:r>
          </w:p>
        </w:tc>
        <w:tc>
          <w:tcPr>
            <w:tcW w:w="1814" w:type="dxa"/>
          </w:tcPr>
          <w:p w14:paraId="2BD45D8C" w14:textId="77777777" w:rsidR="0062037C" w:rsidRPr="00957B40" w:rsidRDefault="0062037C" w:rsidP="00240EE4">
            <w:pPr>
              <w:jc w:val="center"/>
              <w:rPr>
                <w:rFonts w:ascii="Times New Roman" w:hAnsi="Times New Roman"/>
                <w:sz w:val="24"/>
                <w:szCs w:val="24"/>
                <w:lang w:val="pt-BR"/>
              </w:rPr>
            </w:pPr>
          </w:p>
        </w:tc>
        <w:tc>
          <w:tcPr>
            <w:tcW w:w="3685" w:type="dxa"/>
            <w:vAlign w:val="center"/>
          </w:tcPr>
          <w:p w14:paraId="0D159E4D" w14:textId="77777777" w:rsidR="0062037C" w:rsidRPr="00957B40" w:rsidRDefault="0062037C" w:rsidP="00240EE4">
            <w:pPr>
              <w:tabs>
                <w:tab w:val="left" w:pos="2040"/>
              </w:tabs>
              <w:rPr>
                <w:rFonts w:ascii="Times New Roman" w:hAnsi="Times New Roman"/>
                <w:sz w:val="24"/>
                <w:szCs w:val="24"/>
                <w:lang w:val="pt-BR"/>
              </w:rPr>
            </w:pPr>
            <w:r w:rsidRPr="00957B40">
              <w:rPr>
                <w:rFonts w:ascii="Times New Roman" w:hAnsi="Times New Roman"/>
                <w:sz w:val="24"/>
                <w:szCs w:val="24"/>
                <w:lang w:val="pt-BR"/>
              </w:rPr>
              <w:t>- 02 đồng chí nam</w:t>
            </w:r>
          </w:p>
        </w:tc>
      </w:tr>
      <w:tr w:rsidR="0062037C" w:rsidRPr="00957B40" w14:paraId="6DB8BFD4" w14:textId="77777777" w:rsidTr="00240EE4">
        <w:trPr>
          <w:trHeight w:val="426"/>
        </w:trPr>
        <w:tc>
          <w:tcPr>
            <w:tcW w:w="709" w:type="dxa"/>
            <w:vAlign w:val="center"/>
          </w:tcPr>
          <w:p w14:paraId="2AFAD48B" w14:textId="77777777" w:rsidR="0062037C" w:rsidRPr="00957B40" w:rsidRDefault="0062037C" w:rsidP="0062037C">
            <w:pPr>
              <w:pStyle w:val="ListParagraph"/>
              <w:numPr>
                <w:ilvl w:val="0"/>
                <w:numId w:val="12"/>
              </w:numPr>
              <w:jc w:val="center"/>
              <w:rPr>
                <w:lang w:val="pt-BR"/>
              </w:rPr>
            </w:pPr>
          </w:p>
        </w:tc>
        <w:tc>
          <w:tcPr>
            <w:tcW w:w="7229" w:type="dxa"/>
            <w:vAlign w:val="center"/>
          </w:tcPr>
          <w:p w14:paraId="73B8A9B7" w14:textId="77777777" w:rsidR="0062037C" w:rsidRPr="00957B40" w:rsidRDefault="0062037C" w:rsidP="00240EE4">
            <w:pPr>
              <w:rPr>
                <w:rFonts w:ascii="Times New Roman" w:hAnsi="Times New Roman"/>
                <w:sz w:val="24"/>
                <w:szCs w:val="24"/>
                <w:lang w:val="pt-BR"/>
              </w:rPr>
            </w:pPr>
            <w:r w:rsidRPr="00957B40">
              <w:rPr>
                <w:rFonts w:ascii="Times New Roman" w:hAnsi="Times New Roman"/>
                <w:sz w:val="24"/>
                <w:szCs w:val="24"/>
                <w:lang w:val="pt-BR"/>
              </w:rPr>
              <w:t>Đưa đại biểu và hội trường và hướng dẫn vị trí ngồi cho các đại biểu trong hội trường</w:t>
            </w:r>
          </w:p>
        </w:tc>
        <w:tc>
          <w:tcPr>
            <w:tcW w:w="1814" w:type="dxa"/>
          </w:tcPr>
          <w:p w14:paraId="0E53CDCA" w14:textId="77777777" w:rsidR="0062037C" w:rsidRPr="00957B40" w:rsidRDefault="0062037C" w:rsidP="00240EE4">
            <w:pPr>
              <w:jc w:val="center"/>
              <w:rPr>
                <w:rFonts w:ascii="Times New Roman" w:hAnsi="Times New Roman"/>
                <w:sz w:val="24"/>
                <w:szCs w:val="24"/>
                <w:lang w:val="pt-BR"/>
              </w:rPr>
            </w:pPr>
          </w:p>
        </w:tc>
        <w:tc>
          <w:tcPr>
            <w:tcW w:w="3685" w:type="dxa"/>
            <w:vAlign w:val="center"/>
          </w:tcPr>
          <w:p w14:paraId="400A7F0C" w14:textId="77777777" w:rsidR="0062037C" w:rsidRPr="00957B40" w:rsidRDefault="0062037C" w:rsidP="00240EE4">
            <w:pPr>
              <w:tabs>
                <w:tab w:val="left" w:pos="2040"/>
              </w:tabs>
              <w:rPr>
                <w:rFonts w:ascii="Times New Roman" w:hAnsi="Times New Roman"/>
                <w:sz w:val="24"/>
                <w:szCs w:val="24"/>
                <w:lang w:val="pt-BR"/>
              </w:rPr>
            </w:pPr>
            <w:r w:rsidRPr="00957B40">
              <w:rPr>
                <w:rFonts w:ascii="Times New Roman" w:hAnsi="Times New Roman"/>
                <w:sz w:val="24"/>
                <w:szCs w:val="24"/>
                <w:lang w:val="pt-BR"/>
              </w:rPr>
              <w:t>- 06 đồng chí nam, nữ</w:t>
            </w:r>
          </w:p>
        </w:tc>
      </w:tr>
      <w:tr w:rsidR="0062037C" w:rsidRPr="00957B40" w14:paraId="02375232" w14:textId="77777777" w:rsidTr="00B77406">
        <w:trPr>
          <w:trHeight w:val="509"/>
        </w:trPr>
        <w:tc>
          <w:tcPr>
            <w:tcW w:w="709" w:type="dxa"/>
            <w:vAlign w:val="center"/>
          </w:tcPr>
          <w:p w14:paraId="63A42B5D" w14:textId="77777777" w:rsidR="0062037C" w:rsidRPr="00957B40" w:rsidRDefault="0062037C" w:rsidP="0062037C">
            <w:pPr>
              <w:pStyle w:val="ListParagraph"/>
              <w:numPr>
                <w:ilvl w:val="0"/>
                <w:numId w:val="12"/>
              </w:numPr>
              <w:jc w:val="center"/>
              <w:rPr>
                <w:lang w:val="pt-BR"/>
              </w:rPr>
            </w:pPr>
          </w:p>
        </w:tc>
        <w:tc>
          <w:tcPr>
            <w:tcW w:w="7229" w:type="dxa"/>
            <w:vAlign w:val="center"/>
          </w:tcPr>
          <w:p w14:paraId="2C2078A9" w14:textId="77777777" w:rsidR="0062037C" w:rsidRPr="00957B40" w:rsidRDefault="0062037C" w:rsidP="00240EE4">
            <w:pPr>
              <w:rPr>
                <w:rFonts w:ascii="Times New Roman" w:hAnsi="Times New Roman"/>
                <w:sz w:val="24"/>
                <w:szCs w:val="24"/>
              </w:rPr>
            </w:pPr>
            <w:r w:rsidRPr="00957B40">
              <w:rPr>
                <w:rFonts w:ascii="Times New Roman" w:hAnsi="Times New Roman"/>
                <w:sz w:val="24"/>
                <w:szCs w:val="24"/>
              </w:rPr>
              <w:t>Mời nước đại biểu</w:t>
            </w:r>
          </w:p>
        </w:tc>
        <w:tc>
          <w:tcPr>
            <w:tcW w:w="1814" w:type="dxa"/>
          </w:tcPr>
          <w:p w14:paraId="74C1B81E" w14:textId="77777777" w:rsidR="0062037C" w:rsidRPr="00957B40" w:rsidRDefault="0062037C" w:rsidP="00240EE4">
            <w:pPr>
              <w:jc w:val="center"/>
              <w:rPr>
                <w:rFonts w:ascii="Times New Roman" w:hAnsi="Times New Roman"/>
                <w:sz w:val="24"/>
                <w:szCs w:val="24"/>
              </w:rPr>
            </w:pPr>
          </w:p>
        </w:tc>
        <w:tc>
          <w:tcPr>
            <w:tcW w:w="3685" w:type="dxa"/>
            <w:vAlign w:val="center"/>
          </w:tcPr>
          <w:p w14:paraId="46C1571A" w14:textId="77777777" w:rsidR="0062037C" w:rsidRPr="00957B40" w:rsidRDefault="0062037C" w:rsidP="00240EE4">
            <w:pPr>
              <w:rPr>
                <w:rFonts w:ascii="Times New Roman" w:hAnsi="Times New Roman"/>
                <w:sz w:val="24"/>
                <w:szCs w:val="24"/>
              </w:rPr>
            </w:pPr>
            <w:r w:rsidRPr="00957B40">
              <w:rPr>
                <w:rFonts w:ascii="Times New Roman" w:hAnsi="Times New Roman"/>
                <w:sz w:val="24"/>
                <w:szCs w:val="24"/>
              </w:rPr>
              <w:t>- 02 đồng chí làm công tác lễ tân</w:t>
            </w:r>
          </w:p>
        </w:tc>
      </w:tr>
      <w:tr w:rsidR="0062037C" w:rsidRPr="00957B40" w14:paraId="2AD2E920" w14:textId="77777777" w:rsidTr="00240EE4">
        <w:trPr>
          <w:trHeight w:val="627"/>
        </w:trPr>
        <w:tc>
          <w:tcPr>
            <w:tcW w:w="709" w:type="dxa"/>
            <w:vAlign w:val="center"/>
          </w:tcPr>
          <w:p w14:paraId="1F590229" w14:textId="77777777" w:rsidR="0062037C" w:rsidRPr="00957B40" w:rsidRDefault="0062037C" w:rsidP="0062037C">
            <w:pPr>
              <w:pStyle w:val="ListParagraph"/>
              <w:numPr>
                <w:ilvl w:val="0"/>
                <w:numId w:val="12"/>
              </w:numPr>
              <w:jc w:val="center"/>
              <w:rPr>
                <w:lang w:val="pt-BR"/>
              </w:rPr>
            </w:pPr>
          </w:p>
        </w:tc>
        <w:tc>
          <w:tcPr>
            <w:tcW w:w="7229" w:type="dxa"/>
            <w:vAlign w:val="center"/>
          </w:tcPr>
          <w:p w14:paraId="34B4A901" w14:textId="77777777" w:rsidR="0062037C" w:rsidRPr="00957B40" w:rsidRDefault="0062037C" w:rsidP="00240EE4">
            <w:pPr>
              <w:rPr>
                <w:rFonts w:ascii="Times New Roman" w:hAnsi="Times New Roman"/>
                <w:sz w:val="24"/>
                <w:szCs w:val="24"/>
              </w:rPr>
            </w:pPr>
            <w:r w:rsidRPr="00957B40">
              <w:rPr>
                <w:rFonts w:ascii="Times New Roman" w:hAnsi="Times New Roman"/>
                <w:sz w:val="24"/>
                <w:szCs w:val="24"/>
              </w:rPr>
              <w:t>Nhận hoa và quà tặng đại hội của các đơn vị bạn</w:t>
            </w:r>
          </w:p>
        </w:tc>
        <w:tc>
          <w:tcPr>
            <w:tcW w:w="1814" w:type="dxa"/>
          </w:tcPr>
          <w:p w14:paraId="11C44822" w14:textId="77777777" w:rsidR="0062037C" w:rsidRPr="00957B40" w:rsidRDefault="0062037C" w:rsidP="00240EE4">
            <w:pPr>
              <w:jc w:val="center"/>
              <w:rPr>
                <w:rFonts w:ascii="Times New Roman" w:hAnsi="Times New Roman"/>
                <w:sz w:val="24"/>
                <w:szCs w:val="24"/>
              </w:rPr>
            </w:pPr>
          </w:p>
        </w:tc>
        <w:tc>
          <w:tcPr>
            <w:tcW w:w="3685" w:type="dxa"/>
            <w:vAlign w:val="center"/>
          </w:tcPr>
          <w:p w14:paraId="320FFFBE" w14:textId="77777777" w:rsidR="0062037C" w:rsidRPr="00957B40" w:rsidRDefault="0062037C" w:rsidP="00240EE4">
            <w:pPr>
              <w:rPr>
                <w:rFonts w:ascii="Times New Roman" w:hAnsi="Times New Roman"/>
                <w:sz w:val="24"/>
                <w:szCs w:val="24"/>
              </w:rPr>
            </w:pPr>
            <w:r w:rsidRPr="00957B40">
              <w:rPr>
                <w:rFonts w:ascii="Times New Roman" w:hAnsi="Times New Roman"/>
                <w:sz w:val="24"/>
                <w:szCs w:val="24"/>
              </w:rPr>
              <w:t>- 04 đồng chí nam</w:t>
            </w:r>
          </w:p>
        </w:tc>
      </w:tr>
    </w:tbl>
    <w:p w14:paraId="784646F0" w14:textId="77777777" w:rsidR="0062037C" w:rsidRPr="00957B40" w:rsidRDefault="0062037C" w:rsidP="0062037C">
      <w:pPr>
        <w:spacing w:before="120" w:after="120"/>
        <w:ind w:firstLine="567"/>
        <w:jc w:val="both"/>
        <w:rPr>
          <w:rFonts w:ascii="Times New Roman" w:hAnsi="Times New Roman"/>
          <w:i/>
          <w:sz w:val="26"/>
          <w:szCs w:val="26"/>
        </w:rPr>
      </w:pPr>
      <w:r w:rsidRPr="00957B40">
        <w:rPr>
          <w:rFonts w:ascii="Times New Roman" w:hAnsi="Times New Roman"/>
          <w:i/>
          <w:sz w:val="26"/>
          <w:szCs w:val="26"/>
        </w:rPr>
        <w:t>Ps. Tùy tình hình thực tiễn, các đơn vị bố trí nhân sự cho phù hợp. Đảm bảo đón tiếp chu đáo, cởi mở</w:t>
      </w:r>
      <w:r w:rsidRPr="00957B40">
        <w:rPr>
          <w:rFonts w:ascii="Times New Roman" w:hAnsi="Times New Roman"/>
          <w:i/>
          <w:sz w:val="26"/>
          <w:szCs w:val="26"/>
        </w:rPr>
        <w:br w:type="page"/>
      </w:r>
    </w:p>
    <w:p w14:paraId="3B1C6EFB" w14:textId="77777777" w:rsidR="0062037C" w:rsidRPr="00957B40" w:rsidRDefault="0062037C" w:rsidP="0062037C">
      <w:pPr>
        <w:spacing w:before="120" w:after="120"/>
        <w:jc w:val="both"/>
        <w:rPr>
          <w:rFonts w:ascii="Times New Roman" w:hAnsi="Times New Roman"/>
          <w:i/>
          <w:sz w:val="26"/>
          <w:szCs w:val="26"/>
        </w:rPr>
        <w:sectPr w:rsidR="0062037C" w:rsidRPr="00957B40" w:rsidSect="0062037C">
          <w:pgSz w:w="16840" w:h="11907" w:orient="landscape" w:code="9"/>
          <w:pgMar w:top="1701" w:right="1134" w:bottom="1134" w:left="1134" w:header="340" w:footer="397" w:gutter="0"/>
          <w:cols w:space="720"/>
          <w:titlePg/>
          <w:docGrid w:linePitch="360"/>
        </w:sectPr>
      </w:pPr>
    </w:p>
    <w:p w14:paraId="4CDA6E85" w14:textId="77777777" w:rsidR="0062037C" w:rsidRPr="00957B40" w:rsidRDefault="0062037C" w:rsidP="0062037C">
      <w:pPr>
        <w:shd w:val="clear" w:color="auto" w:fill="FFFFFF"/>
        <w:spacing w:before="60" w:line="288" w:lineRule="auto"/>
        <w:jc w:val="right"/>
        <w:rPr>
          <w:rFonts w:ascii="Times New Roman" w:hAnsi="Times New Roman"/>
          <w:i/>
        </w:rPr>
      </w:pPr>
      <w:bookmarkStart w:id="1" w:name="bookmark0"/>
      <w:bookmarkStart w:id="2" w:name="bookmark1"/>
      <w:r w:rsidRPr="00957B40">
        <w:rPr>
          <w:rFonts w:ascii="Times New Roman" w:hAnsi="Times New Roman"/>
          <w:i/>
        </w:rPr>
        <w:lastRenderedPageBreak/>
        <w:t>Phụ lục 2</w:t>
      </w:r>
    </w:p>
    <w:p w14:paraId="72CECE43" w14:textId="77777777" w:rsidR="0062037C" w:rsidRPr="00957B40" w:rsidRDefault="0062037C" w:rsidP="0062037C">
      <w:pPr>
        <w:pStyle w:val="BodyText2"/>
        <w:spacing w:before="60" w:line="288" w:lineRule="auto"/>
        <w:jc w:val="center"/>
        <w:rPr>
          <w:rFonts w:ascii="Times New Roman" w:hAnsi="Times New Roman"/>
          <w:b/>
          <w:szCs w:val="28"/>
        </w:rPr>
      </w:pPr>
      <w:r w:rsidRPr="00957B40">
        <w:rPr>
          <w:rFonts w:ascii="Times New Roman" w:hAnsi="Times New Roman"/>
          <w:b/>
          <w:szCs w:val="28"/>
        </w:rPr>
        <w:t>DIỄN VĂN KHAI MẠC ĐẠI HỘI</w:t>
      </w:r>
      <w:bookmarkEnd w:id="1"/>
      <w:bookmarkEnd w:id="2"/>
    </w:p>
    <w:p w14:paraId="02CBDA67" w14:textId="77777777" w:rsidR="0062037C" w:rsidRPr="00957B40" w:rsidRDefault="0062037C" w:rsidP="0062037C">
      <w:pPr>
        <w:pStyle w:val="BodyText2"/>
        <w:spacing w:before="60" w:line="288" w:lineRule="auto"/>
        <w:jc w:val="center"/>
        <w:rPr>
          <w:rFonts w:ascii="Times New Roman" w:hAnsi="Times New Roman"/>
          <w:b/>
          <w:i/>
          <w:szCs w:val="28"/>
        </w:rPr>
      </w:pPr>
      <w:r w:rsidRPr="00957B40">
        <w:rPr>
          <w:rFonts w:ascii="Times New Roman" w:hAnsi="Times New Roman"/>
          <w:b/>
          <w:i/>
          <w:szCs w:val="28"/>
        </w:rPr>
        <w:t>(Tham khảo)</w:t>
      </w:r>
    </w:p>
    <w:p w14:paraId="618650D9" w14:textId="77777777" w:rsidR="0062037C" w:rsidRPr="00957B40" w:rsidRDefault="0062037C" w:rsidP="0062037C">
      <w:pPr>
        <w:pStyle w:val="BodyText2"/>
        <w:spacing w:before="60" w:line="288" w:lineRule="auto"/>
        <w:ind w:firstLine="720"/>
        <w:rPr>
          <w:rFonts w:ascii="Times New Roman" w:hAnsi="Times New Roman"/>
          <w:i/>
          <w:szCs w:val="28"/>
        </w:rPr>
      </w:pPr>
    </w:p>
    <w:p w14:paraId="78D86DD9" w14:textId="77777777" w:rsidR="0062037C" w:rsidRPr="00957B40" w:rsidRDefault="0062037C" w:rsidP="0062037C">
      <w:pPr>
        <w:pStyle w:val="BodyText2"/>
        <w:spacing w:before="60" w:line="288" w:lineRule="auto"/>
        <w:ind w:firstLine="720"/>
        <w:rPr>
          <w:rFonts w:ascii="Times New Roman" w:hAnsi="Times New Roman"/>
          <w:szCs w:val="28"/>
        </w:rPr>
      </w:pPr>
      <w:r w:rsidRPr="00957B40">
        <w:rPr>
          <w:rFonts w:ascii="Times New Roman" w:hAnsi="Times New Roman"/>
          <w:szCs w:val="28"/>
        </w:rPr>
        <w:t xml:space="preserve">- Kính thưa </w:t>
      </w:r>
      <w:r w:rsidRPr="00957B40">
        <w:rPr>
          <w:rFonts w:ascii="Times New Roman" w:hAnsi="Times New Roman"/>
          <w:szCs w:val="28"/>
        </w:rPr>
        <w:tab/>
        <w:t>đoàn chủ tịch đại hội!</w:t>
      </w:r>
    </w:p>
    <w:p w14:paraId="21FB0695" w14:textId="77777777" w:rsidR="0062037C" w:rsidRPr="00957B40" w:rsidRDefault="0062037C" w:rsidP="0062037C">
      <w:pPr>
        <w:pStyle w:val="BodyText2"/>
        <w:spacing w:before="60" w:line="288" w:lineRule="auto"/>
        <w:ind w:firstLine="720"/>
        <w:rPr>
          <w:rFonts w:ascii="Times New Roman" w:hAnsi="Times New Roman"/>
          <w:szCs w:val="28"/>
        </w:rPr>
      </w:pPr>
      <w:r w:rsidRPr="00957B40">
        <w:rPr>
          <w:rFonts w:ascii="Times New Roman" w:hAnsi="Times New Roman"/>
          <w:szCs w:val="28"/>
        </w:rPr>
        <w:t>- Kính thưa quý vị đại biểu!</w:t>
      </w:r>
      <w:r w:rsidRPr="00957B40">
        <w:rPr>
          <w:rFonts w:ascii="Times New Roman" w:hAnsi="Times New Roman"/>
          <w:szCs w:val="28"/>
        </w:rPr>
        <w:tab/>
      </w:r>
    </w:p>
    <w:p w14:paraId="3638596C" w14:textId="77777777" w:rsidR="0062037C" w:rsidRPr="00957B40" w:rsidRDefault="0062037C" w:rsidP="0062037C">
      <w:pPr>
        <w:pStyle w:val="BodyText2"/>
        <w:spacing w:before="60" w:line="288" w:lineRule="auto"/>
        <w:ind w:firstLine="720"/>
        <w:rPr>
          <w:rFonts w:ascii="Times New Roman" w:hAnsi="Times New Roman"/>
          <w:szCs w:val="28"/>
        </w:rPr>
      </w:pPr>
      <w:r w:rsidRPr="00957B40">
        <w:rPr>
          <w:rFonts w:ascii="Times New Roman" w:hAnsi="Times New Roman"/>
          <w:szCs w:val="28"/>
        </w:rPr>
        <w:t>- Kính thưa toàn thể đại hội!</w:t>
      </w:r>
    </w:p>
    <w:p w14:paraId="2ACB4F2A" w14:textId="77777777" w:rsidR="0062037C" w:rsidRPr="00957B40" w:rsidRDefault="0062037C" w:rsidP="0062037C">
      <w:pPr>
        <w:pStyle w:val="BodyText2"/>
        <w:spacing w:before="60" w:line="288" w:lineRule="auto"/>
        <w:ind w:firstLine="720"/>
        <w:rPr>
          <w:rFonts w:ascii="Times New Roman" w:hAnsi="Times New Roman"/>
          <w:szCs w:val="28"/>
        </w:rPr>
      </w:pPr>
      <w:r w:rsidRPr="00957B40">
        <w:rPr>
          <w:rFonts w:ascii="Times New Roman" w:hAnsi="Times New Roman"/>
          <w:szCs w:val="28"/>
        </w:rPr>
        <w:t xml:space="preserve">Hoà chung không khí thi đua sôi nổi của toàn Đảng, toàn quân và toàn dân cả nước nói chung, phong trào CBCCVCLĐ và hoạt động công đoàn nói riêng đang thi đua lập nhiều thành tích chào mừng các ngày lễ lớn của đất nước, của dân tộc. Cán bộ đoàn viên </w:t>
      </w:r>
      <w:r w:rsidR="00067DBD" w:rsidRPr="00957B40">
        <w:rPr>
          <w:rFonts w:ascii="Times New Roman" w:hAnsi="Times New Roman"/>
          <w:szCs w:val="28"/>
        </w:rPr>
        <w:t>c</w:t>
      </w:r>
      <w:r w:rsidRPr="00957B40">
        <w:rPr>
          <w:rFonts w:ascii="Times New Roman" w:hAnsi="Times New Roman"/>
          <w:szCs w:val="28"/>
        </w:rPr>
        <w:t>ông đoàn</w:t>
      </w:r>
      <w:r w:rsidR="007A3664" w:rsidRPr="00957B40">
        <w:rPr>
          <w:rFonts w:ascii="Times New Roman" w:hAnsi="Times New Roman"/>
          <w:szCs w:val="28"/>
        </w:rPr>
        <w:t xml:space="preserve"> </w:t>
      </w:r>
      <w:r w:rsidRPr="00957B40">
        <w:rPr>
          <w:rFonts w:ascii="Times New Roman" w:hAnsi="Times New Roman"/>
          <w:szCs w:val="28"/>
        </w:rPr>
        <w:t>..............</w:t>
      </w:r>
      <w:r w:rsidR="00067DBD" w:rsidRPr="00957B40">
        <w:rPr>
          <w:rFonts w:ascii="Times New Roman" w:hAnsi="Times New Roman"/>
          <w:szCs w:val="28"/>
        </w:rPr>
        <w:t xml:space="preserve"> </w:t>
      </w:r>
      <w:r w:rsidRPr="00957B40">
        <w:rPr>
          <w:rFonts w:ascii="Times New Roman" w:hAnsi="Times New Roman"/>
          <w:szCs w:val="28"/>
        </w:rPr>
        <w:t>tích cực  hưởng ứng nhiều hoạt động thiết thực để lập thành tích chào mừng Đại hội Công đoàn</w:t>
      </w:r>
      <w:r w:rsidR="007A3664" w:rsidRPr="00957B40">
        <w:rPr>
          <w:rFonts w:ascii="Times New Roman" w:hAnsi="Times New Roman"/>
          <w:szCs w:val="28"/>
        </w:rPr>
        <w:t xml:space="preserve"> </w:t>
      </w:r>
      <w:r w:rsidRPr="00957B40">
        <w:rPr>
          <w:rFonts w:ascii="Times New Roman" w:hAnsi="Times New Roman"/>
          <w:szCs w:val="28"/>
        </w:rPr>
        <w:t>………….. lần thứ</w:t>
      </w:r>
      <w:r w:rsidR="007A3664" w:rsidRPr="00957B40">
        <w:rPr>
          <w:rFonts w:ascii="Times New Roman" w:hAnsi="Times New Roman"/>
          <w:szCs w:val="28"/>
        </w:rPr>
        <w:t xml:space="preserve"> </w:t>
      </w:r>
      <w:r w:rsidRPr="00957B40">
        <w:rPr>
          <w:rFonts w:ascii="Times New Roman" w:hAnsi="Times New Roman"/>
          <w:szCs w:val="28"/>
        </w:rPr>
        <w:t>……, hướng tới Đại hội Công đoàn Việt Nam lần thứ XIII, thực hiện Điều lệ Công đoàn Việt Nam, các văn bản hướng dẫn, chỉ đạo của công đoàn cấp trên và lãnh đạo của Đảng ủy</w:t>
      </w:r>
      <w:r w:rsidR="007A3664" w:rsidRPr="00957B40">
        <w:rPr>
          <w:rFonts w:ascii="Times New Roman" w:hAnsi="Times New Roman"/>
          <w:szCs w:val="28"/>
        </w:rPr>
        <w:t xml:space="preserve"> </w:t>
      </w:r>
      <w:r w:rsidRPr="00957B40">
        <w:rPr>
          <w:rFonts w:ascii="Times New Roman" w:hAnsi="Times New Roman"/>
          <w:szCs w:val="28"/>
        </w:rPr>
        <w:t>…………………, hôm nay, Công đoàn</w:t>
      </w:r>
      <w:r w:rsidR="00CC0DD5" w:rsidRPr="00957B40">
        <w:rPr>
          <w:rFonts w:ascii="Times New Roman" w:hAnsi="Times New Roman"/>
          <w:szCs w:val="28"/>
        </w:rPr>
        <w:t xml:space="preserve"> </w:t>
      </w:r>
      <w:r w:rsidRPr="00957B40">
        <w:rPr>
          <w:rFonts w:ascii="Times New Roman" w:hAnsi="Times New Roman"/>
          <w:szCs w:val="28"/>
        </w:rPr>
        <w:t>………………… long trọng tổ chức Đại hội lần thứ</w:t>
      </w:r>
      <w:r w:rsidR="00CC0DD5" w:rsidRPr="00957B40">
        <w:rPr>
          <w:rFonts w:ascii="Times New Roman" w:hAnsi="Times New Roman"/>
          <w:szCs w:val="28"/>
        </w:rPr>
        <w:t xml:space="preserve"> </w:t>
      </w:r>
      <w:r w:rsidRPr="00957B40">
        <w:rPr>
          <w:rFonts w:ascii="Times New Roman" w:hAnsi="Times New Roman"/>
          <w:szCs w:val="28"/>
        </w:rPr>
        <w:t>…., nhiệm kỳ 20</w:t>
      </w:r>
      <w:r w:rsidR="00CC0DD5" w:rsidRPr="00957B40">
        <w:rPr>
          <w:rFonts w:ascii="Times New Roman" w:hAnsi="Times New Roman"/>
          <w:szCs w:val="28"/>
        </w:rPr>
        <w:t xml:space="preserve"> </w:t>
      </w:r>
      <w:r w:rsidRPr="00957B40">
        <w:rPr>
          <w:rFonts w:ascii="Times New Roman" w:hAnsi="Times New Roman"/>
          <w:szCs w:val="28"/>
        </w:rPr>
        <w:t xml:space="preserve">……., đây là sự kiện quan trọng trong đời sống chính trị của cán bộ, đoàn viên các cấp công đoàn…………. </w:t>
      </w:r>
    </w:p>
    <w:p w14:paraId="54A8CA4F" w14:textId="77777777" w:rsidR="0062037C" w:rsidRPr="00957B40" w:rsidRDefault="0062037C" w:rsidP="0062037C">
      <w:pPr>
        <w:pStyle w:val="BodyText2"/>
        <w:spacing w:before="60" w:line="288" w:lineRule="auto"/>
        <w:ind w:firstLine="720"/>
        <w:rPr>
          <w:rFonts w:ascii="Times New Roman" w:hAnsi="Times New Roman"/>
          <w:szCs w:val="28"/>
        </w:rPr>
      </w:pPr>
      <w:r w:rsidRPr="00957B40">
        <w:rPr>
          <w:rFonts w:ascii="Times New Roman" w:hAnsi="Times New Roman"/>
          <w:szCs w:val="28"/>
        </w:rPr>
        <w:t>Đại hội chúng ta rất vui mừng, p</w:t>
      </w:r>
      <w:r w:rsidR="00067DBD" w:rsidRPr="00957B40">
        <w:rPr>
          <w:rFonts w:ascii="Times New Roman" w:hAnsi="Times New Roman"/>
          <w:szCs w:val="28"/>
        </w:rPr>
        <w:t>hấn khởi được đón các đồng chí</w:t>
      </w:r>
      <w:r w:rsidR="00CC0DD5" w:rsidRPr="00957B40">
        <w:rPr>
          <w:rFonts w:ascii="Times New Roman" w:hAnsi="Times New Roman"/>
          <w:szCs w:val="28"/>
        </w:rPr>
        <w:t xml:space="preserve"> </w:t>
      </w:r>
      <w:r w:rsidR="00067DBD" w:rsidRPr="00957B40">
        <w:rPr>
          <w:rFonts w:ascii="Times New Roman" w:hAnsi="Times New Roman"/>
          <w:szCs w:val="28"/>
        </w:rPr>
        <w:t xml:space="preserve">… </w:t>
      </w:r>
      <w:r w:rsidRPr="00957B40">
        <w:rPr>
          <w:rFonts w:ascii="Times New Roman" w:hAnsi="Times New Roman"/>
          <w:szCs w:val="28"/>
        </w:rPr>
        <w:t>(đồng chí đại diện lãnh đạo cấp ủy, chính quyền đơn vị); đồng chí</w:t>
      </w:r>
      <w:r w:rsidR="00CC0DD5" w:rsidRPr="00957B40">
        <w:rPr>
          <w:rFonts w:ascii="Times New Roman" w:hAnsi="Times New Roman"/>
          <w:szCs w:val="28"/>
        </w:rPr>
        <w:t xml:space="preserve"> </w:t>
      </w:r>
      <w:r w:rsidRPr="00957B40">
        <w:rPr>
          <w:rFonts w:ascii="Times New Roman" w:hAnsi="Times New Roman"/>
          <w:szCs w:val="28"/>
        </w:rPr>
        <w:t>………………</w:t>
      </w:r>
      <w:r w:rsidR="0097390C" w:rsidRPr="00957B40">
        <w:rPr>
          <w:rFonts w:ascii="Times New Roman" w:hAnsi="Times New Roman"/>
          <w:szCs w:val="28"/>
        </w:rPr>
        <w:t xml:space="preserve"> (</w:t>
      </w:r>
      <w:r w:rsidRPr="00957B40">
        <w:rPr>
          <w:rFonts w:ascii="Times New Roman" w:hAnsi="Times New Roman"/>
          <w:szCs w:val="28"/>
        </w:rPr>
        <w:t>đại diện ban thường vụ công đoàn cấp trên) đã đến dự và chỉ đạo đại hội.</w:t>
      </w:r>
    </w:p>
    <w:p w14:paraId="6A66208C" w14:textId="77777777" w:rsidR="0062037C" w:rsidRPr="00957B40" w:rsidRDefault="0062037C" w:rsidP="0062037C">
      <w:pPr>
        <w:pStyle w:val="BodyText2"/>
        <w:spacing w:before="60" w:line="288" w:lineRule="auto"/>
        <w:ind w:firstLine="720"/>
        <w:rPr>
          <w:rFonts w:ascii="Times New Roman" w:hAnsi="Times New Roman"/>
          <w:szCs w:val="28"/>
        </w:rPr>
      </w:pPr>
      <w:r w:rsidRPr="00957B40">
        <w:rPr>
          <w:rFonts w:ascii="Times New Roman" w:hAnsi="Times New Roman"/>
          <w:szCs w:val="28"/>
        </w:rPr>
        <w:t>Thay mặt Đoàn Chủ tịch Đại hội, tôi xin nhiệt liệt chào mừng</w:t>
      </w:r>
      <w:r w:rsidR="00CC0DD5" w:rsidRPr="00957B40">
        <w:rPr>
          <w:rFonts w:ascii="Times New Roman" w:hAnsi="Times New Roman"/>
          <w:szCs w:val="28"/>
        </w:rPr>
        <w:t xml:space="preserve"> </w:t>
      </w:r>
      <w:r w:rsidRPr="00957B40">
        <w:rPr>
          <w:rFonts w:ascii="Times New Roman" w:hAnsi="Times New Roman"/>
          <w:szCs w:val="28"/>
        </w:rPr>
        <w:t>......</w:t>
      </w:r>
      <w:r w:rsidR="0097390C" w:rsidRPr="00957B40">
        <w:rPr>
          <w:rFonts w:ascii="Times New Roman" w:hAnsi="Times New Roman"/>
          <w:szCs w:val="28"/>
        </w:rPr>
        <w:t xml:space="preserve"> </w:t>
      </w:r>
      <w:r w:rsidRPr="00957B40">
        <w:rPr>
          <w:rFonts w:ascii="Times New Roman" w:hAnsi="Times New Roman"/>
          <w:szCs w:val="28"/>
        </w:rPr>
        <w:t>đại biểu ưu tú, đại diện cho ý chí, niềm tin, nguyện vọng và sức mạnh đoàn kết của đoàn viên công đoàn và cán bộ, công chức, viên chức, lao động thuộc Công đoàn</w:t>
      </w:r>
      <w:r w:rsidR="00CC0DD5" w:rsidRPr="00957B40">
        <w:rPr>
          <w:rFonts w:ascii="Times New Roman" w:hAnsi="Times New Roman"/>
          <w:szCs w:val="28"/>
        </w:rPr>
        <w:t xml:space="preserve"> </w:t>
      </w:r>
      <w:r w:rsidRPr="00957B40">
        <w:rPr>
          <w:rFonts w:ascii="Times New Roman" w:hAnsi="Times New Roman"/>
          <w:szCs w:val="28"/>
        </w:rPr>
        <w:t>……</w:t>
      </w:r>
      <w:r w:rsidR="0097390C" w:rsidRPr="00957B40">
        <w:rPr>
          <w:rFonts w:ascii="Times New Roman" w:hAnsi="Times New Roman"/>
          <w:szCs w:val="28"/>
        </w:rPr>
        <w:t xml:space="preserve"> </w:t>
      </w:r>
      <w:r w:rsidRPr="00957B40">
        <w:rPr>
          <w:rFonts w:ascii="Times New Roman" w:hAnsi="Times New Roman"/>
          <w:szCs w:val="28"/>
        </w:rPr>
        <w:t>về dự đại hội.</w:t>
      </w:r>
    </w:p>
    <w:p w14:paraId="6AFB919E" w14:textId="77777777" w:rsidR="0062037C" w:rsidRPr="00957B40" w:rsidRDefault="0062037C" w:rsidP="0062037C">
      <w:pPr>
        <w:pStyle w:val="BodyText2"/>
        <w:spacing w:before="60" w:line="288" w:lineRule="auto"/>
        <w:ind w:firstLine="720"/>
        <w:rPr>
          <w:rFonts w:ascii="Times New Roman" w:hAnsi="Times New Roman"/>
          <w:szCs w:val="28"/>
        </w:rPr>
      </w:pPr>
      <w:r w:rsidRPr="00957B40">
        <w:rPr>
          <w:rFonts w:ascii="Times New Roman" w:hAnsi="Times New Roman"/>
          <w:szCs w:val="28"/>
        </w:rPr>
        <w:t>Đại hội hoan nghênh, đánh giá cao và trân trọng biểu dương các đoàn viên công đoàn đã tích cực tham gia các hoạt động công đoàn và các phong trào thi đua yêu nước, góp phần hoàn thành thắng lợi mục tiêu, nhiệm vụ của nhiệm kỳ qua. Đại hội chúng ta nhiệt liệt hoan nghênh và trân trọng cảm ơn sự tham gia nhiệt tình và sự đóng góp quí báu, đầy trách nhiệm của các cấp công đoàn, của đông đảo đoàn viên công đoàn và CBCCVCLĐ, của các đồng chí nguyên là cán bộ công đoàn qua các thời kỳ vào các dự thảo văn kiện chuẩn bị cho Đại hội Công đoàn</w:t>
      </w:r>
      <w:r w:rsidR="00CC0DD5" w:rsidRPr="00957B40">
        <w:rPr>
          <w:rFonts w:ascii="Times New Roman" w:hAnsi="Times New Roman"/>
          <w:szCs w:val="28"/>
        </w:rPr>
        <w:t xml:space="preserve"> </w:t>
      </w:r>
      <w:r w:rsidRPr="00957B40">
        <w:rPr>
          <w:rFonts w:ascii="Times New Roman" w:hAnsi="Times New Roman"/>
          <w:szCs w:val="28"/>
        </w:rPr>
        <w:t>……….. lần thứ</w:t>
      </w:r>
      <w:r w:rsidR="00CC0DD5" w:rsidRPr="00957B40">
        <w:rPr>
          <w:rFonts w:ascii="Times New Roman" w:hAnsi="Times New Roman"/>
          <w:szCs w:val="28"/>
        </w:rPr>
        <w:t xml:space="preserve"> </w:t>
      </w:r>
      <w:r w:rsidRPr="00957B40">
        <w:rPr>
          <w:rFonts w:ascii="Times New Roman" w:hAnsi="Times New Roman"/>
          <w:szCs w:val="28"/>
        </w:rPr>
        <w:t>….. nhiệm kỳ</w:t>
      </w:r>
      <w:r w:rsidR="00CC0DD5" w:rsidRPr="00957B40">
        <w:rPr>
          <w:rFonts w:ascii="Times New Roman" w:hAnsi="Times New Roman"/>
          <w:szCs w:val="28"/>
        </w:rPr>
        <w:t xml:space="preserve"> </w:t>
      </w:r>
      <w:r w:rsidRPr="00957B40">
        <w:rPr>
          <w:rFonts w:ascii="Times New Roman" w:hAnsi="Times New Roman"/>
          <w:szCs w:val="28"/>
        </w:rPr>
        <w:t>………</w:t>
      </w:r>
    </w:p>
    <w:p w14:paraId="500E56C7" w14:textId="77777777" w:rsidR="0062037C" w:rsidRPr="00957B40" w:rsidRDefault="0062037C" w:rsidP="0062037C">
      <w:pPr>
        <w:pStyle w:val="BodyText2"/>
        <w:spacing w:before="60" w:line="288" w:lineRule="auto"/>
        <w:ind w:firstLine="720"/>
        <w:rPr>
          <w:rFonts w:ascii="Times New Roman" w:hAnsi="Times New Roman"/>
          <w:i/>
          <w:szCs w:val="28"/>
        </w:rPr>
      </w:pPr>
      <w:r w:rsidRPr="00957B40">
        <w:rPr>
          <w:rFonts w:ascii="Times New Roman" w:hAnsi="Times New Roman"/>
          <w:i/>
          <w:szCs w:val="28"/>
        </w:rPr>
        <w:t>Kính thưa Đại hội!</w:t>
      </w:r>
    </w:p>
    <w:p w14:paraId="5123FE36" w14:textId="77777777" w:rsidR="0062037C" w:rsidRPr="00957B40" w:rsidRDefault="0062037C" w:rsidP="0062037C">
      <w:pPr>
        <w:spacing w:before="60" w:line="288" w:lineRule="auto"/>
        <w:ind w:firstLine="720"/>
        <w:jc w:val="both"/>
        <w:rPr>
          <w:rFonts w:ascii="Times New Roman" w:hAnsi="Times New Roman"/>
          <w:shd w:val="clear" w:color="auto" w:fill="FFFFFF"/>
        </w:rPr>
      </w:pPr>
      <w:r w:rsidRPr="00957B40">
        <w:rPr>
          <w:rFonts w:ascii="Times New Roman" w:hAnsi="Times New Roman"/>
          <w:shd w:val="clear" w:color="auto" w:fill="FFFFFF"/>
        </w:rPr>
        <w:t>Thực hiện nghị quyết đại hội công đoàn</w:t>
      </w:r>
      <w:r w:rsidR="00CC0DD5" w:rsidRPr="00957B40">
        <w:rPr>
          <w:rFonts w:ascii="Times New Roman" w:hAnsi="Times New Roman"/>
          <w:shd w:val="clear" w:color="auto" w:fill="FFFFFF"/>
        </w:rPr>
        <w:t xml:space="preserve"> </w:t>
      </w:r>
      <w:r w:rsidRPr="00957B40">
        <w:rPr>
          <w:rFonts w:ascii="Times New Roman" w:hAnsi="Times New Roman"/>
          <w:shd w:val="clear" w:color="auto" w:fill="FFFFFF"/>
        </w:rPr>
        <w:t>…………………..lần thứ</w:t>
      </w:r>
      <w:r w:rsidR="00CC0DD5" w:rsidRPr="00957B40">
        <w:rPr>
          <w:rFonts w:ascii="Times New Roman" w:hAnsi="Times New Roman"/>
          <w:shd w:val="clear" w:color="auto" w:fill="FFFFFF"/>
        </w:rPr>
        <w:t xml:space="preserve"> </w:t>
      </w:r>
      <w:r w:rsidRPr="00957B40">
        <w:rPr>
          <w:rFonts w:ascii="Times New Roman" w:hAnsi="Times New Roman"/>
          <w:shd w:val="clear" w:color="auto" w:fill="FFFFFF"/>
        </w:rPr>
        <w:t>…….. trong thời gian qua, với tinh thần trách nhiệm, năng động, sáng tạo, đổi mới, cán bộ, đoàn viên lao động các cấp Công đoàn</w:t>
      </w:r>
      <w:r w:rsidR="00CC0DD5" w:rsidRPr="00957B40">
        <w:rPr>
          <w:rFonts w:ascii="Times New Roman" w:hAnsi="Times New Roman"/>
          <w:shd w:val="clear" w:color="auto" w:fill="FFFFFF"/>
        </w:rPr>
        <w:t xml:space="preserve"> </w:t>
      </w:r>
      <w:r w:rsidRPr="00957B40">
        <w:rPr>
          <w:rFonts w:ascii="Times New Roman" w:hAnsi="Times New Roman"/>
          <w:shd w:val="clear" w:color="auto" w:fill="FFFFFF"/>
        </w:rPr>
        <w:t xml:space="preserve">…………………….. đã vượt qua </w:t>
      </w:r>
      <w:r w:rsidRPr="00957B40">
        <w:rPr>
          <w:rFonts w:ascii="Times New Roman" w:hAnsi="Times New Roman"/>
          <w:shd w:val="clear" w:color="auto" w:fill="FFFFFF"/>
        </w:rPr>
        <w:lastRenderedPageBreak/>
        <w:t>khó khăn, thử thách, đổi mới nội dung, phương thức hoạt động, nỗ lực quyết tâm phấn đấu và đã hoàn thành tốt mục tiêu, các chỉ tiêu, nhiệm vụ mà đại hội công đoàn</w:t>
      </w:r>
      <w:r w:rsidR="00CC0DD5" w:rsidRPr="00957B40">
        <w:rPr>
          <w:rFonts w:ascii="Times New Roman" w:hAnsi="Times New Roman"/>
          <w:shd w:val="clear" w:color="auto" w:fill="FFFFFF"/>
        </w:rPr>
        <w:t xml:space="preserve"> </w:t>
      </w:r>
      <w:r w:rsidRPr="00957B40">
        <w:rPr>
          <w:rFonts w:ascii="Times New Roman" w:hAnsi="Times New Roman"/>
          <w:shd w:val="clear" w:color="auto" w:fill="FFFFFF"/>
        </w:rPr>
        <w:t>……………………</w:t>
      </w:r>
      <w:r w:rsidR="00102923" w:rsidRPr="00957B40">
        <w:rPr>
          <w:rFonts w:ascii="Times New Roman" w:hAnsi="Times New Roman"/>
          <w:shd w:val="clear" w:color="auto" w:fill="FFFFFF"/>
        </w:rPr>
        <w:t xml:space="preserve"> </w:t>
      </w:r>
      <w:r w:rsidRPr="00957B40">
        <w:rPr>
          <w:rFonts w:ascii="Times New Roman" w:hAnsi="Times New Roman"/>
          <w:shd w:val="clear" w:color="auto" w:fill="FFFFFF"/>
        </w:rPr>
        <w:t>lần thứ</w:t>
      </w:r>
      <w:r w:rsidR="00CC0DD5" w:rsidRPr="00957B40">
        <w:rPr>
          <w:rFonts w:ascii="Times New Roman" w:hAnsi="Times New Roman"/>
          <w:shd w:val="clear" w:color="auto" w:fill="FFFFFF"/>
        </w:rPr>
        <w:t xml:space="preserve"> </w:t>
      </w:r>
      <w:r w:rsidRPr="00957B40">
        <w:rPr>
          <w:rFonts w:ascii="Times New Roman" w:hAnsi="Times New Roman"/>
          <w:shd w:val="clear" w:color="auto" w:fill="FFFFFF"/>
        </w:rPr>
        <w:t>………..  đã đề ra.</w:t>
      </w:r>
    </w:p>
    <w:p w14:paraId="6CDC495D" w14:textId="77777777" w:rsidR="0062037C" w:rsidRPr="00957B40" w:rsidRDefault="0062037C" w:rsidP="0062037C">
      <w:pPr>
        <w:pStyle w:val="BodyText2"/>
        <w:spacing w:before="60" w:line="288" w:lineRule="auto"/>
        <w:ind w:firstLine="720"/>
        <w:rPr>
          <w:rFonts w:ascii="Times New Roman" w:hAnsi="Times New Roman"/>
          <w:szCs w:val="28"/>
        </w:rPr>
      </w:pPr>
      <w:r w:rsidRPr="00957B40">
        <w:rPr>
          <w:rFonts w:ascii="Times New Roman" w:hAnsi="Times New Roman"/>
          <w:szCs w:val="28"/>
        </w:rPr>
        <w:t>Đại hội lần này có nhiệm vụ thảo luận, thông qua các báo cáo của ban chấp hành nhiệm kỳ qua; quyết định phương hướng, nhiệm vụ nhiệm kỳ tới của Công đoàn</w:t>
      </w:r>
      <w:r w:rsidR="00CC0DD5" w:rsidRPr="00957B40">
        <w:rPr>
          <w:rFonts w:ascii="Times New Roman" w:hAnsi="Times New Roman"/>
          <w:szCs w:val="28"/>
        </w:rPr>
        <w:t xml:space="preserve"> </w:t>
      </w:r>
      <w:r w:rsidRPr="00957B40">
        <w:rPr>
          <w:rFonts w:ascii="Times New Roman" w:hAnsi="Times New Roman"/>
          <w:szCs w:val="28"/>
        </w:rPr>
        <w:t>................; tham gia ý kiến vào dự thảo văn kiện đại hội công đoàn cấp trên; Tham gia ý kiến sửa đổi, bổ sung Điều lệ Công đoàn Việt Nam; bầu ban chấp hành công đoàn khoá</w:t>
      </w:r>
      <w:r w:rsidR="00CC0DD5" w:rsidRPr="00957B40">
        <w:rPr>
          <w:rFonts w:ascii="Times New Roman" w:hAnsi="Times New Roman"/>
          <w:szCs w:val="28"/>
        </w:rPr>
        <w:t xml:space="preserve"> </w:t>
      </w:r>
      <w:r w:rsidRPr="00957B40">
        <w:rPr>
          <w:rFonts w:ascii="Times New Roman" w:hAnsi="Times New Roman"/>
          <w:szCs w:val="28"/>
        </w:rPr>
        <w:t>............ nhiệm kỳ</w:t>
      </w:r>
      <w:r w:rsidR="00CC0DD5" w:rsidRPr="00957B40">
        <w:rPr>
          <w:rFonts w:ascii="Times New Roman" w:hAnsi="Times New Roman"/>
          <w:szCs w:val="28"/>
        </w:rPr>
        <w:t xml:space="preserve"> </w:t>
      </w:r>
      <w:r w:rsidRPr="00957B40">
        <w:rPr>
          <w:rFonts w:ascii="Times New Roman" w:hAnsi="Times New Roman"/>
          <w:szCs w:val="28"/>
        </w:rPr>
        <w:t>……… gồm những đồng chí thực sự tiêu biểu về phẩm chất chính trị, đạo đức cách mạng, năng lực lãnh đạo, bàn lĩnh và trí tuệ đủ sức đáp ứng yêu cầu ngày càng cao của sự nghiệp đổi mới, đủ sức lãnh đạo hoàn thành những nhiệm vụ của tổ chức công đoàn trong những năm tới; bầu đoàn đại biểu đi dự đại hội công đoàn cấp trên.</w:t>
      </w:r>
    </w:p>
    <w:p w14:paraId="59F75644" w14:textId="77777777" w:rsidR="0062037C" w:rsidRPr="00957B40" w:rsidRDefault="0062037C" w:rsidP="0062037C">
      <w:pPr>
        <w:pStyle w:val="BodyText2"/>
        <w:spacing w:before="60" w:line="288" w:lineRule="auto"/>
        <w:ind w:firstLine="720"/>
        <w:rPr>
          <w:rFonts w:ascii="Times New Roman" w:hAnsi="Times New Roman"/>
          <w:i/>
          <w:szCs w:val="28"/>
        </w:rPr>
      </w:pPr>
      <w:r w:rsidRPr="00957B40">
        <w:rPr>
          <w:rFonts w:ascii="Times New Roman" w:hAnsi="Times New Roman"/>
          <w:i/>
          <w:szCs w:val="28"/>
        </w:rPr>
        <w:t>Kính thưa Đại hội!</w:t>
      </w:r>
    </w:p>
    <w:p w14:paraId="00B554AF" w14:textId="77777777" w:rsidR="0062037C" w:rsidRPr="00957B40" w:rsidRDefault="0062037C" w:rsidP="0062037C">
      <w:pPr>
        <w:pStyle w:val="BodyText2"/>
        <w:spacing w:before="60" w:line="288" w:lineRule="auto"/>
        <w:ind w:firstLine="720"/>
        <w:rPr>
          <w:rFonts w:ascii="Times New Roman" w:hAnsi="Times New Roman"/>
          <w:szCs w:val="28"/>
        </w:rPr>
      </w:pPr>
      <w:r w:rsidRPr="00957B40">
        <w:rPr>
          <w:rFonts w:ascii="Times New Roman" w:hAnsi="Times New Roman"/>
          <w:szCs w:val="28"/>
        </w:rPr>
        <w:t xml:space="preserve"> Với những nhiệm vụ hết sức quan trọng nêu trên, đại </w:t>
      </w:r>
      <w:r w:rsidR="002B6A6E" w:rsidRPr="00957B40">
        <w:rPr>
          <w:rFonts w:ascii="Times New Roman" w:hAnsi="Times New Roman"/>
          <w:szCs w:val="28"/>
        </w:rPr>
        <w:t>hội công đoàn</w:t>
      </w:r>
      <w:r w:rsidR="00CC0DD5" w:rsidRPr="00957B40">
        <w:rPr>
          <w:rFonts w:ascii="Times New Roman" w:hAnsi="Times New Roman"/>
          <w:szCs w:val="28"/>
        </w:rPr>
        <w:t xml:space="preserve"> </w:t>
      </w:r>
      <w:r w:rsidR="002B6A6E" w:rsidRPr="00957B40">
        <w:rPr>
          <w:rFonts w:ascii="Times New Roman" w:hAnsi="Times New Roman"/>
          <w:szCs w:val="28"/>
        </w:rPr>
        <w:t xml:space="preserve">……… </w:t>
      </w:r>
      <w:r w:rsidRPr="00957B40">
        <w:rPr>
          <w:rFonts w:ascii="Times New Roman" w:hAnsi="Times New Roman"/>
          <w:szCs w:val="28"/>
        </w:rPr>
        <w:t>lần thứ…., nhiệm kỳ</w:t>
      </w:r>
      <w:r w:rsidR="00CC0DD5" w:rsidRPr="00957B40">
        <w:rPr>
          <w:rFonts w:ascii="Times New Roman" w:hAnsi="Times New Roman"/>
          <w:szCs w:val="28"/>
        </w:rPr>
        <w:t xml:space="preserve"> </w:t>
      </w:r>
      <w:r w:rsidRPr="00957B40">
        <w:rPr>
          <w:rFonts w:ascii="Times New Roman" w:hAnsi="Times New Roman"/>
          <w:szCs w:val="28"/>
        </w:rPr>
        <w:t>……… có ý nghĩa quan trọng, thể hiện ý chí, quyết tâm của toàn thể CBCCVCLĐ, đoàn viên, Công đoàn</w:t>
      </w:r>
      <w:r w:rsidR="00CC0DD5" w:rsidRPr="00957B40">
        <w:rPr>
          <w:rFonts w:ascii="Times New Roman" w:hAnsi="Times New Roman"/>
          <w:szCs w:val="28"/>
        </w:rPr>
        <w:t xml:space="preserve"> </w:t>
      </w:r>
      <w:r w:rsidRPr="00957B40">
        <w:rPr>
          <w:rFonts w:ascii="Times New Roman" w:hAnsi="Times New Roman"/>
          <w:szCs w:val="28"/>
        </w:rPr>
        <w:t>…………………</w:t>
      </w:r>
      <w:r w:rsidR="002B6A6E" w:rsidRPr="00957B40">
        <w:rPr>
          <w:rFonts w:ascii="Times New Roman" w:hAnsi="Times New Roman"/>
          <w:szCs w:val="28"/>
        </w:rPr>
        <w:t xml:space="preserve"> </w:t>
      </w:r>
      <w:r w:rsidRPr="00957B40">
        <w:rPr>
          <w:rFonts w:ascii="Times New Roman" w:hAnsi="Times New Roman"/>
          <w:szCs w:val="28"/>
        </w:rPr>
        <w:t>phấn đấu khắc phục mọi khó khăn, phát huy cao độ trí tuệ, ý thức trách nhiệm và sự đoàn kết, thống nhất cao để hoàn thành tốt nhất Chương trình Đại hội đề ra. Từ niềm tin sâu sắc đó, thay mặt Đoàn Chủ tịch Đại hội, Tôi xin tuyên bố khai mạc Đại hội Công đoàn</w:t>
      </w:r>
      <w:r w:rsidR="00CC0DD5" w:rsidRPr="00957B40">
        <w:rPr>
          <w:rFonts w:ascii="Times New Roman" w:hAnsi="Times New Roman"/>
          <w:szCs w:val="28"/>
        </w:rPr>
        <w:t xml:space="preserve"> </w:t>
      </w:r>
      <w:r w:rsidRPr="00957B40">
        <w:rPr>
          <w:rFonts w:ascii="Times New Roman" w:hAnsi="Times New Roman"/>
          <w:szCs w:val="28"/>
        </w:rPr>
        <w:t>…………………… lần thứ</w:t>
      </w:r>
      <w:r w:rsidR="00CC0DD5" w:rsidRPr="00957B40">
        <w:rPr>
          <w:rFonts w:ascii="Times New Roman" w:hAnsi="Times New Roman"/>
          <w:szCs w:val="28"/>
        </w:rPr>
        <w:t xml:space="preserve"> </w:t>
      </w:r>
      <w:r w:rsidRPr="00957B40">
        <w:rPr>
          <w:rFonts w:ascii="Times New Roman" w:hAnsi="Times New Roman"/>
          <w:szCs w:val="28"/>
        </w:rPr>
        <w:t>…, nhiệm kỳ</w:t>
      </w:r>
      <w:r w:rsidR="00CC0DD5" w:rsidRPr="00957B40">
        <w:rPr>
          <w:rFonts w:ascii="Times New Roman" w:hAnsi="Times New Roman"/>
          <w:szCs w:val="28"/>
        </w:rPr>
        <w:t xml:space="preserve"> </w:t>
      </w:r>
      <w:r w:rsidRPr="00957B40">
        <w:rPr>
          <w:rFonts w:ascii="Times New Roman" w:hAnsi="Times New Roman"/>
          <w:szCs w:val="28"/>
        </w:rPr>
        <w:t>………….</w:t>
      </w:r>
    </w:p>
    <w:p w14:paraId="477E7938" w14:textId="77777777" w:rsidR="0062037C" w:rsidRPr="00957B40" w:rsidRDefault="0062037C" w:rsidP="0062037C">
      <w:pPr>
        <w:pStyle w:val="BodyText2"/>
        <w:spacing w:before="60" w:line="288" w:lineRule="auto"/>
        <w:ind w:firstLine="720"/>
        <w:rPr>
          <w:rFonts w:ascii="Times New Roman" w:hAnsi="Times New Roman"/>
          <w:szCs w:val="28"/>
        </w:rPr>
      </w:pPr>
      <w:r w:rsidRPr="00957B40">
        <w:rPr>
          <w:rFonts w:ascii="Times New Roman" w:hAnsi="Times New Roman"/>
          <w:szCs w:val="28"/>
        </w:rPr>
        <w:t>Kính chúc các đồng chí lãnh đạo, các vị khách quý, các vị đại biểu mạnh khỏe, hạnh phúc, thành đạt.</w:t>
      </w:r>
    </w:p>
    <w:p w14:paraId="59FD234C" w14:textId="77777777" w:rsidR="0062037C" w:rsidRPr="00957B40" w:rsidRDefault="0062037C" w:rsidP="0062037C">
      <w:pPr>
        <w:pStyle w:val="BodyText2"/>
        <w:spacing w:before="60" w:line="288" w:lineRule="auto"/>
        <w:ind w:firstLine="720"/>
        <w:rPr>
          <w:rFonts w:ascii="Times New Roman" w:hAnsi="Times New Roman"/>
          <w:i/>
          <w:szCs w:val="28"/>
        </w:rPr>
      </w:pPr>
      <w:r w:rsidRPr="00957B40">
        <w:rPr>
          <w:rFonts w:ascii="Times New Roman" w:hAnsi="Times New Roman"/>
          <w:i/>
          <w:szCs w:val="28"/>
        </w:rPr>
        <w:t>Xin trân trọng cảm ơn!</w:t>
      </w:r>
    </w:p>
    <w:p w14:paraId="5F400AA0" w14:textId="77777777" w:rsidR="0062037C" w:rsidRPr="00957B40" w:rsidRDefault="0062037C" w:rsidP="0062037C">
      <w:pPr>
        <w:pStyle w:val="BodyText2"/>
        <w:spacing w:before="60" w:line="288" w:lineRule="auto"/>
        <w:rPr>
          <w:rFonts w:ascii="Times New Roman" w:hAnsi="Times New Roman"/>
          <w:szCs w:val="28"/>
        </w:rPr>
      </w:pPr>
    </w:p>
    <w:p w14:paraId="36E48B2B" w14:textId="77777777" w:rsidR="002B6A6E" w:rsidRPr="00957B40" w:rsidRDefault="002B6A6E" w:rsidP="0062037C">
      <w:pPr>
        <w:pStyle w:val="BodyText2"/>
        <w:spacing w:before="60" w:line="288" w:lineRule="auto"/>
        <w:rPr>
          <w:rFonts w:ascii="Times New Roman" w:hAnsi="Times New Roman"/>
          <w:szCs w:val="28"/>
        </w:rPr>
      </w:pPr>
    </w:p>
    <w:p w14:paraId="78BBD1CD" w14:textId="77777777" w:rsidR="0062037C" w:rsidRPr="00957B40" w:rsidRDefault="0062037C" w:rsidP="0062037C">
      <w:pPr>
        <w:pStyle w:val="BodyText2"/>
        <w:spacing w:before="60" w:line="288" w:lineRule="auto"/>
        <w:ind w:firstLine="720"/>
        <w:rPr>
          <w:rFonts w:ascii="Times New Roman" w:hAnsi="Times New Roman"/>
          <w:szCs w:val="28"/>
        </w:rPr>
      </w:pPr>
    </w:p>
    <w:p w14:paraId="586C95DD" w14:textId="77777777" w:rsidR="0062037C" w:rsidRPr="00957B40" w:rsidRDefault="0062037C" w:rsidP="0062037C">
      <w:pPr>
        <w:pStyle w:val="BodyText2"/>
        <w:spacing w:before="60" w:line="288" w:lineRule="auto"/>
        <w:ind w:firstLine="720"/>
        <w:rPr>
          <w:rFonts w:ascii="Times New Roman" w:hAnsi="Times New Roman"/>
          <w:szCs w:val="28"/>
        </w:rPr>
      </w:pPr>
    </w:p>
    <w:p w14:paraId="58BE2ACE" w14:textId="77777777" w:rsidR="0062037C" w:rsidRPr="00957B40" w:rsidRDefault="0062037C" w:rsidP="0062037C">
      <w:pPr>
        <w:pStyle w:val="BodyText2"/>
        <w:spacing w:before="60" w:line="288" w:lineRule="auto"/>
        <w:ind w:firstLine="720"/>
        <w:rPr>
          <w:rFonts w:ascii="Times New Roman" w:hAnsi="Times New Roman"/>
          <w:szCs w:val="28"/>
        </w:rPr>
      </w:pPr>
    </w:p>
    <w:p w14:paraId="127D13C7" w14:textId="77777777" w:rsidR="0062037C" w:rsidRPr="00957B40" w:rsidRDefault="0062037C" w:rsidP="0062037C">
      <w:pPr>
        <w:pStyle w:val="BodyText2"/>
        <w:spacing w:before="60" w:line="288" w:lineRule="auto"/>
        <w:ind w:firstLine="720"/>
        <w:rPr>
          <w:rFonts w:ascii="Times New Roman" w:hAnsi="Times New Roman"/>
          <w:szCs w:val="28"/>
        </w:rPr>
      </w:pPr>
    </w:p>
    <w:p w14:paraId="636C8532" w14:textId="77777777" w:rsidR="00240EE4" w:rsidRPr="00957B40" w:rsidRDefault="00240EE4" w:rsidP="0062037C">
      <w:pPr>
        <w:pStyle w:val="BodyText2"/>
        <w:spacing w:before="60" w:line="288" w:lineRule="auto"/>
        <w:ind w:firstLine="720"/>
        <w:rPr>
          <w:rFonts w:ascii="Times New Roman" w:hAnsi="Times New Roman"/>
          <w:szCs w:val="28"/>
        </w:rPr>
      </w:pPr>
    </w:p>
    <w:p w14:paraId="553EA914" w14:textId="77777777" w:rsidR="0062037C" w:rsidRPr="00957B40" w:rsidRDefault="0062037C" w:rsidP="0062037C">
      <w:pPr>
        <w:spacing w:before="120" w:after="120"/>
        <w:ind w:firstLine="567"/>
        <w:jc w:val="both"/>
        <w:rPr>
          <w:rFonts w:ascii="Times New Roman" w:hAnsi="Times New Roman"/>
          <w:i/>
          <w:sz w:val="26"/>
          <w:szCs w:val="26"/>
        </w:rPr>
      </w:pPr>
    </w:p>
    <w:p w14:paraId="5FE93CE7" w14:textId="77777777" w:rsidR="00831CBF" w:rsidRPr="00957B40" w:rsidRDefault="00831CBF" w:rsidP="00090EC2">
      <w:pPr>
        <w:spacing w:before="120" w:line="288" w:lineRule="auto"/>
        <w:ind w:firstLine="720"/>
        <w:jc w:val="right"/>
        <w:rPr>
          <w:rFonts w:ascii="Times New Roman" w:hAnsi="Times New Roman"/>
          <w:bCs/>
        </w:rPr>
      </w:pPr>
    </w:p>
    <w:bookmarkEnd w:id="0"/>
    <w:p w14:paraId="11D2658E" w14:textId="77777777" w:rsidR="00831CBF" w:rsidRPr="00957B40" w:rsidRDefault="00831CBF" w:rsidP="0062133E">
      <w:pPr>
        <w:spacing w:before="120" w:line="288" w:lineRule="auto"/>
        <w:ind w:firstLine="720"/>
        <w:jc w:val="both"/>
        <w:rPr>
          <w:rFonts w:ascii="Times New Roman" w:hAnsi="Times New Roman"/>
          <w:bCs/>
        </w:rPr>
      </w:pPr>
    </w:p>
    <w:p w14:paraId="4F8EA0D2" w14:textId="77777777" w:rsidR="00F67211" w:rsidRPr="00957B40" w:rsidRDefault="00F67211" w:rsidP="0062133E">
      <w:pPr>
        <w:spacing w:before="120" w:line="288" w:lineRule="auto"/>
        <w:ind w:firstLine="720"/>
        <w:jc w:val="both"/>
        <w:rPr>
          <w:rFonts w:ascii="Times New Roman" w:hAnsi="Times New Roman"/>
          <w:bCs/>
        </w:rPr>
      </w:pPr>
    </w:p>
    <w:p w14:paraId="2DBC86E2" w14:textId="77777777" w:rsidR="00EF6205" w:rsidRPr="00957B40" w:rsidRDefault="00EF6205" w:rsidP="0062037C">
      <w:pPr>
        <w:jc w:val="right"/>
        <w:rPr>
          <w:rFonts w:ascii="Times New Roman" w:hAnsi="Times New Roman"/>
          <w:i/>
        </w:rPr>
      </w:pPr>
    </w:p>
    <w:p w14:paraId="348F69D6" w14:textId="77777777" w:rsidR="0062037C" w:rsidRPr="00957B40" w:rsidRDefault="0062037C" w:rsidP="0062037C">
      <w:pPr>
        <w:jc w:val="right"/>
        <w:rPr>
          <w:rFonts w:ascii="Times New Roman" w:hAnsi="Times New Roman"/>
          <w:i/>
        </w:rPr>
      </w:pPr>
      <w:r w:rsidRPr="00957B40">
        <w:rPr>
          <w:rFonts w:ascii="Times New Roman" w:hAnsi="Times New Roman"/>
          <w:i/>
        </w:rPr>
        <w:lastRenderedPageBreak/>
        <w:t>Phụ lục 3</w:t>
      </w:r>
    </w:p>
    <w:p w14:paraId="7CDC197F" w14:textId="77777777" w:rsidR="0062037C" w:rsidRPr="00957B40" w:rsidRDefault="0062037C" w:rsidP="0062037C">
      <w:pPr>
        <w:jc w:val="right"/>
        <w:rPr>
          <w:rFonts w:ascii="Times New Roman" w:hAnsi="Times New Roman"/>
          <w:i/>
        </w:rPr>
      </w:pPr>
    </w:p>
    <w:tbl>
      <w:tblPr>
        <w:tblW w:w="10080" w:type="dxa"/>
        <w:tblInd w:w="-172" w:type="dxa"/>
        <w:tblLook w:val="01E0" w:firstRow="1" w:lastRow="1" w:firstColumn="1" w:lastColumn="1" w:noHBand="0" w:noVBand="0"/>
      </w:tblPr>
      <w:tblGrid>
        <w:gridCol w:w="4760"/>
        <w:gridCol w:w="5320"/>
      </w:tblGrid>
      <w:tr w:rsidR="0062037C" w:rsidRPr="00957B40" w14:paraId="18CD9EEE" w14:textId="77777777" w:rsidTr="00240EE4">
        <w:tc>
          <w:tcPr>
            <w:tcW w:w="4760" w:type="dxa"/>
          </w:tcPr>
          <w:p w14:paraId="22CB066A" w14:textId="77777777" w:rsidR="0062037C" w:rsidRPr="00957B40" w:rsidRDefault="0062037C" w:rsidP="00240EE4">
            <w:pPr>
              <w:spacing w:line="264" w:lineRule="auto"/>
              <w:jc w:val="center"/>
              <w:rPr>
                <w:rFonts w:ascii="Times New Roman" w:hAnsi="Times New Roman"/>
                <w:b/>
                <w:sz w:val="24"/>
              </w:rPr>
            </w:pPr>
            <w:r w:rsidRPr="00957B40">
              <w:rPr>
                <w:rFonts w:ascii="Times New Roman" w:hAnsi="Times New Roman"/>
                <w:b/>
                <w:spacing w:val="-14"/>
                <w:sz w:val="24"/>
                <w:szCs w:val="24"/>
              </w:rPr>
              <w:t>ĐẠI HỘI</w:t>
            </w:r>
            <w:r w:rsidRPr="00957B40">
              <w:rPr>
                <w:rFonts w:ascii="Times New Roman" w:hAnsi="Times New Roman"/>
                <w:spacing w:val="-14"/>
                <w:sz w:val="24"/>
                <w:szCs w:val="24"/>
              </w:rPr>
              <w:t xml:space="preserve"> </w:t>
            </w:r>
            <w:r w:rsidRPr="00957B40">
              <w:rPr>
                <w:rFonts w:ascii="Times New Roman" w:hAnsi="Times New Roman"/>
                <w:b/>
                <w:sz w:val="24"/>
              </w:rPr>
              <w:t xml:space="preserve">CÔNG ĐOÀN………… </w:t>
            </w:r>
          </w:p>
          <w:p w14:paraId="61C1CBED" w14:textId="77777777" w:rsidR="0062037C" w:rsidRPr="00957B40" w:rsidRDefault="0062037C" w:rsidP="00240EE4">
            <w:pPr>
              <w:spacing w:line="264" w:lineRule="auto"/>
              <w:jc w:val="center"/>
              <w:rPr>
                <w:rFonts w:ascii="Times New Roman" w:hAnsi="Times New Roman"/>
                <w:b/>
                <w:sz w:val="24"/>
              </w:rPr>
            </w:pPr>
            <w:r w:rsidRPr="00957B40">
              <w:rPr>
                <w:rFonts w:ascii="Times New Roman" w:hAnsi="Times New Roman"/>
                <w:b/>
                <w:sz w:val="24"/>
              </w:rPr>
              <w:t>LẦN THỨ…. NHIỆM KỲ …..</w:t>
            </w:r>
          </w:p>
          <w:p w14:paraId="62B91E82" w14:textId="77777777" w:rsidR="0062037C" w:rsidRPr="00957B40" w:rsidRDefault="00A83B3C" w:rsidP="00240EE4">
            <w:pPr>
              <w:spacing w:line="264" w:lineRule="auto"/>
              <w:jc w:val="center"/>
              <w:rPr>
                <w:rFonts w:ascii="Times New Roman" w:hAnsi="Times New Roman"/>
                <w:b/>
                <w:sz w:val="24"/>
              </w:rPr>
            </w:pPr>
            <w:r>
              <w:rPr>
                <w:rFonts w:ascii="Times New Roman" w:hAnsi="Times New Roman"/>
                <w:noProof/>
              </w:rPr>
              <mc:AlternateContent>
                <mc:Choice Requires="wps">
                  <w:drawing>
                    <wp:anchor distT="0" distB="0" distL="114300" distR="114300" simplePos="0" relativeHeight="251659264" behindDoc="0" locked="0" layoutInCell="1" allowOverlap="1" wp14:anchorId="409B4D88" wp14:editId="20FA3380">
                      <wp:simplePos x="0" y="0"/>
                      <wp:positionH relativeFrom="column">
                        <wp:posOffset>661670</wp:posOffset>
                      </wp:positionH>
                      <wp:positionV relativeFrom="paragraph">
                        <wp:posOffset>33020</wp:posOffset>
                      </wp:positionV>
                      <wp:extent cx="1511300" cy="2540"/>
                      <wp:effectExtent l="0" t="0" r="0" b="10160"/>
                      <wp:wrapNone/>
                      <wp:docPr id="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1130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A64D0" id="Straight Connector 4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pt,2.6pt" to="171.1pt,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">
                      <o:lock v:ext="edit" shapetype="f"/>
                    </v:line>
                  </w:pict>
                </mc:Fallback>
              </mc:AlternateContent>
            </w:r>
          </w:p>
        </w:tc>
        <w:tc>
          <w:tcPr>
            <w:tcW w:w="5320" w:type="dxa"/>
          </w:tcPr>
          <w:p w14:paraId="72D45224" w14:textId="77777777" w:rsidR="0062037C" w:rsidRPr="00957B40" w:rsidRDefault="0062037C" w:rsidP="00240EE4">
            <w:pPr>
              <w:spacing w:line="264" w:lineRule="auto"/>
              <w:jc w:val="center"/>
              <w:rPr>
                <w:rFonts w:ascii="Times New Roman" w:hAnsi="Times New Roman"/>
                <w:b/>
                <w:sz w:val="24"/>
              </w:rPr>
            </w:pPr>
            <w:r w:rsidRPr="00957B40">
              <w:rPr>
                <w:rFonts w:ascii="Times New Roman" w:hAnsi="Times New Roman"/>
                <w:b/>
                <w:sz w:val="24"/>
              </w:rPr>
              <w:t>CỘNG HÒA XÃ HỘI CHỦ NGHĨA VIỆT NAM</w:t>
            </w:r>
          </w:p>
          <w:p w14:paraId="56602504" w14:textId="77777777" w:rsidR="0062037C" w:rsidRPr="00957B40" w:rsidRDefault="0062037C" w:rsidP="00240EE4">
            <w:pPr>
              <w:spacing w:line="264" w:lineRule="auto"/>
              <w:jc w:val="center"/>
              <w:rPr>
                <w:rFonts w:ascii="Times New Roman" w:hAnsi="Times New Roman"/>
                <w:b/>
                <w:sz w:val="26"/>
              </w:rPr>
            </w:pPr>
            <w:r w:rsidRPr="00957B40">
              <w:rPr>
                <w:rFonts w:ascii="Times New Roman" w:hAnsi="Times New Roman"/>
                <w:b/>
                <w:sz w:val="26"/>
              </w:rPr>
              <w:t>Độc lập - Tự do - Hạnh phúc</w:t>
            </w:r>
          </w:p>
          <w:p w14:paraId="4178E08C" w14:textId="77777777" w:rsidR="0062037C" w:rsidRPr="00957B40" w:rsidRDefault="00A83B3C" w:rsidP="00240EE4">
            <w:pPr>
              <w:spacing w:line="264" w:lineRule="auto"/>
              <w:jc w:val="center"/>
              <w:rPr>
                <w:rFonts w:ascii="Times New Roman" w:hAnsi="Times New Roman"/>
                <w:b/>
              </w:rPr>
            </w:pPr>
            <w:r>
              <w:rPr>
                <w:rFonts w:ascii="Times New Roman" w:hAnsi="Times New Roman"/>
                <w:noProof/>
              </w:rPr>
              <mc:AlternateContent>
                <mc:Choice Requires="wps">
                  <w:drawing>
                    <wp:anchor distT="4294967294" distB="4294967294" distL="114300" distR="114300" simplePos="0" relativeHeight="251660288" behindDoc="0" locked="0" layoutInCell="1" allowOverlap="1" wp14:anchorId="399667DA" wp14:editId="5A1AF26E">
                      <wp:simplePos x="0" y="0"/>
                      <wp:positionH relativeFrom="column">
                        <wp:posOffset>642620</wp:posOffset>
                      </wp:positionH>
                      <wp:positionV relativeFrom="paragraph">
                        <wp:posOffset>82549</wp:posOffset>
                      </wp:positionV>
                      <wp:extent cx="1955800" cy="0"/>
                      <wp:effectExtent l="0" t="0" r="0" b="0"/>
                      <wp:wrapNone/>
                      <wp:docPr id="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D6095" id="Straight Connector 41" o:spid="_x0000_s1026" style="position:absolute;flip:y;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50.6pt,6.5pt" to="204.6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">
                      <o:lock v:ext="edit" shapetype="f"/>
                    </v:line>
                  </w:pict>
                </mc:Fallback>
              </mc:AlternateContent>
            </w:r>
          </w:p>
          <w:p w14:paraId="554B2962" w14:textId="77777777" w:rsidR="0062037C" w:rsidRPr="00957B40" w:rsidRDefault="0062037C" w:rsidP="00240EE4">
            <w:pPr>
              <w:spacing w:line="264" w:lineRule="auto"/>
              <w:jc w:val="both"/>
              <w:rPr>
                <w:rFonts w:ascii="Times New Roman" w:hAnsi="Times New Roman"/>
                <w:i/>
              </w:rPr>
            </w:pPr>
            <w:r w:rsidRPr="00957B40">
              <w:rPr>
                <w:rFonts w:ascii="Times New Roman" w:hAnsi="Times New Roman"/>
                <w:i/>
              </w:rPr>
              <w:t xml:space="preserve">     Hà Nội, ngày        tháng      năm </w:t>
            </w:r>
          </w:p>
          <w:p w14:paraId="3F7F7C3A" w14:textId="77777777" w:rsidR="0062037C" w:rsidRPr="00957B40" w:rsidRDefault="0062037C" w:rsidP="00240EE4">
            <w:pPr>
              <w:spacing w:line="264" w:lineRule="auto"/>
              <w:jc w:val="both"/>
              <w:rPr>
                <w:rFonts w:ascii="Times New Roman" w:hAnsi="Times New Roman"/>
                <w:b/>
              </w:rPr>
            </w:pPr>
          </w:p>
        </w:tc>
      </w:tr>
    </w:tbl>
    <w:p w14:paraId="2356CC7B" w14:textId="77777777" w:rsidR="0062037C" w:rsidRPr="00957B40" w:rsidRDefault="0062037C" w:rsidP="0062037C">
      <w:pPr>
        <w:spacing w:line="264" w:lineRule="auto"/>
        <w:jc w:val="center"/>
        <w:rPr>
          <w:rFonts w:ascii="Times New Roman" w:hAnsi="Times New Roman"/>
          <w:b/>
          <w:sz w:val="24"/>
        </w:rPr>
      </w:pPr>
      <w:r w:rsidRPr="00957B40">
        <w:rPr>
          <w:rFonts w:ascii="Times New Roman" w:hAnsi="Times New Roman"/>
          <w:b/>
          <w:sz w:val="24"/>
        </w:rPr>
        <w:t>QUY CHẾ LÀM VIỆC</w:t>
      </w:r>
    </w:p>
    <w:p w14:paraId="53EF511E" w14:textId="77777777" w:rsidR="0062037C" w:rsidRPr="00957B40" w:rsidRDefault="0062037C" w:rsidP="0062037C">
      <w:pPr>
        <w:spacing w:line="264" w:lineRule="auto"/>
        <w:jc w:val="center"/>
        <w:rPr>
          <w:rFonts w:ascii="Times New Roman" w:hAnsi="Times New Roman"/>
          <w:b/>
          <w:sz w:val="24"/>
        </w:rPr>
      </w:pPr>
      <w:r w:rsidRPr="00957B40">
        <w:rPr>
          <w:rFonts w:ascii="Times New Roman" w:hAnsi="Times New Roman"/>
          <w:b/>
          <w:sz w:val="24"/>
        </w:rPr>
        <w:t xml:space="preserve"> ĐẠI HỘI CÔNG ĐOÀN………………………. </w:t>
      </w:r>
    </w:p>
    <w:p w14:paraId="1F07BBD9" w14:textId="77777777" w:rsidR="0062037C" w:rsidRPr="00957B40" w:rsidRDefault="0062037C" w:rsidP="0062037C">
      <w:pPr>
        <w:spacing w:line="264" w:lineRule="auto"/>
        <w:jc w:val="center"/>
        <w:rPr>
          <w:rFonts w:ascii="Times New Roman" w:hAnsi="Times New Roman"/>
          <w:b/>
          <w:sz w:val="24"/>
        </w:rPr>
      </w:pPr>
      <w:r w:rsidRPr="00957B40">
        <w:rPr>
          <w:rFonts w:ascii="Times New Roman" w:hAnsi="Times New Roman"/>
          <w:b/>
          <w:sz w:val="24"/>
        </w:rPr>
        <w:t>LẦN THỨ……. NHIỆM KỲ ...................</w:t>
      </w:r>
    </w:p>
    <w:p w14:paraId="06BE4668" w14:textId="77777777" w:rsidR="0062037C" w:rsidRPr="00957B40" w:rsidRDefault="0062037C" w:rsidP="0062037C">
      <w:pPr>
        <w:spacing w:before="120" w:line="264" w:lineRule="auto"/>
        <w:jc w:val="both"/>
        <w:rPr>
          <w:rFonts w:ascii="Times New Roman" w:hAnsi="Times New Roman"/>
        </w:rPr>
      </w:pPr>
    </w:p>
    <w:p w14:paraId="4C9FBDB3" w14:textId="77777777" w:rsidR="0062037C" w:rsidRPr="00957B40" w:rsidRDefault="0062037C" w:rsidP="0062037C">
      <w:pPr>
        <w:spacing w:before="120" w:line="264" w:lineRule="auto"/>
        <w:ind w:firstLine="720"/>
        <w:jc w:val="both"/>
        <w:rPr>
          <w:rFonts w:ascii="Times New Roman" w:hAnsi="Times New Roman"/>
        </w:rPr>
      </w:pPr>
      <w:r w:rsidRPr="00957B40">
        <w:rPr>
          <w:rFonts w:ascii="Times New Roman" w:hAnsi="Times New Roman"/>
        </w:rPr>
        <w:t>Căn cứ Điều lệ, Hướng dẫn thi hành Điều lệ Công đoàn Việt Nam khóa XII, để đảm bảo cho mọi hoạt động của đại hội được tổ chức theo đúng nguyên tắc, quy định của Điều lệ Công đoàn Việt Nam và các văn bản hướng dẫn của công đoàn cấp trên, Đoàn Chủ tịch Đại hội Công đoàn</w:t>
      </w:r>
      <w:r w:rsidR="00CC0DD5" w:rsidRPr="00957B40">
        <w:rPr>
          <w:rFonts w:ascii="Times New Roman" w:hAnsi="Times New Roman"/>
        </w:rPr>
        <w:t xml:space="preserve"> </w:t>
      </w:r>
      <w:r w:rsidRPr="00957B40">
        <w:rPr>
          <w:rFonts w:ascii="Times New Roman" w:hAnsi="Times New Roman"/>
        </w:rPr>
        <w:t>........................</w:t>
      </w:r>
      <w:r w:rsidR="00546A46" w:rsidRPr="00957B40">
        <w:rPr>
          <w:rFonts w:ascii="Times New Roman" w:hAnsi="Times New Roman"/>
        </w:rPr>
        <w:t xml:space="preserve"> khóa</w:t>
      </w:r>
      <w:r w:rsidR="00CC0DD5" w:rsidRPr="00957B40">
        <w:rPr>
          <w:rFonts w:ascii="Times New Roman" w:hAnsi="Times New Roman"/>
        </w:rPr>
        <w:t xml:space="preserve"> </w:t>
      </w:r>
      <w:r w:rsidR="00546A46" w:rsidRPr="00957B40">
        <w:rPr>
          <w:rFonts w:ascii="Times New Roman" w:hAnsi="Times New Roman"/>
        </w:rPr>
        <w:t>........, nhiệm kỳ</w:t>
      </w:r>
      <w:r w:rsidR="00CC0DD5" w:rsidRPr="00957B40">
        <w:rPr>
          <w:rFonts w:ascii="Times New Roman" w:hAnsi="Times New Roman"/>
        </w:rPr>
        <w:t xml:space="preserve"> </w:t>
      </w:r>
      <w:r w:rsidRPr="00957B40">
        <w:rPr>
          <w:rFonts w:ascii="Times New Roman" w:hAnsi="Times New Roman"/>
        </w:rPr>
        <w:t xml:space="preserve">……. xây dựng quy chế đại hội như sau: </w:t>
      </w:r>
    </w:p>
    <w:p w14:paraId="273D6587" w14:textId="77777777" w:rsidR="0062037C" w:rsidRPr="00957B40" w:rsidRDefault="0062037C" w:rsidP="0062037C">
      <w:pPr>
        <w:spacing w:before="120" w:line="264" w:lineRule="auto"/>
        <w:ind w:firstLine="567"/>
        <w:jc w:val="both"/>
        <w:rPr>
          <w:rFonts w:ascii="Times New Roman" w:hAnsi="Times New Roman"/>
          <w:b/>
        </w:rPr>
      </w:pPr>
      <w:r w:rsidRPr="00957B40">
        <w:rPr>
          <w:rFonts w:ascii="Times New Roman" w:hAnsi="Times New Roman"/>
          <w:b/>
        </w:rPr>
        <w:t xml:space="preserve">I. Đoàn Chủ tịch Đại hội </w:t>
      </w:r>
    </w:p>
    <w:p w14:paraId="796CBC4A" w14:textId="77777777" w:rsidR="0062037C" w:rsidRPr="00957B40" w:rsidRDefault="0062037C" w:rsidP="0062037C">
      <w:pPr>
        <w:spacing w:before="120" w:line="264" w:lineRule="auto"/>
        <w:ind w:firstLine="567"/>
        <w:jc w:val="both"/>
        <w:rPr>
          <w:rFonts w:ascii="Times New Roman" w:hAnsi="Times New Roman"/>
          <w:spacing w:val="-4"/>
        </w:rPr>
      </w:pPr>
      <w:r w:rsidRPr="00957B40">
        <w:rPr>
          <w:rFonts w:ascii="Times New Roman" w:hAnsi="Times New Roman"/>
          <w:b/>
          <w:spacing w:val="-4"/>
        </w:rPr>
        <w:t>1.</w:t>
      </w:r>
      <w:r w:rsidRPr="00957B40">
        <w:rPr>
          <w:rFonts w:ascii="Times New Roman" w:hAnsi="Times New Roman"/>
          <w:spacing w:val="-4"/>
        </w:rPr>
        <w:t xml:space="preserve"> Đoàn Chủ tịch là cơ quan điều hành công việc của đại hội làm việc theo nguyên tắc tập trung dân chủ, quyết định theo đa số. Ban Chấp hành Công đoàn</w:t>
      </w:r>
      <w:r w:rsidR="004807EC" w:rsidRPr="00957B40">
        <w:rPr>
          <w:rFonts w:ascii="Times New Roman" w:hAnsi="Times New Roman"/>
          <w:spacing w:val="-4"/>
        </w:rPr>
        <w:t xml:space="preserve"> </w:t>
      </w:r>
      <w:r w:rsidRPr="00957B40">
        <w:rPr>
          <w:rFonts w:ascii="Times New Roman" w:hAnsi="Times New Roman"/>
          <w:spacing w:val="-4"/>
        </w:rPr>
        <w:t xml:space="preserve">................... </w:t>
      </w:r>
      <w:r w:rsidR="00546A46" w:rsidRPr="00957B40">
        <w:rPr>
          <w:rFonts w:ascii="Times New Roman" w:hAnsi="Times New Roman"/>
          <w:spacing w:val="-4"/>
        </w:rPr>
        <w:t xml:space="preserve"> </w:t>
      </w:r>
      <w:r w:rsidRPr="00957B40">
        <w:rPr>
          <w:rFonts w:ascii="Times New Roman" w:hAnsi="Times New Roman"/>
          <w:spacing w:val="-4"/>
        </w:rPr>
        <w:t>khóa</w:t>
      </w:r>
      <w:r w:rsidR="004807EC" w:rsidRPr="00957B40">
        <w:rPr>
          <w:rFonts w:ascii="Times New Roman" w:hAnsi="Times New Roman"/>
          <w:spacing w:val="-4"/>
        </w:rPr>
        <w:t xml:space="preserve"> </w:t>
      </w:r>
      <w:r w:rsidRPr="00957B40">
        <w:rPr>
          <w:rFonts w:ascii="Times New Roman" w:hAnsi="Times New Roman"/>
          <w:spacing w:val="-4"/>
        </w:rPr>
        <w:t xml:space="preserve">………… </w:t>
      </w:r>
      <w:r w:rsidRPr="00957B40">
        <w:rPr>
          <w:rFonts w:ascii="Times New Roman" w:hAnsi="Times New Roman"/>
          <w:i/>
          <w:spacing w:val="-4"/>
        </w:rPr>
        <w:t>( khóa đương nhiệm)</w:t>
      </w:r>
      <w:r w:rsidRPr="00957B40">
        <w:rPr>
          <w:rFonts w:ascii="Times New Roman" w:hAnsi="Times New Roman"/>
          <w:spacing w:val="-4"/>
        </w:rPr>
        <w:t xml:space="preserve"> đề xuất để đại hội biểu quyết số lượng thành viên đoàn chủ tịch, sau đó giới thiệu để đại hội biểu quyết danh sách bằng hình thức giơ tay. </w:t>
      </w:r>
    </w:p>
    <w:p w14:paraId="5B805153" w14:textId="77777777" w:rsidR="0062037C" w:rsidRPr="00957B40" w:rsidRDefault="0062037C" w:rsidP="0062037C">
      <w:pPr>
        <w:spacing w:before="120" w:line="264" w:lineRule="auto"/>
        <w:ind w:firstLine="567"/>
        <w:jc w:val="both"/>
        <w:rPr>
          <w:rFonts w:ascii="Times New Roman" w:hAnsi="Times New Roman"/>
        </w:rPr>
      </w:pPr>
      <w:r w:rsidRPr="00957B40">
        <w:rPr>
          <w:rFonts w:ascii="Times New Roman" w:hAnsi="Times New Roman"/>
        </w:rPr>
        <w:t xml:space="preserve"> </w:t>
      </w:r>
      <w:r w:rsidRPr="00957B40">
        <w:rPr>
          <w:rFonts w:ascii="Times New Roman" w:hAnsi="Times New Roman"/>
          <w:b/>
        </w:rPr>
        <w:t>2.</w:t>
      </w:r>
      <w:r w:rsidRPr="00957B40">
        <w:rPr>
          <w:rFonts w:ascii="Times New Roman" w:hAnsi="Times New Roman"/>
        </w:rPr>
        <w:t xml:space="preserve"> Đoàn Chủ tịch có quyền hạn và nhiệm vụ:</w:t>
      </w:r>
    </w:p>
    <w:p w14:paraId="64BCD350" w14:textId="77777777" w:rsidR="0062037C" w:rsidRPr="00957B40" w:rsidRDefault="0062037C" w:rsidP="0062037C">
      <w:pPr>
        <w:spacing w:before="120" w:line="264" w:lineRule="auto"/>
        <w:ind w:firstLine="567"/>
        <w:jc w:val="both"/>
        <w:rPr>
          <w:rFonts w:ascii="Times New Roman" w:hAnsi="Times New Roman"/>
        </w:rPr>
      </w:pPr>
      <w:r w:rsidRPr="00957B40">
        <w:rPr>
          <w:rFonts w:ascii="Times New Roman" w:hAnsi="Times New Roman"/>
        </w:rPr>
        <w:t xml:space="preserve">- Điều hành công việc của đại hội theo chương trình, quy chế làm việc đã được đại hội biểu quyết thông qua; </w:t>
      </w:r>
    </w:p>
    <w:p w14:paraId="3B038F10" w14:textId="77777777" w:rsidR="0062037C" w:rsidRPr="00957B40" w:rsidRDefault="0062037C" w:rsidP="0062037C">
      <w:pPr>
        <w:spacing w:before="120" w:line="264" w:lineRule="auto"/>
        <w:ind w:firstLine="567"/>
        <w:jc w:val="both"/>
        <w:rPr>
          <w:rFonts w:ascii="Times New Roman" w:hAnsi="Times New Roman"/>
          <w:spacing w:val="-6"/>
        </w:rPr>
      </w:pPr>
      <w:r w:rsidRPr="00957B40">
        <w:rPr>
          <w:rFonts w:ascii="Times New Roman" w:hAnsi="Times New Roman"/>
        </w:rPr>
        <w:t>- Phân công thành viên điều hành công việc của đại hội</w:t>
      </w:r>
      <w:r w:rsidRPr="00957B40">
        <w:rPr>
          <w:rFonts w:ascii="Times New Roman" w:hAnsi="Times New Roman"/>
          <w:spacing w:val="-6"/>
        </w:rPr>
        <w:t>, chuẩn bị nội dung để đại hội thảo luận, biểu quyết; lãnh đạo, điều hành các hoạt động của đại hội.</w:t>
      </w:r>
    </w:p>
    <w:p w14:paraId="12941AFA" w14:textId="77777777" w:rsidR="0062037C" w:rsidRPr="00957B40" w:rsidRDefault="0062037C" w:rsidP="0062037C">
      <w:pPr>
        <w:spacing w:before="120" w:line="264" w:lineRule="auto"/>
        <w:ind w:firstLine="567"/>
        <w:jc w:val="both"/>
        <w:rPr>
          <w:rFonts w:ascii="Times New Roman" w:hAnsi="Times New Roman"/>
        </w:rPr>
      </w:pPr>
      <w:r w:rsidRPr="00957B40">
        <w:rPr>
          <w:rFonts w:ascii="Times New Roman" w:hAnsi="Times New Roman"/>
        </w:rPr>
        <w:t xml:space="preserve">- Điều hành việc bầu cử; </w:t>
      </w:r>
    </w:p>
    <w:p w14:paraId="56DBAB35" w14:textId="77777777" w:rsidR="0062037C" w:rsidRPr="00957B40" w:rsidRDefault="0062037C" w:rsidP="0062037C">
      <w:pPr>
        <w:spacing w:before="120" w:line="264" w:lineRule="auto"/>
        <w:ind w:firstLine="567"/>
        <w:jc w:val="both"/>
        <w:rPr>
          <w:rFonts w:ascii="Times New Roman" w:hAnsi="Times New Roman"/>
        </w:rPr>
      </w:pPr>
      <w:r w:rsidRPr="00957B40">
        <w:rPr>
          <w:rFonts w:ascii="Times New Roman" w:hAnsi="Times New Roman"/>
        </w:rPr>
        <w:t>+ Hướng dẫn để đại hội thảo luận, quán triệt tiêu chuẩn, số lượng, cơ cấu ủy viên ban chấp hành; tiêu chuẩn, số lượng, cơ cấu đại biểu dự đại hội công đoàn cấp trên.</w:t>
      </w:r>
    </w:p>
    <w:p w14:paraId="4443E78C" w14:textId="77777777" w:rsidR="0062037C" w:rsidRPr="00957B40" w:rsidRDefault="0062037C" w:rsidP="0062037C">
      <w:pPr>
        <w:spacing w:before="120" w:line="264" w:lineRule="auto"/>
        <w:ind w:firstLine="567"/>
        <w:jc w:val="both"/>
        <w:rPr>
          <w:rFonts w:ascii="Times New Roman" w:hAnsi="Times New Roman"/>
        </w:rPr>
      </w:pPr>
      <w:r w:rsidRPr="00957B40">
        <w:rPr>
          <w:rFonts w:ascii="Times New Roman" w:hAnsi="Times New Roman"/>
        </w:rPr>
        <w:t>+ Đề cử danh sách nhân sự do Ban Chấp hành khóa</w:t>
      </w:r>
      <w:r w:rsidR="004807EC" w:rsidRPr="00957B40">
        <w:rPr>
          <w:rFonts w:ascii="Times New Roman" w:hAnsi="Times New Roman"/>
        </w:rPr>
        <w:t xml:space="preserve"> </w:t>
      </w:r>
      <w:r w:rsidRPr="00957B40">
        <w:rPr>
          <w:rFonts w:ascii="Times New Roman" w:hAnsi="Times New Roman"/>
          <w:i/>
        </w:rPr>
        <w:t>……..</w:t>
      </w:r>
      <w:r w:rsidR="00546A46" w:rsidRPr="00957B40">
        <w:rPr>
          <w:rFonts w:ascii="Times New Roman" w:hAnsi="Times New Roman"/>
          <w:i/>
        </w:rPr>
        <w:t xml:space="preserve"> </w:t>
      </w:r>
      <w:r w:rsidRPr="00957B40">
        <w:rPr>
          <w:rFonts w:ascii="Times New Roman" w:hAnsi="Times New Roman"/>
          <w:i/>
        </w:rPr>
        <w:t>(khóa đương nhiệm)</w:t>
      </w:r>
      <w:r w:rsidRPr="00957B40">
        <w:rPr>
          <w:rFonts w:ascii="Times New Roman" w:hAnsi="Times New Roman"/>
        </w:rPr>
        <w:t xml:space="preserve"> triệu tập đại hội chuẩn bị. Hướng dẫn việc ứng cử, đề cử.</w:t>
      </w:r>
    </w:p>
    <w:p w14:paraId="7C16B0C9" w14:textId="77777777" w:rsidR="0062037C" w:rsidRPr="00957B40" w:rsidRDefault="0062037C" w:rsidP="0062037C">
      <w:pPr>
        <w:spacing w:before="120" w:line="264" w:lineRule="auto"/>
        <w:ind w:firstLine="567"/>
        <w:jc w:val="both"/>
        <w:rPr>
          <w:rFonts w:ascii="Times New Roman" w:hAnsi="Times New Roman"/>
        </w:rPr>
      </w:pPr>
      <w:r w:rsidRPr="00957B40">
        <w:rPr>
          <w:rFonts w:ascii="Times New Roman" w:hAnsi="Times New Roman"/>
        </w:rPr>
        <w:t xml:space="preserve">+ </w:t>
      </w:r>
      <w:r w:rsidRPr="00957B40">
        <w:rPr>
          <w:rFonts w:ascii="Times New Roman" w:hAnsi="Times New Roman"/>
          <w:spacing w:val="-4"/>
        </w:rPr>
        <w:t>Lấy ý kiến của đại hội đối với những người ứng cử, được đề cử.</w:t>
      </w:r>
    </w:p>
    <w:p w14:paraId="0D890170" w14:textId="77777777" w:rsidR="0062037C" w:rsidRPr="00957B40" w:rsidRDefault="0062037C" w:rsidP="0062037C">
      <w:pPr>
        <w:spacing w:before="120" w:line="264" w:lineRule="auto"/>
        <w:ind w:firstLine="567"/>
        <w:jc w:val="both"/>
        <w:rPr>
          <w:rFonts w:ascii="Times New Roman" w:hAnsi="Times New Roman"/>
        </w:rPr>
      </w:pPr>
      <w:r w:rsidRPr="00957B40">
        <w:rPr>
          <w:rFonts w:ascii="Times New Roman" w:hAnsi="Times New Roman"/>
        </w:rPr>
        <w:t xml:space="preserve">+ Tổng hợp danh sách những người ứng cử, được đề cử; quyết định các trường hợp cho rút hoặc không cho rút khỏi danh sách đề cử.  </w:t>
      </w:r>
    </w:p>
    <w:p w14:paraId="5C08E740" w14:textId="77777777" w:rsidR="0062037C" w:rsidRPr="00957B40" w:rsidRDefault="0062037C" w:rsidP="0062037C">
      <w:pPr>
        <w:spacing w:before="120" w:line="264" w:lineRule="auto"/>
        <w:ind w:firstLine="567"/>
        <w:jc w:val="both"/>
        <w:rPr>
          <w:rFonts w:ascii="Times New Roman" w:hAnsi="Times New Roman"/>
        </w:rPr>
      </w:pPr>
      <w:r w:rsidRPr="00957B40">
        <w:rPr>
          <w:rFonts w:ascii="Times New Roman" w:hAnsi="Times New Roman"/>
        </w:rPr>
        <w:t>+ Lập danh sách bầu cử, lấy biểu quyết của đại hội thông qua số lượng và danh sách bầu cử.</w:t>
      </w:r>
    </w:p>
    <w:p w14:paraId="5C9C599D" w14:textId="77777777" w:rsidR="0062037C" w:rsidRPr="00957B40" w:rsidRDefault="0062037C" w:rsidP="0062037C">
      <w:pPr>
        <w:spacing w:before="120" w:line="264" w:lineRule="auto"/>
        <w:ind w:firstLine="567"/>
        <w:jc w:val="both"/>
        <w:rPr>
          <w:rFonts w:ascii="Times New Roman" w:hAnsi="Times New Roman"/>
        </w:rPr>
      </w:pPr>
      <w:r w:rsidRPr="00957B40">
        <w:rPr>
          <w:rFonts w:ascii="Times New Roman" w:hAnsi="Times New Roman"/>
        </w:rPr>
        <w:t xml:space="preserve">+ Giới thiệu danh sách ban bầu cử, trưởng ban bầu cử để đại hội biểu quyết. Chỉ đạo hoạt động của ban bầu cử. </w:t>
      </w:r>
    </w:p>
    <w:p w14:paraId="7526D44B" w14:textId="77777777" w:rsidR="0062037C" w:rsidRPr="00957B40" w:rsidRDefault="0062037C" w:rsidP="0062037C">
      <w:pPr>
        <w:spacing w:before="120" w:line="264" w:lineRule="auto"/>
        <w:ind w:firstLine="567"/>
        <w:jc w:val="both"/>
        <w:rPr>
          <w:rFonts w:ascii="Times New Roman" w:hAnsi="Times New Roman"/>
          <w:b/>
          <w:bCs/>
          <w:spacing w:val="-8"/>
        </w:rPr>
      </w:pPr>
      <w:r w:rsidRPr="00957B40">
        <w:rPr>
          <w:rFonts w:ascii="Times New Roman" w:hAnsi="Times New Roman"/>
          <w:spacing w:val="-8"/>
        </w:rPr>
        <w:t>+ Giải đáp những ý kiến của đại biểu về nhân sự trong quá trình chuẩn bị bầu cử.</w:t>
      </w:r>
      <w:r w:rsidRPr="00957B40">
        <w:rPr>
          <w:rFonts w:ascii="Times New Roman" w:hAnsi="Times New Roman"/>
          <w:b/>
          <w:bCs/>
          <w:spacing w:val="-8"/>
        </w:rPr>
        <w:t> </w:t>
      </w:r>
    </w:p>
    <w:p w14:paraId="6DAB2F8A" w14:textId="77777777" w:rsidR="0062037C" w:rsidRPr="00957B40" w:rsidRDefault="0062037C" w:rsidP="0062037C">
      <w:pPr>
        <w:spacing w:before="120" w:line="264" w:lineRule="auto"/>
        <w:ind w:firstLine="567"/>
        <w:jc w:val="both"/>
        <w:rPr>
          <w:rFonts w:ascii="Times New Roman" w:hAnsi="Times New Roman"/>
          <w:bCs/>
          <w:spacing w:val="-8"/>
        </w:rPr>
      </w:pPr>
      <w:r w:rsidRPr="00957B40">
        <w:rPr>
          <w:rFonts w:ascii="Times New Roman" w:hAnsi="Times New Roman"/>
          <w:bCs/>
          <w:spacing w:val="-8"/>
        </w:rPr>
        <w:t>- Chỉ định triệu tập viên kỳ họp thứ nhất của ban chấp hành sau khi công bố kết quả bầu cử ban chấp hành công đoàn.</w:t>
      </w:r>
    </w:p>
    <w:p w14:paraId="5B4BA95B" w14:textId="77777777" w:rsidR="0062037C" w:rsidRPr="00957B40" w:rsidRDefault="0062037C" w:rsidP="0062037C">
      <w:pPr>
        <w:spacing w:before="120" w:line="264" w:lineRule="auto"/>
        <w:ind w:firstLine="567"/>
        <w:jc w:val="both"/>
        <w:rPr>
          <w:rFonts w:ascii="Times New Roman" w:hAnsi="Times New Roman"/>
          <w:b/>
        </w:rPr>
      </w:pPr>
      <w:r w:rsidRPr="00957B40">
        <w:rPr>
          <w:rFonts w:ascii="Times New Roman" w:hAnsi="Times New Roman"/>
          <w:b/>
        </w:rPr>
        <w:t xml:space="preserve">II. Đoàn Thư ký Đại hội </w:t>
      </w:r>
    </w:p>
    <w:p w14:paraId="00ACFB61" w14:textId="77777777" w:rsidR="0062037C" w:rsidRPr="00957B40" w:rsidRDefault="0062037C" w:rsidP="0062037C">
      <w:pPr>
        <w:spacing w:before="120" w:line="264" w:lineRule="auto"/>
        <w:ind w:firstLine="567"/>
        <w:jc w:val="both"/>
        <w:rPr>
          <w:rFonts w:ascii="Times New Roman" w:hAnsi="Times New Roman"/>
          <w:spacing w:val="-4"/>
        </w:rPr>
      </w:pPr>
      <w:r w:rsidRPr="00957B40">
        <w:rPr>
          <w:rFonts w:ascii="Times New Roman" w:hAnsi="Times New Roman"/>
          <w:b/>
          <w:spacing w:val="-4"/>
        </w:rPr>
        <w:t>1</w:t>
      </w:r>
      <w:r w:rsidRPr="00957B40">
        <w:rPr>
          <w:rFonts w:ascii="Times New Roman" w:hAnsi="Times New Roman"/>
          <w:spacing w:val="-4"/>
        </w:rPr>
        <w:t>. Đoàn Thư ký Đại hội là đại biểu chính thức dự đại hội. Ban Chấp hành công đoàn khóa</w:t>
      </w:r>
      <w:r w:rsidR="004807EC" w:rsidRPr="00957B40">
        <w:rPr>
          <w:rFonts w:ascii="Times New Roman" w:hAnsi="Times New Roman"/>
          <w:spacing w:val="-4"/>
        </w:rPr>
        <w:t xml:space="preserve"> </w:t>
      </w:r>
      <w:r w:rsidRPr="00957B40">
        <w:rPr>
          <w:rFonts w:ascii="Times New Roman" w:hAnsi="Times New Roman"/>
          <w:i/>
        </w:rPr>
        <w:t>…</w:t>
      </w:r>
      <w:r w:rsidR="00CA186D" w:rsidRPr="00957B40">
        <w:rPr>
          <w:rFonts w:ascii="Times New Roman" w:hAnsi="Times New Roman"/>
          <w:i/>
        </w:rPr>
        <w:t xml:space="preserve"> </w:t>
      </w:r>
      <w:r w:rsidRPr="00957B40">
        <w:rPr>
          <w:rFonts w:ascii="Times New Roman" w:hAnsi="Times New Roman"/>
          <w:i/>
        </w:rPr>
        <w:t>(khóa đương nhiệm)</w:t>
      </w:r>
      <w:r w:rsidRPr="00957B40">
        <w:rPr>
          <w:rFonts w:ascii="Times New Roman" w:hAnsi="Times New Roman"/>
        </w:rPr>
        <w:t xml:space="preserve"> </w:t>
      </w:r>
      <w:r w:rsidRPr="00957B40">
        <w:rPr>
          <w:rFonts w:ascii="Times New Roman" w:hAnsi="Times New Roman"/>
          <w:spacing w:val="-4"/>
        </w:rPr>
        <w:t>triệu tập đại hội đề xuất, giới thiệu để đại hội biểu quyết số lượng, danh sách đoàn thư ký và trưởng đoàn thư ký bằng hình thức giơ tay.</w:t>
      </w:r>
    </w:p>
    <w:p w14:paraId="07345A42" w14:textId="77777777" w:rsidR="0062037C" w:rsidRPr="00957B40" w:rsidRDefault="0062037C" w:rsidP="0062037C">
      <w:pPr>
        <w:spacing w:before="120" w:line="264" w:lineRule="auto"/>
        <w:ind w:firstLine="567"/>
        <w:jc w:val="both"/>
        <w:rPr>
          <w:rFonts w:ascii="Times New Roman" w:hAnsi="Times New Roman"/>
        </w:rPr>
      </w:pPr>
      <w:r w:rsidRPr="00957B40">
        <w:rPr>
          <w:rFonts w:ascii="Times New Roman" w:hAnsi="Times New Roman"/>
          <w:b/>
          <w:spacing w:val="-4"/>
        </w:rPr>
        <w:t>2.</w:t>
      </w:r>
      <w:r w:rsidRPr="00957B40">
        <w:rPr>
          <w:rFonts w:ascii="Times New Roman" w:hAnsi="Times New Roman"/>
          <w:spacing w:val="-4"/>
        </w:rPr>
        <w:t xml:space="preserve"> </w:t>
      </w:r>
      <w:r w:rsidRPr="00957B40">
        <w:rPr>
          <w:rFonts w:ascii="Times New Roman" w:hAnsi="Times New Roman"/>
        </w:rPr>
        <w:t>Đoàn Thư ký có nhiệm vụ:</w:t>
      </w:r>
    </w:p>
    <w:p w14:paraId="7E775B48" w14:textId="77777777" w:rsidR="0062037C" w:rsidRPr="00957B40" w:rsidRDefault="0062037C" w:rsidP="0062037C">
      <w:pPr>
        <w:spacing w:before="120" w:line="264" w:lineRule="auto"/>
        <w:ind w:firstLine="567"/>
        <w:jc w:val="both"/>
        <w:rPr>
          <w:rFonts w:ascii="Times New Roman" w:hAnsi="Times New Roman"/>
        </w:rPr>
      </w:pPr>
      <w:r w:rsidRPr="00957B40">
        <w:rPr>
          <w:rFonts w:ascii="Times New Roman" w:hAnsi="Times New Roman"/>
          <w:spacing w:val="-8"/>
        </w:rPr>
        <w:t>-</w:t>
      </w:r>
      <w:r w:rsidRPr="00957B40">
        <w:rPr>
          <w:rFonts w:ascii="Times New Roman" w:hAnsi="Times New Roman"/>
        </w:rPr>
        <w:t xml:space="preserve"> Ghi biên bản tổng hợp ý kiến thảo luận, dự thảo các văn bản kết luận, nghị quyết của đại hội. </w:t>
      </w:r>
    </w:p>
    <w:p w14:paraId="43F5E589" w14:textId="77777777" w:rsidR="0062037C" w:rsidRPr="00957B40" w:rsidRDefault="0062037C" w:rsidP="0062037C">
      <w:pPr>
        <w:spacing w:before="120" w:line="264" w:lineRule="auto"/>
        <w:ind w:firstLine="567"/>
        <w:jc w:val="both"/>
        <w:rPr>
          <w:rFonts w:ascii="Times New Roman" w:hAnsi="Times New Roman"/>
        </w:rPr>
      </w:pPr>
      <w:r w:rsidRPr="00957B40">
        <w:rPr>
          <w:rFonts w:ascii="Times New Roman" w:hAnsi="Times New Roman"/>
        </w:rPr>
        <w:t xml:space="preserve">- Quản lý và phát hành tài liệu có liên quan đến đại hội theo sự chỉ đạo của đoàn chủ tịch. </w:t>
      </w:r>
    </w:p>
    <w:p w14:paraId="4B738B1E" w14:textId="77777777" w:rsidR="0062037C" w:rsidRPr="00957B40" w:rsidRDefault="0062037C" w:rsidP="0062037C">
      <w:pPr>
        <w:spacing w:before="120" w:line="264" w:lineRule="auto"/>
        <w:ind w:firstLine="567"/>
        <w:jc w:val="both"/>
        <w:rPr>
          <w:rFonts w:ascii="Times New Roman" w:hAnsi="Times New Roman"/>
          <w:bCs/>
        </w:rPr>
      </w:pPr>
      <w:r w:rsidRPr="00957B40">
        <w:rPr>
          <w:rFonts w:ascii="Times New Roman" w:hAnsi="Times New Roman"/>
        </w:rPr>
        <w:t>- Thu nhận, bảo quản và gửi đến ban chấp hành khóa mới đầy đủ hồ sơ, tài liệu, văn kiện chính thức của đại hội.</w:t>
      </w:r>
      <w:r w:rsidRPr="00957B40">
        <w:rPr>
          <w:rFonts w:ascii="Times New Roman" w:hAnsi="Times New Roman"/>
          <w:bCs/>
        </w:rPr>
        <w:t> </w:t>
      </w:r>
    </w:p>
    <w:p w14:paraId="2AACC947" w14:textId="77777777" w:rsidR="0062037C" w:rsidRPr="00957B40" w:rsidRDefault="0062037C" w:rsidP="0062037C">
      <w:pPr>
        <w:spacing w:before="120" w:line="264" w:lineRule="auto"/>
        <w:ind w:firstLine="567"/>
        <w:jc w:val="both"/>
        <w:rPr>
          <w:rFonts w:ascii="Times New Roman" w:hAnsi="Times New Roman"/>
          <w:bCs/>
        </w:rPr>
      </w:pPr>
      <w:r w:rsidRPr="00957B40">
        <w:rPr>
          <w:rFonts w:ascii="Times New Roman" w:hAnsi="Times New Roman"/>
          <w:bCs/>
        </w:rPr>
        <w:t>- Trưởng đoàn thư ký chịu trách nhiệm trước đoàn chủ tịch đại hội về nhiệm vụ của đoàn thư ký, phân công nhiệm vụ cụ thể cho các thành viên.</w:t>
      </w:r>
    </w:p>
    <w:p w14:paraId="41B2784B" w14:textId="77777777" w:rsidR="0062037C" w:rsidRPr="00957B40" w:rsidRDefault="0062037C" w:rsidP="0062037C">
      <w:pPr>
        <w:spacing w:before="120" w:line="264" w:lineRule="auto"/>
        <w:ind w:firstLine="567"/>
        <w:jc w:val="both"/>
        <w:rPr>
          <w:rFonts w:ascii="Times New Roman" w:hAnsi="Times New Roman"/>
          <w:b/>
          <w:bCs/>
        </w:rPr>
      </w:pPr>
      <w:r w:rsidRPr="00957B40">
        <w:rPr>
          <w:rFonts w:ascii="Times New Roman" w:hAnsi="Times New Roman"/>
          <w:b/>
          <w:bCs/>
        </w:rPr>
        <w:t>III. Ban thẩm tra tư cách đại biểu</w:t>
      </w:r>
    </w:p>
    <w:p w14:paraId="76BDA45E" w14:textId="77777777" w:rsidR="0062037C" w:rsidRPr="00957B40" w:rsidRDefault="0062037C" w:rsidP="0062037C">
      <w:pPr>
        <w:spacing w:before="120" w:line="264" w:lineRule="auto"/>
        <w:ind w:firstLine="567"/>
        <w:jc w:val="both"/>
        <w:rPr>
          <w:rFonts w:ascii="Times New Roman" w:hAnsi="Times New Roman"/>
          <w:bCs/>
          <w:spacing w:val="-4"/>
        </w:rPr>
      </w:pPr>
      <w:r w:rsidRPr="00957B40">
        <w:rPr>
          <w:rFonts w:ascii="Times New Roman" w:hAnsi="Times New Roman"/>
          <w:b/>
          <w:bCs/>
          <w:spacing w:val="-4"/>
        </w:rPr>
        <w:t>1.</w:t>
      </w:r>
      <w:r w:rsidRPr="00957B40">
        <w:rPr>
          <w:rFonts w:ascii="Times New Roman" w:hAnsi="Times New Roman"/>
          <w:bCs/>
          <w:spacing w:val="-4"/>
        </w:rPr>
        <w:t xml:space="preserve"> Ban thẩm tra tư cách đại biểu của đại hội là những đại biểu chính thức của đại hội. Ban tổ chức đại hội giới thiệu số lượng, danh sách, đại hội biểu quyết bằng hình thức giơ tay </w:t>
      </w:r>
    </w:p>
    <w:p w14:paraId="6457A328" w14:textId="77777777" w:rsidR="0062037C" w:rsidRPr="00957B40" w:rsidRDefault="0062037C" w:rsidP="0062037C">
      <w:pPr>
        <w:spacing w:before="120" w:line="264" w:lineRule="auto"/>
        <w:ind w:firstLine="567"/>
        <w:jc w:val="both"/>
        <w:rPr>
          <w:rFonts w:ascii="Times New Roman" w:hAnsi="Times New Roman"/>
          <w:bCs/>
        </w:rPr>
      </w:pPr>
      <w:r w:rsidRPr="00957B40">
        <w:rPr>
          <w:rFonts w:ascii="Times New Roman" w:hAnsi="Times New Roman"/>
          <w:b/>
          <w:bCs/>
        </w:rPr>
        <w:t xml:space="preserve">2. </w:t>
      </w:r>
      <w:r w:rsidRPr="00957B40">
        <w:rPr>
          <w:rFonts w:ascii="Times New Roman" w:hAnsi="Times New Roman"/>
          <w:bCs/>
        </w:rPr>
        <w:t>Ban thẩm tra tư cách đại biểu có nhiệm vụ:</w:t>
      </w:r>
    </w:p>
    <w:p w14:paraId="111B1CDC" w14:textId="77777777" w:rsidR="0062037C" w:rsidRPr="00957B40" w:rsidRDefault="0062037C" w:rsidP="0062037C">
      <w:pPr>
        <w:spacing w:before="120" w:line="264" w:lineRule="auto"/>
        <w:ind w:firstLine="567"/>
        <w:jc w:val="both"/>
        <w:rPr>
          <w:rFonts w:ascii="Times New Roman" w:hAnsi="Times New Roman"/>
          <w:bCs/>
        </w:rPr>
      </w:pPr>
      <w:r w:rsidRPr="00957B40">
        <w:rPr>
          <w:rFonts w:ascii="Times New Roman" w:hAnsi="Times New Roman"/>
          <w:bCs/>
        </w:rPr>
        <w:t>- Nghiên cứu các tài liệu về đại biểu do ban chấp hành cấp triệu tập đại hội cung cấp. Căn cứ tiêu chuẩn đại biểu và các nguyên tắc để xem xét tư cách đại biểu. Tổng hợp, phân tích và báo cáo tình hình đại biểu.</w:t>
      </w:r>
    </w:p>
    <w:p w14:paraId="582EE9E7" w14:textId="77777777" w:rsidR="0062037C" w:rsidRPr="00957B40" w:rsidRDefault="0062037C" w:rsidP="0062037C">
      <w:pPr>
        <w:spacing w:before="120" w:line="264" w:lineRule="auto"/>
        <w:ind w:firstLine="567"/>
        <w:jc w:val="both"/>
        <w:rPr>
          <w:rFonts w:ascii="Times New Roman" w:hAnsi="Times New Roman"/>
          <w:bCs/>
        </w:rPr>
      </w:pPr>
      <w:r w:rsidRPr="00957B40">
        <w:rPr>
          <w:rFonts w:ascii="Times New Roman" w:hAnsi="Times New Roman"/>
          <w:bCs/>
        </w:rPr>
        <w:t>- Xem xét các đơn thư khiếu nại, tố cáo có liên quan đến đại biểu gửi đến trước ngày đại hội chính thức khai mạc 30 ngày (tính từ ngày nhận được đơn, thư). Các đơn thư gửi sau không giải quyết trong đại hội, chuyển ban chấp hành khóa mới hoặc cơ quan có thẩm quyền giải quyết.</w:t>
      </w:r>
    </w:p>
    <w:p w14:paraId="1AD035C9" w14:textId="77777777" w:rsidR="0062037C" w:rsidRPr="00957B40" w:rsidRDefault="0062037C" w:rsidP="0062037C">
      <w:pPr>
        <w:spacing w:before="120" w:line="264" w:lineRule="auto"/>
        <w:ind w:firstLine="567"/>
        <w:jc w:val="both"/>
        <w:rPr>
          <w:rFonts w:ascii="Times New Roman" w:hAnsi="Times New Roman"/>
          <w:bCs/>
        </w:rPr>
      </w:pPr>
      <w:r w:rsidRPr="00957B40">
        <w:rPr>
          <w:rFonts w:ascii="Times New Roman" w:hAnsi="Times New Roman"/>
          <w:bCs/>
        </w:rPr>
        <w:t>- Báo cáo việc thẩm tra tư cách đại biểu và kết luận việc xem xét các đơn thư để đại hội thảo luận và quyết định bằng biểu quyết giơ tay.</w:t>
      </w:r>
    </w:p>
    <w:p w14:paraId="40AC24F4" w14:textId="77777777" w:rsidR="0062037C" w:rsidRPr="00957B40" w:rsidRDefault="0062037C" w:rsidP="0062037C">
      <w:pPr>
        <w:spacing w:before="120" w:line="264" w:lineRule="auto"/>
        <w:ind w:firstLine="567"/>
        <w:jc w:val="both"/>
        <w:rPr>
          <w:rFonts w:ascii="Times New Roman" w:hAnsi="Times New Roman"/>
        </w:rPr>
      </w:pPr>
      <w:r w:rsidRPr="00957B40">
        <w:rPr>
          <w:rFonts w:ascii="Times New Roman" w:hAnsi="Times New Roman"/>
          <w:bCs/>
        </w:rPr>
        <w:t>- Ban thẩm tra tư cách đại biểu chấm dứt nhiệm vụ khi đại hội biểu quyết thông qua tư cách đại biểu.</w:t>
      </w:r>
    </w:p>
    <w:p w14:paraId="271282AD" w14:textId="77777777" w:rsidR="0062037C" w:rsidRPr="00957B40" w:rsidRDefault="0062037C" w:rsidP="0062037C">
      <w:pPr>
        <w:spacing w:before="120" w:line="264" w:lineRule="auto"/>
        <w:ind w:firstLine="567"/>
        <w:jc w:val="both"/>
        <w:rPr>
          <w:rFonts w:ascii="Times New Roman" w:hAnsi="Times New Roman"/>
          <w:b/>
        </w:rPr>
      </w:pPr>
      <w:r w:rsidRPr="00957B40">
        <w:rPr>
          <w:rFonts w:ascii="Times New Roman" w:hAnsi="Times New Roman"/>
          <w:b/>
        </w:rPr>
        <w:t xml:space="preserve">IV. Ban bầu cử </w:t>
      </w:r>
    </w:p>
    <w:p w14:paraId="0C2BFF1E" w14:textId="77777777" w:rsidR="0062037C" w:rsidRPr="00957B40" w:rsidRDefault="0062037C" w:rsidP="0062037C">
      <w:pPr>
        <w:spacing w:before="120" w:line="264" w:lineRule="auto"/>
        <w:ind w:firstLine="567"/>
        <w:jc w:val="both"/>
        <w:rPr>
          <w:rFonts w:ascii="Times New Roman" w:hAnsi="Times New Roman"/>
          <w:spacing w:val="-4"/>
        </w:rPr>
      </w:pPr>
      <w:r w:rsidRPr="00957B40">
        <w:rPr>
          <w:rFonts w:ascii="Times New Roman" w:hAnsi="Times New Roman"/>
          <w:b/>
        </w:rPr>
        <w:t>1.</w:t>
      </w:r>
      <w:r w:rsidRPr="00957B40">
        <w:rPr>
          <w:rFonts w:ascii="Times New Roman" w:hAnsi="Times New Roman"/>
        </w:rPr>
        <w:t xml:space="preserve"> Ban bầu cử gồm những đại biểu chính thức trong đại hội không có tên trong danh sách bầu cử. Đoàn chủ tịch đại hội đề xuất, </w:t>
      </w:r>
      <w:r w:rsidRPr="00957B40">
        <w:rPr>
          <w:rFonts w:ascii="Times New Roman" w:hAnsi="Times New Roman"/>
          <w:spacing w:val="-4"/>
        </w:rPr>
        <w:t xml:space="preserve">giới thiệu để đại hội biểu quyết số lượng, danh sách thành viên ban </w:t>
      </w:r>
      <w:r w:rsidRPr="00957B40">
        <w:rPr>
          <w:rFonts w:ascii="Times New Roman" w:hAnsi="Times New Roman"/>
        </w:rPr>
        <w:t>bầu cử</w:t>
      </w:r>
      <w:r w:rsidRPr="00957B40">
        <w:rPr>
          <w:rFonts w:ascii="Times New Roman" w:hAnsi="Times New Roman"/>
          <w:spacing w:val="-4"/>
        </w:rPr>
        <w:t xml:space="preserve"> và trưởng ban bầu cử bằng hình thức giơ tay.</w:t>
      </w:r>
    </w:p>
    <w:p w14:paraId="0EE6D454" w14:textId="77777777" w:rsidR="0062037C" w:rsidRPr="00957B40" w:rsidRDefault="0062037C" w:rsidP="0062037C">
      <w:pPr>
        <w:spacing w:before="120" w:line="264" w:lineRule="auto"/>
        <w:ind w:firstLine="567"/>
        <w:jc w:val="both"/>
        <w:rPr>
          <w:rFonts w:ascii="Times New Roman" w:hAnsi="Times New Roman"/>
          <w:spacing w:val="-4"/>
        </w:rPr>
      </w:pPr>
      <w:r w:rsidRPr="00957B40">
        <w:rPr>
          <w:rFonts w:ascii="Times New Roman" w:hAnsi="Times New Roman"/>
          <w:b/>
          <w:spacing w:val="-4"/>
        </w:rPr>
        <w:t>2.</w:t>
      </w:r>
      <w:r w:rsidRPr="00957B40">
        <w:rPr>
          <w:rFonts w:ascii="Times New Roman" w:hAnsi="Times New Roman"/>
          <w:spacing w:val="-4"/>
        </w:rPr>
        <w:t xml:space="preserve"> Ban bầu cử có nhiệm vụ:</w:t>
      </w:r>
    </w:p>
    <w:p w14:paraId="486C575B" w14:textId="77777777" w:rsidR="0062037C" w:rsidRPr="00957B40" w:rsidRDefault="0062037C" w:rsidP="0062037C">
      <w:pPr>
        <w:spacing w:before="120" w:line="264" w:lineRule="auto"/>
        <w:ind w:firstLine="567"/>
        <w:jc w:val="both"/>
        <w:rPr>
          <w:rFonts w:ascii="Times New Roman" w:hAnsi="Times New Roman"/>
          <w:spacing w:val="-4"/>
        </w:rPr>
      </w:pPr>
      <w:r w:rsidRPr="00957B40">
        <w:rPr>
          <w:rFonts w:ascii="Times New Roman" w:hAnsi="Times New Roman"/>
          <w:spacing w:val="-4"/>
        </w:rPr>
        <w:t>- Phổ biến nguyên tắc, cách thức, thể lệ bầu cử.</w:t>
      </w:r>
    </w:p>
    <w:p w14:paraId="7F602AC7"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lang w:val="nl-NL"/>
        </w:rPr>
        <w:t>- Hướng dẫn cách thức bỏ phiếu, kiểm tra, niêm phong thùng phiếu, phát phiếu trực tiếp cho đại biểu, kiểm số phiếu phát ra và phiếu thu về.</w:t>
      </w:r>
    </w:p>
    <w:p w14:paraId="275603A3"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lang w:val="nl-NL"/>
        </w:rPr>
        <w:t>- Kiểm phiếu, lập biên bản kiểm phiếu và thông qua biên bản kiểm phiếu trong ban bầu cử;</w:t>
      </w:r>
      <w:r w:rsidRPr="00957B40">
        <w:rPr>
          <w:rFonts w:ascii="Times New Roman" w:hAnsi="Times New Roman"/>
          <w:i/>
          <w:lang w:val="nl-NL"/>
        </w:rPr>
        <w:t xml:space="preserve"> </w:t>
      </w:r>
      <w:r w:rsidRPr="00957B40">
        <w:rPr>
          <w:rFonts w:ascii="Times New Roman" w:hAnsi="Times New Roman"/>
          <w:lang w:val="nl-NL"/>
        </w:rPr>
        <w:t>công bố kết quả bầu cử, kết quả trúng cử trước đại hội; ký vào biên bản bầu cử, niêm phong phiếu bầu và chuyển cho đoàn chủ tịch đại hội để bàn giao cho ban chấp hành khoá mới lưu trữ theo quy định.</w:t>
      </w:r>
    </w:p>
    <w:p w14:paraId="29D65AE9"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lang w:val="nl-NL"/>
        </w:rPr>
        <w:t>- Xem xét và kết luận về các phiếu không hợp lệ và những ý kiến khiếu nại về việc bầu cử trong đại hội.</w:t>
      </w:r>
    </w:p>
    <w:p w14:paraId="1F6A5631"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lang w:val="nl-NL"/>
        </w:rPr>
        <w:t xml:space="preserve">- Nếu kiểm phiếu bằng các phương tiện kỹ thuật, ban </w:t>
      </w:r>
      <w:r w:rsidRPr="00957B40">
        <w:rPr>
          <w:rFonts w:ascii="Times New Roman" w:hAnsi="Times New Roman"/>
          <w:spacing w:val="-4"/>
          <w:lang w:val="nl-NL"/>
        </w:rPr>
        <w:t xml:space="preserve">bầu cử </w:t>
      </w:r>
      <w:r w:rsidRPr="00957B40">
        <w:rPr>
          <w:rFonts w:ascii="Times New Roman" w:hAnsi="Times New Roman"/>
          <w:lang w:val="nl-NL"/>
        </w:rPr>
        <w:t>được sử dụng một số kỹ thuật viên không phải là đại biểu đại hội.</w:t>
      </w:r>
    </w:p>
    <w:p w14:paraId="4D795C75"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lang w:val="nl-NL"/>
        </w:rPr>
        <w:t xml:space="preserve">- Ngoài ban </w:t>
      </w:r>
      <w:r w:rsidRPr="00957B40">
        <w:rPr>
          <w:rFonts w:ascii="Times New Roman" w:hAnsi="Times New Roman"/>
          <w:spacing w:val="-4"/>
          <w:lang w:val="nl-NL"/>
        </w:rPr>
        <w:t xml:space="preserve">bầu cử, </w:t>
      </w:r>
      <w:r w:rsidRPr="00957B40">
        <w:rPr>
          <w:rFonts w:ascii="Times New Roman" w:hAnsi="Times New Roman"/>
          <w:lang w:val="nl-NL"/>
        </w:rPr>
        <w:t>các kỹ thuật viên thực hiện nhiệm vụ kiểm phiếu (nếu có) và đại diện công đoàn cấp trên giám sát việc kiểm phiếu, ban bầu cử không được phép cho người không có nhiệm vụ vào khu vực kiểm phiếu.</w:t>
      </w:r>
    </w:p>
    <w:p w14:paraId="43DCD95C" w14:textId="77777777" w:rsidR="0062037C" w:rsidRPr="00957B40" w:rsidRDefault="0062037C" w:rsidP="0062037C">
      <w:pPr>
        <w:spacing w:before="120" w:line="264" w:lineRule="auto"/>
        <w:ind w:firstLine="567"/>
        <w:jc w:val="both"/>
        <w:rPr>
          <w:rFonts w:ascii="Times New Roman" w:hAnsi="Times New Roman"/>
          <w:b/>
          <w:sz w:val="24"/>
          <w:szCs w:val="24"/>
          <w:lang w:val="nl-NL"/>
        </w:rPr>
      </w:pPr>
      <w:r w:rsidRPr="00957B40">
        <w:rPr>
          <w:rFonts w:ascii="Times New Roman" w:hAnsi="Times New Roman"/>
          <w:b/>
          <w:lang w:val="nl-NL"/>
        </w:rPr>
        <w:t>V. Trách nhiệm, quyền hạn của đại biểu</w:t>
      </w:r>
    </w:p>
    <w:p w14:paraId="0A8B64A2"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lang w:val="nl-NL"/>
        </w:rPr>
        <w:t>Đại biểu dự đại hội có trách nhiệm:</w:t>
      </w:r>
    </w:p>
    <w:p w14:paraId="20A055E6" w14:textId="77777777" w:rsidR="0062037C" w:rsidRPr="00957B40" w:rsidRDefault="0062037C" w:rsidP="0062037C">
      <w:pPr>
        <w:spacing w:before="120" w:line="264" w:lineRule="auto"/>
        <w:ind w:firstLine="567"/>
        <w:jc w:val="both"/>
        <w:rPr>
          <w:rFonts w:ascii="Times New Roman" w:hAnsi="Times New Roman"/>
          <w:spacing w:val="-8"/>
          <w:lang w:val="nl-NL"/>
        </w:rPr>
      </w:pPr>
      <w:r w:rsidRPr="00957B40">
        <w:rPr>
          <w:rFonts w:ascii="Times New Roman" w:hAnsi="Times New Roman"/>
          <w:spacing w:val="-6"/>
          <w:lang w:val="nl-NL"/>
        </w:rPr>
        <w:t>- Chấp hành n</w:t>
      </w:r>
      <w:r w:rsidRPr="00957B40">
        <w:rPr>
          <w:rFonts w:ascii="Times New Roman" w:hAnsi="Times New Roman"/>
          <w:spacing w:val="-8"/>
          <w:lang w:val="nl-NL"/>
        </w:rPr>
        <w:t>ghiêm quy chế và chương trình được đại hội thông qua.</w:t>
      </w:r>
    </w:p>
    <w:p w14:paraId="420C1120"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lang w:val="nl-NL"/>
        </w:rPr>
        <w:t>- Nêu cao ý thức trách nhiệm, tập trung trí tuệ tham gia ý kiến, thảo luận, biểu quyết thông qua các quyết định của đại hội; bầu cử theo quy chế bầu cử; tham gia các hoạt động của đại hội theo sự điều hành của đoàn chủ tịch.</w:t>
      </w:r>
    </w:p>
    <w:p w14:paraId="63F9D7C8"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lang w:val="nl-NL"/>
        </w:rPr>
        <w:t xml:space="preserve">- Trong thời gian đại hội làm việc tại hội trường: không làm việc riêng, không nói chuyện riêng; không tranh thủ kết hợp giải quyết các công việc khác, hạn chế sử dụng điện thoại di động trong hội trường </w:t>
      </w:r>
      <w:r w:rsidRPr="00957B40">
        <w:rPr>
          <w:rFonts w:ascii="Times New Roman" w:hAnsi="Times New Roman"/>
          <w:i/>
          <w:lang w:val="nl-NL"/>
        </w:rPr>
        <w:t>(nếu sử dụng phải để chế độ im lặng),</w:t>
      </w:r>
      <w:r w:rsidRPr="00957B40">
        <w:rPr>
          <w:rFonts w:ascii="Times New Roman" w:hAnsi="Times New Roman"/>
          <w:lang w:val="nl-NL"/>
        </w:rPr>
        <w:t xml:space="preserve"> không hút thuốc lá; </w:t>
      </w:r>
    </w:p>
    <w:p w14:paraId="02D807B9"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lang w:val="nl-NL"/>
        </w:rPr>
        <w:t>- Khi có việc cần thiết vắng mặt trong thời gian đại hội phải báo cáo và được sự đồng ý của đoàn chủ tịch đại hội.</w:t>
      </w:r>
    </w:p>
    <w:p w14:paraId="34AD058C" w14:textId="77777777" w:rsidR="0062037C" w:rsidRPr="00957B40" w:rsidRDefault="0062037C" w:rsidP="0062037C">
      <w:pPr>
        <w:spacing w:before="120" w:line="264" w:lineRule="auto"/>
        <w:ind w:firstLine="567"/>
        <w:jc w:val="both"/>
        <w:rPr>
          <w:rFonts w:ascii="Times New Roman" w:hAnsi="Times New Roman"/>
          <w:i/>
          <w:lang w:val="nl-NL"/>
        </w:rPr>
      </w:pPr>
      <w:r w:rsidRPr="00957B40">
        <w:rPr>
          <w:rFonts w:ascii="Times New Roman" w:hAnsi="Times New Roman"/>
          <w:lang w:val="nl-NL"/>
        </w:rPr>
        <w:t xml:space="preserve">- Trang phục của đại biểu phải trang nghiêm, lịch sự </w:t>
      </w:r>
      <w:r w:rsidRPr="00957B40">
        <w:rPr>
          <w:rFonts w:ascii="Times New Roman" w:hAnsi="Times New Roman"/>
          <w:i/>
          <w:lang w:val="nl-NL"/>
        </w:rPr>
        <w:t>(Khuyến khích mặc áo nhận diện Công đoàn Việt Nam)</w:t>
      </w:r>
    </w:p>
    <w:p w14:paraId="6CBA8E52"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lang w:val="nl-NL"/>
        </w:rPr>
        <w:t>- Khi có vấn đề về sức khỏe phải báo cáo ngay với ban tổ chức của đại hội.</w:t>
      </w:r>
    </w:p>
    <w:p w14:paraId="4BF2D50D" w14:textId="77777777" w:rsidR="0062037C" w:rsidRPr="00957B40" w:rsidRDefault="0062037C" w:rsidP="0062037C">
      <w:pPr>
        <w:spacing w:before="120" w:line="264" w:lineRule="auto"/>
        <w:ind w:firstLine="567"/>
        <w:jc w:val="both"/>
        <w:rPr>
          <w:rFonts w:ascii="Times New Roman" w:hAnsi="Times New Roman"/>
          <w:b/>
          <w:szCs w:val="24"/>
          <w:lang w:val="nl-NL"/>
        </w:rPr>
      </w:pPr>
      <w:r w:rsidRPr="00957B40">
        <w:rPr>
          <w:rFonts w:ascii="Times New Roman" w:hAnsi="Times New Roman"/>
          <w:b/>
          <w:szCs w:val="24"/>
          <w:lang w:val="nl-NL"/>
        </w:rPr>
        <w:t>VI. Chế độ thông tin và phát biểu tại đại hội</w:t>
      </w:r>
    </w:p>
    <w:p w14:paraId="3DE437E7"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b/>
          <w:lang w:val="nl-NL"/>
        </w:rPr>
        <w:t xml:space="preserve">1. </w:t>
      </w:r>
      <w:r w:rsidRPr="00957B40">
        <w:rPr>
          <w:rFonts w:ascii="Times New Roman" w:hAnsi="Times New Roman"/>
          <w:lang w:val="nl-NL"/>
        </w:rPr>
        <w:t>Phát biểu ý kiến tại hội trường:</w:t>
      </w:r>
    </w:p>
    <w:p w14:paraId="77416D22" w14:textId="77777777" w:rsidR="0062037C" w:rsidRPr="00957B40" w:rsidRDefault="0062037C" w:rsidP="0062037C">
      <w:pPr>
        <w:spacing w:before="120" w:line="264" w:lineRule="auto"/>
        <w:ind w:firstLine="720"/>
        <w:jc w:val="both"/>
        <w:rPr>
          <w:rFonts w:ascii="Times New Roman" w:hAnsi="Times New Roman"/>
          <w:lang w:val="nl-NL"/>
        </w:rPr>
      </w:pPr>
      <w:r w:rsidRPr="00957B40">
        <w:rPr>
          <w:rFonts w:ascii="Times New Roman" w:hAnsi="Times New Roman"/>
          <w:lang w:val="nl-NL"/>
        </w:rPr>
        <w:t xml:space="preserve">- Các ý kiến tham luận tại hội trường phải chuẩn bị bằng văn bản, đăng ký trước </w:t>
      </w:r>
      <w:r w:rsidRPr="00957B40">
        <w:rPr>
          <w:rFonts w:ascii="Times New Roman" w:hAnsi="Times New Roman"/>
          <w:i/>
          <w:lang w:val="nl-NL"/>
        </w:rPr>
        <w:t>(qua đoàn thư ký)</w:t>
      </w:r>
      <w:r w:rsidRPr="00957B40">
        <w:rPr>
          <w:rFonts w:ascii="Times New Roman" w:hAnsi="Times New Roman"/>
          <w:lang w:val="nl-NL"/>
        </w:rPr>
        <w:t xml:space="preserve"> và được sự nhất trí của đoàn chủ tịch. Mỗi đại biểu có thể phát biểu nhiều lần nhưng thời gian mỗi lần không quá 07 phút.</w:t>
      </w:r>
    </w:p>
    <w:p w14:paraId="2404B7DA" w14:textId="77777777" w:rsidR="0062037C" w:rsidRPr="00957B40" w:rsidRDefault="0062037C" w:rsidP="0062037C">
      <w:pPr>
        <w:spacing w:before="120" w:line="264" w:lineRule="auto"/>
        <w:ind w:firstLine="720"/>
        <w:jc w:val="both"/>
        <w:rPr>
          <w:rFonts w:ascii="Times New Roman" w:hAnsi="Times New Roman"/>
          <w:lang w:val="nl-NL"/>
        </w:rPr>
      </w:pPr>
      <w:r w:rsidRPr="00957B40">
        <w:rPr>
          <w:rFonts w:ascii="Times New Roman" w:hAnsi="Times New Roman"/>
          <w:lang w:val="nl-NL"/>
        </w:rPr>
        <w:t>- Khi cần tranh luận đại biểu ngồi tại chỗ giơ tay và chỉ được phát biểu khi đoàn chủ tịch cho phép.</w:t>
      </w:r>
    </w:p>
    <w:p w14:paraId="640DDB78" w14:textId="77777777" w:rsidR="0062037C" w:rsidRPr="00957B40" w:rsidRDefault="0062037C" w:rsidP="0062037C">
      <w:pPr>
        <w:spacing w:before="120" w:line="264" w:lineRule="auto"/>
        <w:ind w:firstLine="720"/>
        <w:jc w:val="both"/>
        <w:rPr>
          <w:rFonts w:ascii="Times New Roman" w:hAnsi="Times New Roman"/>
          <w:lang w:val="nl-NL"/>
        </w:rPr>
      </w:pPr>
      <w:r w:rsidRPr="00957B40">
        <w:rPr>
          <w:rFonts w:ascii="Times New Roman" w:hAnsi="Times New Roman"/>
          <w:lang w:val="nl-NL"/>
        </w:rPr>
        <w:t xml:space="preserve">- Các bài viết tham luận của đại biểu gửi </w:t>
      </w:r>
      <w:r w:rsidR="002C2B2F" w:rsidRPr="00957B40">
        <w:rPr>
          <w:rFonts w:ascii="Times New Roman" w:hAnsi="Times New Roman"/>
          <w:lang w:val="nl-NL"/>
        </w:rPr>
        <w:t>đ</w:t>
      </w:r>
      <w:r w:rsidRPr="00957B40">
        <w:rPr>
          <w:rFonts w:ascii="Times New Roman" w:hAnsi="Times New Roman"/>
          <w:lang w:val="nl-NL"/>
        </w:rPr>
        <w:t>oàn chủ tịch, có giá trị như bài phát biểu trực tiếp tại đại hội.</w:t>
      </w:r>
    </w:p>
    <w:p w14:paraId="02A96A0E" w14:textId="77777777" w:rsidR="0062037C" w:rsidRPr="00957B40" w:rsidRDefault="0062037C" w:rsidP="0062037C">
      <w:pPr>
        <w:spacing w:before="120" w:line="264" w:lineRule="auto"/>
        <w:ind w:firstLine="720"/>
        <w:jc w:val="both"/>
        <w:rPr>
          <w:rFonts w:ascii="Times New Roman" w:hAnsi="Times New Roman"/>
          <w:lang w:val="nl-NL"/>
        </w:rPr>
      </w:pPr>
      <w:r w:rsidRPr="00957B40">
        <w:rPr>
          <w:rFonts w:ascii="Times New Roman" w:hAnsi="Times New Roman"/>
          <w:b/>
          <w:lang w:val="nl-NL"/>
        </w:rPr>
        <w:t xml:space="preserve">2. </w:t>
      </w:r>
      <w:r w:rsidRPr="00957B40">
        <w:rPr>
          <w:rFonts w:ascii="Times New Roman" w:hAnsi="Times New Roman"/>
          <w:lang w:val="nl-NL"/>
        </w:rPr>
        <w:t>Chế độ thông tin và lưu hành tài liệu của đại hội:</w:t>
      </w:r>
    </w:p>
    <w:p w14:paraId="38565E4C" w14:textId="77777777" w:rsidR="0062037C" w:rsidRPr="00957B40" w:rsidRDefault="0062037C" w:rsidP="0062037C">
      <w:pPr>
        <w:spacing w:before="120" w:line="264" w:lineRule="auto"/>
        <w:ind w:firstLine="720"/>
        <w:jc w:val="both"/>
        <w:rPr>
          <w:rFonts w:ascii="Times New Roman" w:hAnsi="Times New Roman"/>
          <w:lang w:val="nl-NL"/>
        </w:rPr>
      </w:pPr>
      <w:r w:rsidRPr="00957B40">
        <w:rPr>
          <w:rFonts w:ascii="Times New Roman" w:hAnsi="Times New Roman"/>
          <w:lang w:val="nl-NL"/>
        </w:rPr>
        <w:t xml:space="preserve">- Các thông tin, tài liệu của đại hội thực hiện theo chế độ sử dụng và lưu hành nội bộ. Việc đưa tin và diễn biến về kết quả đại hội trên hệ thống thông tin đại chúng do đoàn chủ tịch chỉ đạo. </w:t>
      </w:r>
    </w:p>
    <w:p w14:paraId="646C60D4" w14:textId="77777777" w:rsidR="0062037C" w:rsidRPr="00957B40" w:rsidRDefault="0062037C" w:rsidP="0062037C">
      <w:pPr>
        <w:spacing w:before="120" w:line="264" w:lineRule="auto"/>
        <w:ind w:firstLine="720"/>
        <w:jc w:val="both"/>
        <w:rPr>
          <w:rFonts w:ascii="Times New Roman" w:hAnsi="Times New Roman"/>
          <w:lang w:val="nl-NL"/>
        </w:rPr>
      </w:pPr>
      <w:r w:rsidRPr="00957B40">
        <w:rPr>
          <w:rFonts w:ascii="Times New Roman" w:hAnsi="Times New Roman"/>
          <w:lang w:val="nl-NL"/>
        </w:rPr>
        <w:t>- Trường hợp đại biểu nhận được đơn thư tố cáo, khiếu nại hoặc kiến nghị thì chuyển ngay đến đoàn chủ tịch, không phổ biến tuyên truyền.</w:t>
      </w:r>
    </w:p>
    <w:p w14:paraId="2CCB7FFB" w14:textId="77777777" w:rsidR="0062037C" w:rsidRPr="00957B40" w:rsidRDefault="0062037C" w:rsidP="0062037C">
      <w:pPr>
        <w:spacing w:before="120" w:line="264" w:lineRule="auto"/>
        <w:ind w:firstLine="567"/>
        <w:jc w:val="both"/>
        <w:rPr>
          <w:rFonts w:ascii="Times New Roman" w:hAnsi="Times New Roman"/>
          <w:b/>
          <w:lang w:val="nl-NL"/>
        </w:rPr>
      </w:pPr>
      <w:r w:rsidRPr="00957B40">
        <w:rPr>
          <w:rFonts w:ascii="Times New Roman" w:hAnsi="Times New Roman"/>
          <w:b/>
          <w:lang w:val="nl-NL"/>
        </w:rPr>
        <w:t>VII. Thời gian làm việc của đại hội</w:t>
      </w:r>
    </w:p>
    <w:p w14:paraId="15F9874B"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lang w:val="nl-NL"/>
        </w:rPr>
        <w:t xml:space="preserve">Đại hội làm việc trong .... buổi, ngày .................. </w:t>
      </w:r>
    </w:p>
    <w:p w14:paraId="20C80A2F"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lang w:val="nl-NL"/>
        </w:rPr>
        <w:t>+ Buổi sáng: từ.......</w:t>
      </w:r>
      <w:r w:rsidR="002C2B2F" w:rsidRPr="00957B40">
        <w:rPr>
          <w:rFonts w:ascii="Times New Roman" w:hAnsi="Times New Roman"/>
          <w:lang w:val="nl-NL"/>
        </w:rPr>
        <w:t xml:space="preserve"> </w:t>
      </w:r>
      <w:r w:rsidRPr="00957B40">
        <w:rPr>
          <w:rFonts w:ascii="Times New Roman" w:hAnsi="Times New Roman"/>
          <w:lang w:val="nl-NL"/>
        </w:rPr>
        <w:t>đến....</w:t>
      </w:r>
    </w:p>
    <w:p w14:paraId="353B80EC"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lang w:val="nl-NL"/>
        </w:rPr>
        <w:t>+ Buổi chiều: từ....</w:t>
      </w:r>
      <w:r w:rsidR="002C2B2F" w:rsidRPr="00957B40">
        <w:rPr>
          <w:rFonts w:ascii="Times New Roman" w:hAnsi="Times New Roman"/>
          <w:lang w:val="nl-NL"/>
        </w:rPr>
        <w:t xml:space="preserve"> </w:t>
      </w:r>
      <w:r w:rsidRPr="00957B40">
        <w:rPr>
          <w:rFonts w:ascii="Times New Roman" w:hAnsi="Times New Roman"/>
          <w:lang w:val="nl-NL"/>
        </w:rPr>
        <w:t>đến.....</w:t>
      </w:r>
    </w:p>
    <w:p w14:paraId="46CD9B07" w14:textId="77777777" w:rsidR="0062037C" w:rsidRPr="00957B40" w:rsidRDefault="0062037C" w:rsidP="0062037C">
      <w:pPr>
        <w:spacing w:before="120" w:line="264" w:lineRule="auto"/>
        <w:ind w:firstLine="567"/>
        <w:jc w:val="both"/>
        <w:rPr>
          <w:rFonts w:ascii="Times New Roman" w:hAnsi="Times New Roman"/>
          <w:b/>
          <w:szCs w:val="24"/>
          <w:lang w:val="nl-NL"/>
        </w:rPr>
      </w:pPr>
      <w:r w:rsidRPr="00957B40">
        <w:rPr>
          <w:rFonts w:ascii="Times New Roman" w:hAnsi="Times New Roman"/>
          <w:b/>
          <w:szCs w:val="24"/>
          <w:lang w:val="nl-NL"/>
        </w:rPr>
        <w:t>VIII. Hiệu lực của quy chế</w:t>
      </w:r>
    </w:p>
    <w:p w14:paraId="58C12559" w14:textId="77777777" w:rsidR="0062037C" w:rsidRPr="00957B40" w:rsidRDefault="0062037C" w:rsidP="0062037C">
      <w:pPr>
        <w:spacing w:before="120" w:line="264" w:lineRule="auto"/>
        <w:ind w:firstLine="567"/>
        <w:jc w:val="both"/>
        <w:rPr>
          <w:rFonts w:ascii="Times New Roman" w:hAnsi="Times New Roman"/>
          <w:lang w:val="nl-NL"/>
        </w:rPr>
      </w:pPr>
      <w:r w:rsidRPr="00957B40">
        <w:rPr>
          <w:rFonts w:ascii="Times New Roman" w:hAnsi="Times New Roman"/>
          <w:lang w:val="nl-NL"/>
        </w:rPr>
        <w:t>Quy chế này có hiệu lực trong suốt thời gian đại hội. Mọi tổ chức và cá nhân có liên quan phải thực hiện nghiêm túc, nếu vi phạm, tuỳ theo mức độ để xem xét, xử lý.</w:t>
      </w:r>
    </w:p>
    <w:p w14:paraId="04C29DF4" w14:textId="77777777" w:rsidR="0062037C" w:rsidRPr="00957B40" w:rsidRDefault="0062037C" w:rsidP="0062037C">
      <w:pPr>
        <w:spacing w:before="120" w:line="264" w:lineRule="auto"/>
        <w:ind w:firstLine="720"/>
        <w:jc w:val="both"/>
        <w:rPr>
          <w:rFonts w:ascii="Times New Roman" w:hAnsi="Times New Roman"/>
          <w:lang w:val="nl-NL"/>
        </w:rPr>
      </w:pPr>
      <w:r w:rsidRPr="00957B40">
        <w:rPr>
          <w:rFonts w:ascii="Times New Roman" w:hAnsi="Times New Roman"/>
          <w:lang w:val="nl-NL"/>
        </w:rPr>
        <w:t>Trên đây là Quy chế Đại hội Công đoàn ......................................</w:t>
      </w:r>
      <w:r w:rsidR="00D5214D" w:rsidRPr="00957B40">
        <w:rPr>
          <w:rFonts w:ascii="Times New Roman" w:hAnsi="Times New Roman"/>
          <w:lang w:val="nl-NL"/>
        </w:rPr>
        <w:t xml:space="preserve"> </w:t>
      </w:r>
      <w:r w:rsidRPr="00957B40">
        <w:rPr>
          <w:rFonts w:ascii="Times New Roman" w:hAnsi="Times New Roman"/>
          <w:lang w:val="nl-NL"/>
        </w:rPr>
        <w:t>khóa...., nhiệm kỳ……………. Quy chế này có giá trị trong thời gian diễn ra đại hội. Đoàn Chủ tịch Đại hội xin ý kiến Đại hội.</w:t>
      </w:r>
    </w:p>
    <w:p w14:paraId="39324C38" w14:textId="77777777" w:rsidR="0062037C" w:rsidRPr="00957B40" w:rsidRDefault="0062037C" w:rsidP="0062037C">
      <w:pPr>
        <w:spacing w:before="120" w:line="264" w:lineRule="auto"/>
        <w:ind w:left="720"/>
        <w:jc w:val="both"/>
        <w:rPr>
          <w:rFonts w:ascii="Times New Roman" w:hAnsi="Times New Roman"/>
          <w:b/>
          <w:sz w:val="24"/>
          <w:lang w:val="nl-NL"/>
        </w:rPr>
      </w:pPr>
      <w:r w:rsidRPr="00957B40">
        <w:rPr>
          <w:rFonts w:ascii="Times New Roman" w:hAnsi="Times New Roman"/>
          <w:lang w:val="nl-NL"/>
        </w:rPr>
        <w:tab/>
      </w:r>
      <w:r w:rsidRPr="00957B40">
        <w:rPr>
          <w:rFonts w:ascii="Times New Roman" w:hAnsi="Times New Roman"/>
          <w:lang w:val="nl-NL"/>
        </w:rPr>
        <w:tab/>
      </w:r>
      <w:r w:rsidRPr="00957B40">
        <w:rPr>
          <w:rFonts w:ascii="Times New Roman" w:hAnsi="Times New Roman"/>
          <w:lang w:val="nl-NL"/>
        </w:rPr>
        <w:tab/>
      </w:r>
      <w:r w:rsidRPr="00957B40">
        <w:rPr>
          <w:rFonts w:ascii="Times New Roman" w:hAnsi="Times New Roman"/>
          <w:lang w:val="nl-NL"/>
        </w:rPr>
        <w:tab/>
      </w:r>
      <w:r w:rsidRPr="00957B40">
        <w:rPr>
          <w:rFonts w:ascii="Times New Roman" w:hAnsi="Times New Roman"/>
          <w:b/>
          <w:sz w:val="24"/>
          <w:lang w:val="nl-NL"/>
        </w:rPr>
        <w:t xml:space="preserve">                ĐOÀN CHỦ TỊCH ĐẠI HỘI</w:t>
      </w:r>
    </w:p>
    <w:p w14:paraId="59A2CB1F" w14:textId="77777777" w:rsidR="0062037C" w:rsidRPr="00957B40" w:rsidRDefault="0062037C" w:rsidP="0062037C">
      <w:pPr>
        <w:rPr>
          <w:rFonts w:ascii="Times New Roman" w:hAnsi="Times New Roman"/>
        </w:rPr>
      </w:pPr>
    </w:p>
    <w:p w14:paraId="555748BD" w14:textId="77777777" w:rsidR="00F67211" w:rsidRPr="00957B40" w:rsidRDefault="00F67211" w:rsidP="0062133E">
      <w:pPr>
        <w:spacing w:before="120" w:line="288" w:lineRule="auto"/>
        <w:ind w:firstLine="720"/>
        <w:jc w:val="both"/>
        <w:rPr>
          <w:rFonts w:ascii="Times New Roman" w:hAnsi="Times New Roman"/>
          <w:bCs/>
        </w:rPr>
      </w:pPr>
    </w:p>
    <w:p w14:paraId="108E6AC2" w14:textId="77777777" w:rsidR="00F67211" w:rsidRPr="00957B40" w:rsidRDefault="00F67211" w:rsidP="0062133E">
      <w:pPr>
        <w:spacing w:before="120" w:line="288" w:lineRule="auto"/>
        <w:ind w:firstLine="720"/>
        <w:jc w:val="both"/>
        <w:rPr>
          <w:rFonts w:ascii="Times New Roman" w:hAnsi="Times New Roman"/>
          <w:bCs/>
        </w:rPr>
      </w:pPr>
    </w:p>
    <w:p w14:paraId="42A23DC3" w14:textId="77777777" w:rsidR="00F67211" w:rsidRPr="00957B40" w:rsidRDefault="00F67211" w:rsidP="0062133E">
      <w:pPr>
        <w:spacing w:before="120" w:line="288" w:lineRule="auto"/>
        <w:ind w:firstLine="720"/>
        <w:jc w:val="both"/>
        <w:rPr>
          <w:rFonts w:ascii="Times New Roman" w:hAnsi="Times New Roman"/>
          <w:bCs/>
        </w:rPr>
      </w:pPr>
    </w:p>
    <w:p w14:paraId="65283EE6" w14:textId="77777777" w:rsidR="0062037C" w:rsidRPr="00957B40" w:rsidRDefault="0062037C" w:rsidP="0062037C">
      <w:pPr>
        <w:jc w:val="center"/>
        <w:rPr>
          <w:rFonts w:ascii="Times New Roman" w:hAnsi="Times New Roman"/>
          <w:b/>
          <w:color w:val="000000"/>
          <w:sz w:val="2"/>
          <w:szCs w:val="26"/>
        </w:rPr>
      </w:pPr>
    </w:p>
    <w:tbl>
      <w:tblPr>
        <w:tblW w:w="10490" w:type="dxa"/>
        <w:tblInd w:w="-459" w:type="dxa"/>
        <w:tblLook w:val="01E0" w:firstRow="1" w:lastRow="1" w:firstColumn="1" w:lastColumn="1" w:noHBand="0" w:noVBand="0"/>
      </w:tblPr>
      <w:tblGrid>
        <w:gridCol w:w="4395"/>
        <w:gridCol w:w="6095"/>
      </w:tblGrid>
      <w:tr w:rsidR="0062037C" w:rsidRPr="00957B40" w14:paraId="0331E625" w14:textId="77777777" w:rsidTr="00240EE4">
        <w:trPr>
          <w:trHeight w:val="836"/>
        </w:trPr>
        <w:tc>
          <w:tcPr>
            <w:tcW w:w="4395" w:type="dxa"/>
          </w:tcPr>
          <w:p w14:paraId="5401EE52" w14:textId="77777777" w:rsidR="0062037C" w:rsidRPr="00957B40" w:rsidRDefault="0062037C" w:rsidP="00240EE4">
            <w:pPr>
              <w:jc w:val="center"/>
              <w:rPr>
                <w:rFonts w:ascii="Times New Roman" w:hAnsi="Times New Roman"/>
                <w:b/>
                <w:color w:val="000000"/>
                <w:sz w:val="26"/>
                <w:szCs w:val="26"/>
              </w:rPr>
            </w:pPr>
          </w:p>
          <w:p w14:paraId="6920A7CA" w14:textId="77777777" w:rsidR="0062037C" w:rsidRPr="00957B40" w:rsidRDefault="0062037C" w:rsidP="00240EE4">
            <w:pPr>
              <w:jc w:val="center"/>
              <w:rPr>
                <w:rFonts w:ascii="Times New Roman" w:hAnsi="Times New Roman"/>
                <w:b/>
                <w:color w:val="000000"/>
                <w:sz w:val="26"/>
                <w:szCs w:val="26"/>
              </w:rPr>
            </w:pPr>
          </w:p>
          <w:p w14:paraId="24D1CEB8" w14:textId="77777777" w:rsidR="0062037C" w:rsidRPr="00957B40" w:rsidRDefault="0062037C" w:rsidP="00240EE4">
            <w:pPr>
              <w:jc w:val="center"/>
              <w:rPr>
                <w:rFonts w:ascii="Times New Roman" w:hAnsi="Times New Roman"/>
                <w:b/>
                <w:color w:val="000000"/>
                <w:sz w:val="26"/>
                <w:szCs w:val="26"/>
              </w:rPr>
            </w:pPr>
            <w:r w:rsidRPr="00957B40">
              <w:rPr>
                <w:rFonts w:ascii="Times New Roman" w:hAnsi="Times New Roman"/>
                <w:b/>
                <w:color w:val="000000"/>
                <w:sz w:val="26"/>
                <w:szCs w:val="26"/>
              </w:rPr>
              <w:t>ĐẠI HỘI CÔNG ĐOÀN</w:t>
            </w:r>
          </w:p>
          <w:p w14:paraId="1FF4369F" w14:textId="77777777" w:rsidR="0062037C" w:rsidRPr="00957B40" w:rsidRDefault="0062037C" w:rsidP="00240EE4">
            <w:pPr>
              <w:jc w:val="center"/>
              <w:rPr>
                <w:rFonts w:ascii="Times New Roman" w:hAnsi="Times New Roman"/>
                <w:b/>
                <w:color w:val="000000"/>
                <w:sz w:val="26"/>
                <w:szCs w:val="26"/>
              </w:rPr>
            </w:pPr>
            <w:r w:rsidRPr="00957B40">
              <w:rPr>
                <w:rFonts w:ascii="Times New Roman" w:hAnsi="Times New Roman"/>
                <w:b/>
                <w:color w:val="000000"/>
                <w:sz w:val="26"/>
                <w:szCs w:val="26"/>
              </w:rPr>
              <w:t xml:space="preserve"> ………...</w:t>
            </w:r>
          </w:p>
          <w:p w14:paraId="76E03A11" w14:textId="77777777" w:rsidR="0062037C" w:rsidRPr="00957B40" w:rsidRDefault="00A83B3C" w:rsidP="00240EE4">
            <w:pPr>
              <w:jc w:val="center"/>
              <w:rPr>
                <w:rFonts w:ascii="Times New Roman" w:hAnsi="Times New Roman"/>
                <w:b/>
                <w:color w:val="000000"/>
                <w:sz w:val="24"/>
                <w:szCs w:val="24"/>
              </w:rPr>
            </w:pPr>
            <w:r>
              <w:rPr>
                <w:rFonts w:ascii="Times New Roman" w:hAnsi="Times New Roman"/>
                <w:noProof/>
                <w:color w:val="000000"/>
                <w:sz w:val="24"/>
                <w:szCs w:val="24"/>
              </w:rPr>
              <mc:AlternateContent>
                <mc:Choice Requires="wps">
                  <w:drawing>
                    <wp:anchor distT="4294967295" distB="4294967295" distL="114300" distR="114300" simplePos="0" relativeHeight="251663360" behindDoc="0" locked="0" layoutInCell="1" allowOverlap="1" wp14:anchorId="56D356CD" wp14:editId="04B5E572">
                      <wp:simplePos x="0" y="0"/>
                      <wp:positionH relativeFrom="column">
                        <wp:posOffset>440690</wp:posOffset>
                      </wp:positionH>
                      <wp:positionV relativeFrom="paragraph">
                        <wp:posOffset>219074</wp:posOffset>
                      </wp:positionV>
                      <wp:extent cx="1760220" cy="0"/>
                      <wp:effectExtent l="0" t="0" r="0" b="0"/>
                      <wp:wrapNone/>
                      <wp:docPr id="4"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60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3C59F" id="Straight Connector 40" o:spid="_x0000_s1026" style="position:absolute;z-index:2516633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4.7pt,17.25pt" to="173.3pt,1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">
                      <o:lock v:ext="edit" shapetype="f"/>
                    </v:line>
                  </w:pict>
                </mc:Fallback>
              </mc:AlternateContent>
            </w:r>
            <w:r w:rsidR="0062037C" w:rsidRPr="00957B40">
              <w:rPr>
                <w:rFonts w:ascii="Times New Roman" w:hAnsi="Times New Roman"/>
                <w:b/>
                <w:color w:val="000000"/>
                <w:sz w:val="24"/>
                <w:szCs w:val="24"/>
              </w:rPr>
              <w:t>LẦN THỨ …...., NHIỆM KỲ 2023-2028</w:t>
            </w:r>
          </w:p>
        </w:tc>
        <w:tc>
          <w:tcPr>
            <w:tcW w:w="6095" w:type="dxa"/>
          </w:tcPr>
          <w:p w14:paraId="132082E2" w14:textId="77777777" w:rsidR="0062037C" w:rsidRPr="00957B40" w:rsidRDefault="0062037C" w:rsidP="00240EE4">
            <w:pPr>
              <w:jc w:val="right"/>
              <w:rPr>
                <w:rFonts w:ascii="Times New Roman" w:hAnsi="Times New Roman"/>
                <w:i/>
                <w:color w:val="000000"/>
                <w:sz w:val="26"/>
                <w:szCs w:val="26"/>
              </w:rPr>
            </w:pPr>
            <w:r w:rsidRPr="00957B40">
              <w:rPr>
                <w:rFonts w:ascii="Times New Roman" w:hAnsi="Times New Roman"/>
                <w:i/>
                <w:color w:val="000000"/>
                <w:sz w:val="26"/>
                <w:szCs w:val="26"/>
              </w:rPr>
              <w:t>Phụ lục 3</w:t>
            </w:r>
          </w:p>
          <w:p w14:paraId="6149D05F" w14:textId="77777777" w:rsidR="0062037C" w:rsidRPr="00957B40" w:rsidRDefault="0062037C" w:rsidP="00240EE4">
            <w:pPr>
              <w:jc w:val="center"/>
              <w:rPr>
                <w:rFonts w:ascii="Times New Roman" w:hAnsi="Times New Roman"/>
                <w:b/>
                <w:color w:val="000000"/>
                <w:sz w:val="26"/>
                <w:szCs w:val="26"/>
              </w:rPr>
            </w:pPr>
          </w:p>
          <w:p w14:paraId="67CBB629" w14:textId="77777777" w:rsidR="0062037C" w:rsidRPr="00957B40" w:rsidRDefault="0062037C" w:rsidP="00240EE4">
            <w:pPr>
              <w:jc w:val="center"/>
              <w:rPr>
                <w:rFonts w:ascii="Times New Roman" w:hAnsi="Times New Roman"/>
                <w:b/>
                <w:color w:val="000000"/>
                <w:sz w:val="26"/>
                <w:szCs w:val="26"/>
              </w:rPr>
            </w:pPr>
            <w:r w:rsidRPr="00957B40">
              <w:rPr>
                <w:rFonts w:ascii="Times New Roman" w:hAnsi="Times New Roman"/>
                <w:b/>
                <w:color w:val="000000"/>
                <w:sz w:val="26"/>
                <w:szCs w:val="26"/>
              </w:rPr>
              <w:t>CỘNG HÒA XÃ HỘI CHỦ NGHĨA VIỆT NAM</w:t>
            </w:r>
          </w:p>
          <w:p w14:paraId="0D182115" w14:textId="77777777" w:rsidR="0062037C" w:rsidRPr="00957B40" w:rsidRDefault="0062037C" w:rsidP="00240EE4">
            <w:pPr>
              <w:jc w:val="center"/>
              <w:rPr>
                <w:rFonts w:ascii="Times New Roman" w:hAnsi="Times New Roman"/>
                <w:b/>
                <w:color w:val="000000"/>
              </w:rPr>
            </w:pPr>
            <w:r w:rsidRPr="00957B40">
              <w:rPr>
                <w:rFonts w:ascii="Times New Roman" w:hAnsi="Times New Roman"/>
                <w:b/>
                <w:color w:val="000000"/>
              </w:rPr>
              <w:t>Độc lập - Tự do - Hạnh phúc</w:t>
            </w:r>
          </w:p>
          <w:p w14:paraId="71B9E277" w14:textId="77777777" w:rsidR="0062037C" w:rsidRPr="00957B40" w:rsidRDefault="00A83B3C" w:rsidP="00240EE4">
            <w:pPr>
              <w:jc w:val="center"/>
              <w:rPr>
                <w:rFonts w:ascii="Times New Roman" w:hAnsi="Times New Roman"/>
                <w:i/>
                <w:color w:val="000000"/>
                <w:sz w:val="26"/>
                <w:szCs w:val="26"/>
              </w:rPr>
            </w:pPr>
            <w:r>
              <w:rPr>
                <w:rFonts w:ascii="Times New Roman" w:hAnsi="Times New Roman"/>
                <w:b/>
                <w:noProof/>
                <w:color w:val="000000"/>
                <w:sz w:val="26"/>
                <w:szCs w:val="26"/>
              </w:rPr>
              <mc:AlternateContent>
                <mc:Choice Requires="wps">
                  <w:drawing>
                    <wp:anchor distT="4294967295" distB="4294967295" distL="114300" distR="114300" simplePos="0" relativeHeight="251662336" behindDoc="0" locked="0" layoutInCell="1" allowOverlap="1" wp14:anchorId="512FFA44" wp14:editId="38A0D0DB">
                      <wp:simplePos x="0" y="0"/>
                      <wp:positionH relativeFrom="column">
                        <wp:posOffset>782320</wp:posOffset>
                      </wp:positionH>
                      <wp:positionV relativeFrom="paragraph">
                        <wp:posOffset>27939</wp:posOffset>
                      </wp:positionV>
                      <wp:extent cx="2134235" cy="0"/>
                      <wp:effectExtent l="0" t="0" r="0" b="0"/>
                      <wp:wrapNone/>
                      <wp:docPr id="3"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13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3F4BCB" id="Straight Connector 39" o:spid="_x0000_s1026" style="position:absolute;flip:y;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61.6pt,2.2pt" to="229.65pt,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">
                      <o:lock v:ext="edit" shapetype="f"/>
                    </v:line>
                  </w:pict>
                </mc:Fallback>
              </mc:AlternateContent>
            </w:r>
          </w:p>
        </w:tc>
      </w:tr>
    </w:tbl>
    <w:p w14:paraId="2C56D71C" w14:textId="77777777" w:rsidR="0071250D" w:rsidRPr="00957B40" w:rsidRDefault="0071250D" w:rsidP="0062037C">
      <w:pPr>
        <w:ind w:right="-851"/>
        <w:jc w:val="center"/>
        <w:rPr>
          <w:rFonts w:ascii="Times New Roman" w:hAnsi="Times New Roman"/>
          <w:b/>
          <w:color w:val="000000"/>
          <w:sz w:val="30"/>
          <w:szCs w:val="30"/>
        </w:rPr>
      </w:pPr>
    </w:p>
    <w:p w14:paraId="1A871376" w14:textId="77777777" w:rsidR="0062037C" w:rsidRPr="00957B40" w:rsidRDefault="0062037C" w:rsidP="0062037C">
      <w:pPr>
        <w:ind w:right="-851"/>
        <w:jc w:val="center"/>
        <w:rPr>
          <w:rFonts w:ascii="Times New Roman" w:hAnsi="Times New Roman"/>
          <w:b/>
          <w:color w:val="000000"/>
          <w:sz w:val="30"/>
          <w:szCs w:val="30"/>
        </w:rPr>
      </w:pPr>
      <w:r w:rsidRPr="00957B40">
        <w:rPr>
          <w:rFonts w:ascii="Times New Roman" w:hAnsi="Times New Roman"/>
          <w:b/>
          <w:color w:val="000000"/>
          <w:sz w:val="30"/>
          <w:szCs w:val="30"/>
        </w:rPr>
        <w:t>CHƯƠNG TRÌNH</w:t>
      </w:r>
    </w:p>
    <w:p w14:paraId="4B024885" w14:textId="77777777" w:rsidR="0062037C" w:rsidRPr="00957B40" w:rsidRDefault="0062037C" w:rsidP="0062037C">
      <w:pPr>
        <w:tabs>
          <w:tab w:val="left" w:pos="10773"/>
        </w:tabs>
        <w:ind w:right="-851"/>
        <w:jc w:val="center"/>
        <w:rPr>
          <w:rFonts w:ascii="Times New Roman" w:hAnsi="Times New Roman"/>
          <w:b/>
          <w:color w:val="000000"/>
        </w:rPr>
      </w:pPr>
      <w:r w:rsidRPr="00957B40">
        <w:rPr>
          <w:rFonts w:ascii="Times New Roman" w:hAnsi="Times New Roman"/>
          <w:b/>
          <w:color w:val="000000"/>
        </w:rPr>
        <w:t>ĐẠI HỘI CÔNG ĐOÀN ………, NHIỆM KỲ 2023 - 2028</w:t>
      </w:r>
    </w:p>
    <w:p w14:paraId="31A4E810" w14:textId="77777777" w:rsidR="0062037C" w:rsidRPr="00957B40" w:rsidRDefault="0062037C" w:rsidP="0062037C">
      <w:pPr>
        <w:tabs>
          <w:tab w:val="left" w:pos="10773"/>
        </w:tabs>
        <w:ind w:right="-851"/>
        <w:jc w:val="center"/>
        <w:rPr>
          <w:rFonts w:ascii="Times New Roman" w:hAnsi="Times New Roman"/>
          <w:i/>
          <w:color w:val="000000"/>
          <w:sz w:val="26"/>
          <w:szCs w:val="26"/>
        </w:rPr>
      </w:pPr>
      <w:r w:rsidRPr="00957B40">
        <w:rPr>
          <w:rFonts w:ascii="Times New Roman" w:hAnsi="Times New Roman"/>
          <w:i/>
          <w:color w:val="000000"/>
          <w:sz w:val="26"/>
          <w:szCs w:val="26"/>
        </w:rPr>
        <w:t>Hà Nội, ngày … tháng …. năm 2023</w:t>
      </w:r>
    </w:p>
    <w:p w14:paraId="1E678E2C" w14:textId="77777777" w:rsidR="0062037C" w:rsidRPr="00957B40" w:rsidRDefault="0062037C" w:rsidP="0062037C">
      <w:pPr>
        <w:tabs>
          <w:tab w:val="left" w:pos="10773"/>
        </w:tabs>
        <w:jc w:val="center"/>
        <w:rPr>
          <w:rFonts w:ascii="Times New Roman" w:hAnsi="Times New Roman"/>
          <w:b/>
          <w:bCs/>
          <w:i/>
          <w:color w:val="000000"/>
          <w:sz w:val="26"/>
          <w:szCs w:val="26"/>
        </w:rPr>
      </w:pPr>
      <w:r w:rsidRPr="00957B40">
        <w:rPr>
          <w:rFonts w:ascii="Times New Roman" w:hAnsi="Times New Roman"/>
          <w:b/>
          <w:bCs/>
          <w:i/>
          <w:color w:val="000000"/>
          <w:sz w:val="26"/>
          <w:szCs w:val="26"/>
        </w:rPr>
        <w:t>(Bắt đầu từ ……. tại …….)</w:t>
      </w:r>
    </w:p>
    <w:p w14:paraId="05C5F818" w14:textId="77777777" w:rsidR="0062037C" w:rsidRPr="00957B40" w:rsidRDefault="0062037C" w:rsidP="0062037C">
      <w:pPr>
        <w:tabs>
          <w:tab w:val="left" w:pos="10773"/>
        </w:tabs>
        <w:spacing w:line="288" w:lineRule="auto"/>
        <w:jc w:val="center"/>
        <w:rPr>
          <w:rFonts w:ascii="Times New Roman" w:hAnsi="Times New Roman"/>
          <w:b/>
          <w:bCs/>
          <w:color w:val="000000"/>
          <w:sz w:val="2"/>
          <w:szCs w:val="26"/>
        </w:rPr>
      </w:pPr>
    </w:p>
    <w:p w14:paraId="16CB567C" w14:textId="77777777" w:rsidR="0062037C" w:rsidRPr="00957B40" w:rsidRDefault="0062037C" w:rsidP="0062037C">
      <w:pPr>
        <w:tabs>
          <w:tab w:val="left" w:pos="10773"/>
        </w:tabs>
        <w:spacing w:line="288" w:lineRule="auto"/>
        <w:jc w:val="center"/>
        <w:rPr>
          <w:rFonts w:ascii="Times New Roman" w:hAnsi="Times New Roman"/>
          <w:b/>
          <w:bCs/>
          <w:color w:val="000000"/>
          <w:sz w:val="20"/>
          <w:szCs w:val="20"/>
        </w:rPr>
      </w:pPr>
    </w:p>
    <w:tbl>
      <w:tblPr>
        <w:tblpPr w:leftFromText="180" w:rightFromText="180" w:vertAnchor="text" w:horzAnchor="margin" w:tblpXSpec="center" w:tblpY="187"/>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5883"/>
        <w:gridCol w:w="2286"/>
        <w:gridCol w:w="1541"/>
      </w:tblGrid>
      <w:tr w:rsidR="0062037C" w:rsidRPr="00957B40" w14:paraId="601E9B6A" w14:textId="77777777" w:rsidTr="00D26CAF">
        <w:trPr>
          <w:trHeight w:val="421"/>
        </w:trPr>
        <w:tc>
          <w:tcPr>
            <w:tcW w:w="746" w:type="dxa"/>
            <w:vAlign w:val="center"/>
          </w:tcPr>
          <w:p w14:paraId="11C19B81" w14:textId="77777777" w:rsidR="0062037C" w:rsidRPr="00957B40" w:rsidRDefault="0062037C" w:rsidP="00240EE4">
            <w:pPr>
              <w:tabs>
                <w:tab w:val="center" w:pos="4820"/>
                <w:tab w:val="right" w:pos="9922"/>
              </w:tabs>
              <w:spacing w:line="360" w:lineRule="auto"/>
              <w:jc w:val="center"/>
              <w:rPr>
                <w:rFonts w:ascii="Times New Roman" w:hAnsi="Times New Roman"/>
                <w:b/>
                <w:color w:val="000000"/>
              </w:rPr>
            </w:pPr>
            <w:r w:rsidRPr="00957B40">
              <w:rPr>
                <w:rFonts w:ascii="Times New Roman" w:hAnsi="Times New Roman"/>
                <w:b/>
                <w:color w:val="000000"/>
              </w:rPr>
              <w:t>STT</w:t>
            </w:r>
          </w:p>
        </w:tc>
        <w:tc>
          <w:tcPr>
            <w:tcW w:w="5883" w:type="dxa"/>
            <w:vAlign w:val="center"/>
          </w:tcPr>
          <w:p w14:paraId="4B777024" w14:textId="77777777" w:rsidR="0062037C" w:rsidRPr="00957B40" w:rsidRDefault="0062037C" w:rsidP="00240EE4">
            <w:pPr>
              <w:tabs>
                <w:tab w:val="center" w:pos="4820"/>
                <w:tab w:val="right" w:pos="9922"/>
              </w:tabs>
              <w:spacing w:line="360" w:lineRule="auto"/>
              <w:jc w:val="center"/>
              <w:rPr>
                <w:rFonts w:ascii="Times New Roman" w:hAnsi="Times New Roman"/>
                <w:b/>
                <w:color w:val="000000"/>
              </w:rPr>
            </w:pPr>
            <w:r w:rsidRPr="00957B40">
              <w:rPr>
                <w:rFonts w:ascii="Times New Roman" w:hAnsi="Times New Roman"/>
                <w:b/>
                <w:color w:val="000000"/>
              </w:rPr>
              <w:t>Nội dung công việc</w:t>
            </w:r>
          </w:p>
        </w:tc>
        <w:tc>
          <w:tcPr>
            <w:tcW w:w="2286" w:type="dxa"/>
            <w:vAlign w:val="center"/>
          </w:tcPr>
          <w:p w14:paraId="4015EB79" w14:textId="77777777" w:rsidR="0062037C" w:rsidRPr="00957B40" w:rsidRDefault="0062037C" w:rsidP="00240EE4">
            <w:pPr>
              <w:tabs>
                <w:tab w:val="center" w:pos="4820"/>
                <w:tab w:val="right" w:pos="9922"/>
              </w:tabs>
              <w:spacing w:line="360" w:lineRule="auto"/>
              <w:jc w:val="center"/>
              <w:rPr>
                <w:rFonts w:ascii="Times New Roman" w:hAnsi="Times New Roman"/>
                <w:b/>
                <w:color w:val="000000"/>
              </w:rPr>
            </w:pPr>
            <w:r w:rsidRPr="00957B40">
              <w:rPr>
                <w:rFonts w:ascii="Times New Roman" w:hAnsi="Times New Roman"/>
                <w:b/>
                <w:color w:val="000000"/>
              </w:rPr>
              <w:t>Người thực hiện</w:t>
            </w:r>
          </w:p>
        </w:tc>
        <w:tc>
          <w:tcPr>
            <w:tcW w:w="1541" w:type="dxa"/>
            <w:vAlign w:val="center"/>
          </w:tcPr>
          <w:p w14:paraId="23F744FE" w14:textId="77777777" w:rsidR="0062037C" w:rsidRPr="00957B40" w:rsidRDefault="0062037C" w:rsidP="00240EE4">
            <w:pPr>
              <w:tabs>
                <w:tab w:val="center" w:pos="4820"/>
                <w:tab w:val="right" w:pos="9922"/>
              </w:tabs>
              <w:spacing w:line="360" w:lineRule="auto"/>
              <w:jc w:val="center"/>
              <w:rPr>
                <w:rFonts w:ascii="Times New Roman" w:hAnsi="Times New Roman"/>
                <w:b/>
                <w:color w:val="000000"/>
              </w:rPr>
            </w:pPr>
            <w:r w:rsidRPr="00957B40">
              <w:rPr>
                <w:rFonts w:ascii="Times New Roman" w:hAnsi="Times New Roman"/>
                <w:b/>
                <w:color w:val="000000"/>
              </w:rPr>
              <w:t>Ghi chú</w:t>
            </w:r>
          </w:p>
        </w:tc>
      </w:tr>
      <w:tr w:rsidR="0062037C" w:rsidRPr="00957B40" w14:paraId="7C263938" w14:textId="77777777" w:rsidTr="00D26CAF">
        <w:trPr>
          <w:trHeight w:val="407"/>
        </w:trPr>
        <w:tc>
          <w:tcPr>
            <w:tcW w:w="746" w:type="dxa"/>
            <w:vAlign w:val="center"/>
          </w:tcPr>
          <w:p w14:paraId="113D14DE"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1</w:t>
            </w:r>
          </w:p>
        </w:tc>
        <w:tc>
          <w:tcPr>
            <w:tcW w:w="5883" w:type="dxa"/>
            <w:vAlign w:val="center"/>
          </w:tcPr>
          <w:p w14:paraId="6F563694" w14:textId="77777777" w:rsidR="0062037C" w:rsidRPr="00957B40" w:rsidRDefault="0062037C"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Đón tiếp đại biểu</w:t>
            </w:r>
          </w:p>
        </w:tc>
        <w:tc>
          <w:tcPr>
            <w:tcW w:w="2286" w:type="dxa"/>
            <w:vAlign w:val="center"/>
          </w:tcPr>
          <w:p w14:paraId="5978B2DE"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 xml:space="preserve"> Ban Tổ chức đại hội</w:t>
            </w:r>
          </w:p>
        </w:tc>
        <w:tc>
          <w:tcPr>
            <w:tcW w:w="1541" w:type="dxa"/>
            <w:vAlign w:val="center"/>
          </w:tcPr>
          <w:p w14:paraId="0672C618"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Phụ lục 1</w:t>
            </w:r>
          </w:p>
        </w:tc>
      </w:tr>
      <w:tr w:rsidR="0062037C" w:rsidRPr="00957B40" w14:paraId="759377B6" w14:textId="77777777" w:rsidTr="00D26CAF">
        <w:tc>
          <w:tcPr>
            <w:tcW w:w="746" w:type="dxa"/>
            <w:vAlign w:val="center"/>
          </w:tcPr>
          <w:p w14:paraId="616E0384"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2</w:t>
            </w:r>
          </w:p>
        </w:tc>
        <w:tc>
          <w:tcPr>
            <w:tcW w:w="5883" w:type="dxa"/>
            <w:vAlign w:val="center"/>
          </w:tcPr>
          <w:p w14:paraId="5489C7A1" w14:textId="77777777" w:rsidR="0062037C" w:rsidRPr="00957B40" w:rsidRDefault="0062037C"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Chương trình văn nghệ (nếu có)</w:t>
            </w:r>
          </w:p>
        </w:tc>
        <w:tc>
          <w:tcPr>
            <w:tcW w:w="2286" w:type="dxa"/>
            <w:vAlign w:val="center"/>
          </w:tcPr>
          <w:p w14:paraId="44BC3BD0"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Đội văn nghệ</w:t>
            </w:r>
          </w:p>
        </w:tc>
        <w:tc>
          <w:tcPr>
            <w:tcW w:w="1541" w:type="dxa"/>
            <w:vAlign w:val="center"/>
          </w:tcPr>
          <w:p w14:paraId="044F699E" w14:textId="77777777" w:rsidR="0062037C" w:rsidRPr="00957B40" w:rsidRDefault="0062037C" w:rsidP="00240EE4">
            <w:pPr>
              <w:spacing w:line="360" w:lineRule="auto"/>
              <w:jc w:val="center"/>
              <w:rPr>
                <w:rFonts w:ascii="Times New Roman" w:hAnsi="Times New Roman"/>
              </w:rPr>
            </w:pPr>
          </w:p>
        </w:tc>
      </w:tr>
      <w:tr w:rsidR="0062037C" w:rsidRPr="00957B40" w14:paraId="39B0154C" w14:textId="77777777" w:rsidTr="00D26CAF">
        <w:tc>
          <w:tcPr>
            <w:tcW w:w="746" w:type="dxa"/>
            <w:vAlign w:val="center"/>
          </w:tcPr>
          <w:p w14:paraId="35646C7E"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3</w:t>
            </w:r>
          </w:p>
        </w:tc>
        <w:tc>
          <w:tcPr>
            <w:tcW w:w="5883" w:type="dxa"/>
            <w:vAlign w:val="center"/>
          </w:tcPr>
          <w:p w14:paraId="68A2DC7C" w14:textId="77777777" w:rsidR="0062037C" w:rsidRPr="00957B40" w:rsidRDefault="0062037C"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Chào cờ:</w:t>
            </w:r>
          </w:p>
          <w:p w14:paraId="4AF18286" w14:textId="77777777" w:rsidR="0062037C" w:rsidRPr="00957B40" w:rsidRDefault="0062037C"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 Hát Quốc ca và bài hát truyền thống của tổ chức công đoàn</w:t>
            </w:r>
          </w:p>
        </w:tc>
        <w:tc>
          <w:tcPr>
            <w:tcW w:w="2286" w:type="dxa"/>
            <w:vAlign w:val="center"/>
          </w:tcPr>
          <w:p w14:paraId="2E2923BA"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Ban Tổ chức đại hội</w:t>
            </w:r>
          </w:p>
        </w:tc>
        <w:tc>
          <w:tcPr>
            <w:tcW w:w="1541" w:type="dxa"/>
            <w:vAlign w:val="center"/>
          </w:tcPr>
          <w:p w14:paraId="7B4C5043" w14:textId="77777777" w:rsidR="0062037C" w:rsidRPr="00957B40" w:rsidRDefault="0062037C" w:rsidP="00240EE4">
            <w:pPr>
              <w:spacing w:line="360" w:lineRule="auto"/>
              <w:jc w:val="center"/>
              <w:rPr>
                <w:rFonts w:ascii="Times New Roman" w:hAnsi="Times New Roman"/>
              </w:rPr>
            </w:pPr>
            <w:r w:rsidRPr="00957B40">
              <w:rPr>
                <w:rFonts w:ascii="Times New Roman" w:hAnsi="Times New Roman"/>
              </w:rPr>
              <w:t>CĐVCVN cấp đĩa</w:t>
            </w:r>
          </w:p>
        </w:tc>
      </w:tr>
      <w:tr w:rsidR="0062037C" w:rsidRPr="00957B40" w14:paraId="29073E89" w14:textId="77777777" w:rsidTr="00D26CAF">
        <w:tc>
          <w:tcPr>
            <w:tcW w:w="746" w:type="dxa"/>
            <w:vAlign w:val="center"/>
          </w:tcPr>
          <w:p w14:paraId="332DE14C"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4</w:t>
            </w:r>
          </w:p>
        </w:tc>
        <w:tc>
          <w:tcPr>
            <w:tcW w:w="5883" w:type="dxa"/>
            <w:vAlign w:val="center"/>
          </w:tcPr>
          <w:p w14:paraId="0228EE8A" w14:textId="77777777" w:rsidR="0062037C" w:rsidRPr="00957B40" w:rsidRDefault="0062037C" w:rsidP="00240EE4">
            <w:pPr>
              <w:tabs>
                <w:tab w:val="center" w:pos="4820"/>
              </w:tabs>
              <w:spacing w:line="360" w:lineRule="auto"/>
              <w:jc w:val="both"/>
              <w:rPr>
                <w:rFonts w:ascii="Times New Roman" w:hAnsi="Times New Roman"/>
                <w:color w:val="000000"/>
              </w:rPr>
            </w:pPr>
            <w:r w:rsidRPr="00957B40">
              <w:rPr>
                <w:rFonts w:ascii="Times New Roman" w:hAnsi="Times New Roman"/>
                <w:color w:val="000000"/>
                <w:spacing w:val="-4"/>
              </w:rPr>
              <w:t>Bầu: Đoàn Chủ tịch, Đoàn Thư ký, Ban thẩm tra tư cách đại biểu</w:t>
            </w:r>
          </w:p>
        </w:tc>
        <w:tc>
          <w:tcPr>
            <w:tcW w:w="2286" w:type="dxa"/>
            <w:vAlign w:val="center"/>
          </w:tcPr>
          <w:p w14:paraId="7753D402"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Ban Tổ chức đại hội</w:t>
            </w:r>
          </w:p>
        </w:tc>
        <w:tc>
          <w:tcPr>
            <w:tcW w:w="1541" w:type="dxa"/>
            <w:vAlign w:val="center"/>
          </w:tcPr>
          <w:p w14:paraId="65F9538D" w14:textId="77777777" w:rsidR="0062037C" w:rsidRPr="00957B40" w:rsidRDefault="0062037C" w:rsidP="00240EE4">
            <w:pPr>
              <w:spacing w:line="360" w:lineRule="auto"/>
              <w:jc w:val="center"/>
              <w:rPr>
                <w:rFonts w:ascii="Times New Roman" w:hAnsi="Times New Roman"/>
              </w:rPr>
            </w:pPr>
          </w:p>
        </w:tc>
      </w:tr>
      <w:tr w:rsidR="0062037C" w:rsidRPr="00957B40" w14:paraId="44A58E57" w14:textId="77777777" w:rsidTr="00D26CAF">
        <w:tc>
          <w:tcPr>
            <w:tcW w:w="746" w:type="dxa"/>
            <w:vAlign w:val="center"/>
          </w:tcPr>
          <w:p w14:paraId="15F6E058"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5</w:t>
            </w:r>
          </w:p>
        </w:tc>
        <w:tc>
          <w:tcPr>
            <w:tcW w:w="5883" w:type="dxa"/>
            <w:vAlign w:val="center"/>
          </w:tcPr>
          <w:p w14:paraId="3B0949E4" w14:textId="77777777" w:rsidR="0062037C" w:rsidRPr="00957B40" w:rsidRDefault="0062037C"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 xml:space="preserve">Tuyên bố lý do, giới thiệu đại biểu </w:t>
            </w:r>
          </w:p>
        </w:tc>
        <w:tc>
          <w:tcPr>
            <w:tcW w:w="2286" w:type="dxa"/>
            <w:vAlign w:val="center"/>
          </w:tcPr>
          <w:p w14:paraId="6E6472F6"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Đoàn Chủ tịch</w:t>
            </w:r>
          </w:p>
        </w:tc>
        <w:tc>
          <w:tcPr>
            <w:tcW w:w="1541" w:type="dxa"/>
            <w:vAlign w:val="center"/>
          </w:tcPr>
          <w:p w14:paraId="1E9B3DFB" w14:textId="77777777" w:rsidR="0062037C" w:rsidRPr="00957B40" w:rsidRDefault="0062037C" w:rsidP="00240EE4">
            <w:pPr>
              <w:spacing w:line="360" w:lineRule="auto"/>
              <w:jc w:val="center"/>
              <w:rPr>
                <w:rFonts w:ascii="Times New Roman" w:hAnsi="Times New Roman"/>
              </w:rPr>
            </w:pPr>
          </w:p>
        </w:tc>
      </w:tr>
      <w:tr w:rsidR="0062037C" w:rsidRPr="00957B40" w14:paraId="1803D4A4" w14:textId="77777777" w:rsidTr="00D26CAF">
        <w:tc>
          <w:tcPr>
            <w:tcW w:w="746" w:type="dxa"/>
            <w:vAlign w:val="center"/>
          </w:tcPr>
          <w:p w14:paraId="1E527660"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6</w:t>
            </w:r>
          </w:p>
        </w:tc>
        <w:tc>
          <w:tcPr>
            <w:tcW w:w="5883" w:type="dxa"/>
            <w:vAlign w:val="center"/>
          </w:tcPr>
          <w:p w14:paraId="5C940163" w14:textId="77777777" w:rsidR="0062037C" w:rsidRPr="00957B40" w:rsidRDefault="0062037C"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Diễn văn khai mạc</w:t>
            </w:r>
          </w:p>
        </w:tc>
        <w:tc>
          <w:tcPr>
            <w:tcW w:w="2286" w:type="dxa"/>
            <w:vAlign w:val="center"/>
          </w:tcPr>
          <w:p w14:paraId="35061BDE"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Đoàn Chủ tịch</w:t>
            </w:r>
          </w:p>
        </w:tc>
        <w:tc>
          <w:tcPr>
            <w:tcW w:w="1541" w:type="dxa"/>
            <w:vAlign w:val="center"/>
          </w:tcPr>
          <w:p w14:paraId="4667D283" w14:textId="77777777" w:rsidR="0062037C" w:rsidRPr="00957B40" w:rsidRDefault="0062037C" w:rsidP="00240EE4">
            <w:pPr>
              <w:spacing w:line="360" w:lineRule="auto"/>
              <w:jc w:val="center"/>
              <w:rPr>
                <w:rFonts w:ascii="Times New Roman" w:hAnsi="Times New Roman"/>
              </w:rPr>
            </w:pPr>
            <w:r w:rsidRPr="00957B40">
              <w:rPr>
                <w:rFonts w:ascii="Times New Roman" w:hAnsi="Times New Roman"/>
                <w:color w:val="000000"/>
              </w:rPr>
              <w:t>Phụ lục 2</w:t>
            </w:r>
          </w:p>
        </w:tc>
      </w:tr>
      <w:tr w:rsidR="0062037C" w:rsidRPr="00957B40" w14:paraId="65B191D9" w14:textId="77777777" w:rsidTr="00D26CAF">
        <w:tc>
          <w:tcPr>
            <w:tcW w:w="746" w:type="dxa"/>
            <w:vAlign w:val="center"/>
          </w:tcPr>
          <w:p w14:paraId="66016461"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7</w:t>
            </w:r>
          </w:p>
        </w:tc>
        <w:tc>
          <w:tcPr>
            <w:tcW w:w="5883" w:type="dxa"/>
            <w:vAlign w:val="center"/>
          </w:tcPr>
          <w:p w14:paraId="5E74BE0B" w14:textId="77777777" w:rsidR="0062037C" w:rsidRPr="00957B40" w:rsidRDefault="0062037C"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Thông qua Chương trình, Quy chế làm việc của Đại hội</w:t>
            </w:r>
          </w:p>
        </w:tc>
        <w:tc>
          <w:tcPr>
            <w:tcW w:w="2286" w:type="dxa"/>
            <w:vAlign w:val="center"/>
          </w:tcPr>
          <w:p w14:paraId="3FAB9FE9"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Đoàn Chủ tịch</w:t>
            </w:r>
          </w:p>
        </w:tc>
        <w:tc>
          <w:tcPr>
            <w:tcW w:w="1541" w:type="dxa"/>
            <w:vAlign w:val="center"/>
          </w:tcPr>
          <w:p w14:paraId="36228769" w14:textId="77777777" w:rsidR="0062037C" w:rsidRPr="00957B40" w:rsidRDefault="0062037C" w:rsidP="00240EE4">
            <w:pPr>
              <w:spacing w:line="360" w:lineRule="auto"/>
              <w:jc w:val="center"/>
              <w:rPr>
                <w:rFonts w:ascii="Times New Roman" w:hAnsi="Times New Roman"/>
              </w:rPr>
            </w:pPr>
            <w:r w:rsidRPr="00957B40">
              <w:rPr>
                <w:rFonts w:ascii="Times New Roman" w:hAnsi="Times New Roman"/>
                <w:color w:val="000000"/>
              </w:rPr>
              <w:t>Phụ lục 3</w:t>
            </w:r>
          </w:p>
        </w:tc>
      </w:tr>
      <w:tr w:rsidR="0062037C" w:rsidRPr="00957B40" w14:paraId="3B9E4347" w14:textId="77777777" w:rsidTr="00D26CAF">
        <w:tc>
          <w:tcPr>
            <w:tcW w:w="746" w:type="dxa"/>
            <w:vAlign w:val="center"/>
          </w:tcPr>
          <w:p w14:paraId="68350F57"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8</w:t>
            </w:r>
          </w:p>
        </w:tc>
        <w:tc>
          <w:tcPr>
            <w:tcW w:w="5883" w:type="dxa"/>
            <w:vAlign w:val="center"/>
          </w:tcPr>
          <w:p w14:paraId="569A70D1" w14:textId="77777777" w:rsidR="0062037C" w:rsidRPr="00957B40" w:rsidRDefault="0062037C" w:rsidP="00240EE4">
            <w:pPr>
              <w:tabs>
                <w:tab w:val="right" w:pos="9922"/>
              </w:tabs>
              <w:spacing w:line="360" w:lineRule="auto"/>
              <w:jc w:val="both"/>
              <w:rPr>
                <w:rFonts w:ascii="Times New Roman" w:hAnsi="Times New Roman"/>
                <w:color w:val="000000"/>
              </w:rPr>
            </w:pPr>
            <w:r w:rsidRPr="00957B40">
              <w:rPr>
                <w:rFonts w:ascii="Times New Roman" w:hAnsi="Times New Roman"/>
                <w:color w:val="000000"/>
              </w:rPr>
              <w:t>Báo cáo thẩm tra tư cách đại biểu tham dự Đại hội</w:t>
            </w:r>
          </w:p>
        </w:tc>
        <w:tc>
          <w:tcPr>
            <w:tcW w:w="2286" w:type="dxa"/>
            <w:vAlign w:val="center"/>
          </w:tcPr>
          <w:p w14:paraId="7DE6F78F"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Ban Thẩm tra tư cách đại biểu</w:t>
            </w:r>
          </w:p>
        </w:tc>
        <w:tc>
          <w:tcPr>
            <w:tcW w:w="1541" w:type="dxa"/>
            <w:vAlign w:val="center"/>
          </w:tcPr>
          <w:p w14:paraId="20B42FE6" w14:textId="77777777" w:rsidR="0062037C" w:rsidRPr="00957B40" w:rsidRDefault="0062037C" w:rsidP="00240EE4">
            <w:pPr>
              <w:spacing w:line="360" w:lineRule="auto"/>
              <w:jc w:val="center"/>
              <w:rPr>
                <w:rFonts w:ascii="Times New Roman" w:hAnsi="Times New Roman"/>
              </w:rPr>
            </w:pPr>
            <w:r w:rsidRPr="00957B40">
              <w:rPr>
                <w:rFonts w:ascii="Times New Roman" w:hAnsi="Times New Roman"/>
                <w:color w:val="000000"/>
              </w:rPr>
              <w:t>Phụ lục 4</w:t>
            </w:r>
          </w:p>
        </w:tc>
      </w:tr>
      <w:tr w:rsidR="0062037C" w:rsidRPr="00957B40" w14:paraId="41CF8DDD" w14:textId="77777777" w:rsidTr="00D26CAF">
        <w:tc>
          <w:tcPr>
            <w:tcW w:w="746" w:type="dxa"/>
            <w:vAlign w:val="center"/>
          </w:tcPr>
          <w:p w14:paraId="4187C187" w14:textId="77777777" w:rsidR="0062037C" w:rsidRPr="00957B40" w:rsidRDefault="0062037C" w:rsidP="00240EE4">
            <w:pPr>
              <w:spacing w:line="360" w:lineRule="auto"/>
              <w:jc w:val="center"/>
              <w:rPr>
                <w:rFonts w:ascii="Times New Roman" w:hAnsi="Times New Roman"/>
              </w:rPr>
            </w:pPr>
            <w:r w:rsidRPr="00957B40">
              <w:rPr>
                <w:rFonts w:ascii="Times New Roman" w:hAnsi="Times New Roman"/>
              </w:rPr>
              <w:t>9</w:t>
            </w:r>
          </w:p>
        </w:tc>
        <w:tc>
          <w:tcPr>
            <w:tcW w:w="5883" w:type="dxa"/>
            <w:vAlign w:val="center"/>
          </w:tcPr>
          <w:p w14:paraId="10181D81" w14:textId="77777777" w:rsidR="0062037C" w:rsidRPr="00957B40" w:rsidRDefault="0062037C" w:rsidP="002B450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Báo cáo tổng kết nhiệm kỳ…. và phương hướng, nhiệm vụ hoạt động công đoàn nhiệm kỳ…..</w:t>
            </w:r>
          </w:p>
        </w:tc>
        <w:tc>
          <w:tcPr>
            <w:tcW w:w="2286" w:type="dxa"/>
            <w:vAlign w:val="center"/>
          </w:tcPr>
          <w:p w14:paraId="08309FF4"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Đoàn Chủ tịch</w:t>
            </w:r>
          </w:p>
        </w:tc>
        <w:tc>
          <w:tcPr>
            <w:tcW w:w="1541" w:type="dxa"/>
            <w:vAlign w:val="center"/>
          </w:tcPr>
          <w:p w14:paraId="4C750F0F" w14:textId="77777777" w:rsidR="0062037C" w:rsidRPr="00957B40" w:rsidRDefault="00EF6205" w:rsidP="00240EE4">
            <w:pPr>
              <w:spacing w:line="360" w:lineRule="auto"/>
              <w:jc w:val="center"/>
              <w:rPr>
                <w:rFonts w:ascii="Times New Roman" w:hAnsi="Times New Roman"/>
              </w:rPr>
            </w:pPr>
            <w:r w:rsidRPr="00957B40">
              <w:rPr>
                <w:rFonts w:ascii="Times New Roman" w:hAnsi="Times New Roman"/>
              </w:rPr>
              <w:t>Phụ lục 5</w:t>
            </w:r>
          </w:p>
        </w:tc>
      </w:tr>
      <w:tr w:rsidR="0062037C" w:rsidRPr="00957B40" w14:paraId="4A36AA8C" w14:textId="77777777" w:rsidTr="00D26CAF">
        <w:tc>
          <w:tcPr>
            <w:tcW w:w="746" w:type="dxa"/>
            <w:vAlign w:val="center"/>
          </w:tcPr>
          <w:p w14:paraId="528221D7"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10</w:t>
            </w:r>
          </w:p>
        </w:tc>
        <w:tc>
          <w:tcPr>
            <w:tcW w:w="5883" w:type="dxa"/>
            <w:vAlign w:val="center"/>
          </w:tcPr>
          <w:p w14:paraId="655904AD" w14:textId="77777777" w:rsidR="0062037C" w:rsidRPr="00957B40" w:rsidRDefault="0062037C" w:rsidP="00240EE4">
            <w:pPr>
              <w:spacing w:line="360" w:lineRule="auto"/>
              <w:jc w:val="both"/>
              <w:rPr>
                <w:rFonts w:ascii="Times New Roman" w:hAnsi="Times New Roman"/>
              </w:rPr>
            </w:pPr>
            <w:r w:rsidRPr="00957B40">
              <w:rPr>
                <w:rFonts w:ascii="Times New Roman" w:hAnsi="Times New Roman"/>
              </w:rPr>
              <w:t>Báo cáo tổng hợp ý kiến đóng góp dự thảo văn kiện đại hội công đoàn cấp trên</w:t>
            </w:r>
          </w:p>
        </w:tc>
        <w:tc>
          <w:tcPr>
            <w:tcW w:w="2286" w:type="dxa"/>
            <w:vAlign w:val="center"/>
          </w:tcPr>
          <w:p w14:paraId="23155D4E"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Đoàn Chủ tịch</w:t>
            </w:r>
          </w:p>
        </w:tc>
        <w:tc>
          <w:tcPr>
            <w:tcW w:w="1541" w:type="dxa"/>
            <w:vAlign w:val="center"/>
          </w:tcPr>
          <w:p w14:paraId="05A947DD" w14:textId="77777777" w:rsidR="0062037C" w:rsidRPr="00957B40" w:rsidRDefault="00EF6205" w:rsidP="00240EE4">
            <w:pPr>
              <w:spacing w:line="360" w:lineRule="auto"/>
              <w:jc w:val="center"/>
              <w:rPr>
                <w:rFonts w:ascii="Times New Roman" w:hAnsi="Times New Roman"/>
              </w:rPr>
            </w:pPr>
            <w:r w:rsidRPr="00957B40">
              <w:rPr>
                <w:rFonts w:ascii="Times New Roman" w:hAnsi="Times New Roman"/>
              </w:rPr>
              <w:t>Phụ lục 6</w:t>
            </w:r>
          </w:p>
        </w:tc>
      </w:tr>
      <w:tr w:rsidR="0062037C" w:rsidRPr="00957B40" w14:paraId="46146051" w14:textId="77777777" w:rsidTr="00D26CAF">
        <w:tc>
          <w:tcPr>
            <w:tcW w:w="746" w:type="dxa"/>
            <w:vAlign w:val="center"/>
          </w:tcPr>
          <w:p w14:paraId="2E399EB8"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11</w:t>
            </w:r>
          </w:p>
        </w:tc>
        <w:tc>
          <w:tcPr>
            <w:tcW w:w="5883" w:type="dxa"/>
            <w:vAlign w:val="center"/>
          </w:tcPr>
          <w:p w14:paraId="738AB4DC" w14:textId="77777777" w:rsidR="0062037C" w:rsidRPr="00957B40" w:rsidRDefault="0062037C" w:rsidP="00240EE4">
            <w:pPr>
              <w:spacing w:line="360" w:lineRule="auto"/>
              <w:jc w:val="both"/>
              <w:rPr>
                <w:rFonts w:ascii="Times New Roman" w:hAnsi="Times New Roman"/>
              </w:rPr>
            </w:pPr>
            <w:r w:rsidRPr="00957B40">
              <w:rPr>
                <w:rFonts w:ascii="Times New Roman" w:hAnsi="Times New Roman"/>
              </w:rPr>
              <w:t>Báo cáo tổng hợp kiến nghị của đoàn viên, người lao động (nếu có)</w:t>
            </w:r>
          </w:p>
        </w:tc>
        <w:tc>
          <w:tcPr>
            <w:tcW w:w="2286" w:type="dxa"/>
            <w:vAlign w:val="center"/>
          </w:tcPr>
          <w:p w14:paraId="2B4948B8"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Đoàn Chủ tịch</w:t>
            </w:r>
          </w:p>
        </w:tc>
        <w:tc>
          <w:tcPr>
            <w:tcW w:w="1541" w:type="dxa"/>
            <w:vAlign w:val="center"/>
          </w:tcPr>
          <w:p w14:paraId="35778ACB" w14:textId="77777777" w:rsidR="0062037C" w:rsidRPr="00957B40" w:rsidRDefault="0062037C" w:rsidP="00240EE4">
            <w:pPr>
              <w:spacing w:line="360" w:lineRule="auto"/>
              <w:jc w:val="center"/>
              <w:rPr>
                <w:rFonts w:ascii="Times New Roman" w:hAnsi="Times New Roman"/>
              </w:rPr>
            </w:pPr>
          </w:p>
        </w:tc>
      </w:tr>
      <w:tr w:rsidR="0062037C" w:rsidRPr="00957B40" w14:paraId="4986A8F2" w14:textId="77777777" w:rsidTr="00D26CAF">
        <w:tc>
          <w:tcPr>
            <w:tcW w:w="746" w:type="dxa"/>
            <w:vAlign w:val="center"/>
          </w:tcPr>
          <w:p w14:paraId="16BFE3B6"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12</w:t>
            </w:r>
          </w:p>
        </w:tc>
        <w:tc>
          <w:tcPr>
            <w:tcW w:w="5883" w:type="dxa"/>
            <w:vAlign w:val="center"/>
          </w:tcPr>
          <w:p w14:paraId="5A8F8040" w14:textId="77777777" w:rsidR="0062037C" w:rsidRPr="00957B40" w:rsidRDefault="0062037C"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 xml:space="preserve">Phát biểu tham luận tại Đại hội  </w:t>
            </w:r>
          </w:p>
        </w:tc>
        <w:tc>
          <w:tcPr>
            <w:tcW w:w="2286" w:type="dxa"/>
            <w:vAlign w:val="center"/>
          </w:tcPr>
          <w:p w14:paraId="4E380DDC"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Các đại biểu</w:t>
            </w:r>
          </w:p>
        </w:tc>
        <w:tc>
          <w:tcPr>
            <w:tcW w:w="1541" w:type="dxa"/>
            <w:vAlign w:val="center"/>
          </w:tcPr>
          <w:p w14:paraId="57789F5D" w14:textId="77777777" w:rsidR="0062037C" w:rsidRPr="00957B40" w:rsidRDefault="0062037C" w:rsidP="00240EE4">
            <w:pPr>
              <w:spacing w:line="360" w:lineRule="auto"/>
              <w:jc w:val="center"/>
              <w:rPr>
                <w:rFonts w:ascii="Times New Roman" w:hAnsi="Times New Roman"/>
              </w:rPr>
            </w:pPr>
          </w:p>
        </w:tc>
      </w:tr>
      <w:tr w:rsidR="0062037C" w:rsidRPr="00957B40" w14:paraId="59F06FC3" w14:textId="77777777" w:rsidTr="00D26CAF">
        <w:tc>
          <w:tcPr>
            <w:tcW w:w="746" w:type="dxa"/>
            <w:vAlign w:val="center"/>
          </w:tcPr>
          <w:p w14:paraId="4E0C36E9"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13</w:t>
            </w:r>
          </w:p>
        </w:tc>
        <w:tc>
          <w:tcPr>
            <w:tcW w:w="5883" w:type="dxa"/>
            <w:vAlign w:val="center"/>
          </w:tcPr>
          <w:p w14:paraId="45A3712B" w14:textId="77777777" w:rsidR="0062037C" w:rsidRPr="00957B40" w:rsidRDefault="0062037C" w:rsidP="00240EE4">
            <w:pPr>
              <w:tabs>
                <w:tab w:val="center" w:pos="4820"/>
                <w:tab w:val="right" w:pos="9922"/>
              </w:tabs>
              <w:spacing w:line="360" w:lineRule="auto"/>
              <w:jc w:val="both"/>
              <w:rPr>
                <w:rFonts w:ascii="Times New Roman" w:hAnsi="Times New Roman"/>
                <w:color w:val="000000"/>
                <w:spacing w:val="-4"/>
              </w:rPr>
            </w:pPr>
            <w:r w:rsidRPr="00957B40">
              <w:rPr>
                <w:rFonts w:ascii="Times New Roman" w:hAnsi="Times New Roman"/>
                <w:color w:val="000000"/>
                <w:spacing w:val="-4"/>
              </w:rPr>
              <w:t>Phát biểu của đại diện Lãnh đạo Công đoàn cấp trên</w:t>
            </w:r>
          </w:p>
        </w:tc>
        <w:tc>
          <w:tcPr>
            <w:tcW w:w="2286" w:type="dxa"/>
            <w:vAlign w:val="center"/>
          </w:tcPr>
          <w:p w14:paraId="2A39675F" w14:textId="77777777" w:rsidR="0062037C" w:rsidRPr="00957B40" w:rsidRDefault="0062037C" w:rsidP="00240EE4">
            <w:pPr>
              <w:tabs>
                <w:tab w:val="center" w:pos="4820"/>
                <w:tab w:val="right" w:pos="9922"/>
              </w:tabs>
              <w:spacing w:line="360" w:lineRule="auto"/>
              <w:jc w:val="center"/>
              <w:rPr>
                <w:rFonts w:ascii="Times New Roman" w:hAnsi="Times New Roman"/>
                <w:color w:val="000000"/>
                <w:spacing w:val="-6"/>
              </w:rPr>
            </w:pPr>
            <w:r w:rsidRPr="00957B40">
              <w:rPr>
                <w:rFonts w:ascii="Times New Roman" w:hAnsi="Times New Roman"/>
                <w:color w:val="000000"/>
              </w:rPr>
              <w:t>Công đoàn cấp trên</w:t>
            </w:r>
          </w:p>
        </w:tc>
        <w:tc>
          <w:tcPr>
            <w:tcW w:w="1541" w:type="dxa"/>
            <w:vAlign w:val="center"/>
          </w:tcPr>
          <w:p w14:paraId="773F7ECD" w14:textId="77777777" w:rsidR="0062037C" w:rsidRPr="00957B40" w:rsidRDefault="0062037C" w:rsidP="00EF6205">
            <w:pPr>
              <w:spacing w:line="360" w:lineRule="auto"/>
              <w:jc w:val="center"/>
              <w:rPr>
                <w:rFonts w:ascii="Times New Roman" w:hAnsi="Times New Roman"/>
              </w:rPr>
            </w:pPr>
            <w:r w:rsidRPr="00957B40">
              <w:rPr>
                <w:rFonts w:ascii="Times New Roman" w:hAnsi="Times New Roman"/>
                <w:color w:val="000000"/>
              </w:rPr>
              <w:t xml:space="preserve">Phụ lục </w:t>
            </w:r>
            <w:r w:rsidR="00EF6205" w:rsidRPr="00957B40">
              <w:rPr>
                <w:rFonts w:ascii="Times New Roman" w:hAnsi="Times New Roman"/>
                <w:color w:val="000000"/>
              </w:rPr>
              <w:t>7</w:t>
            </w:r>
          </w:p>
        </w:tc>
      </w:tr>
      <w:tr w:rsidR="0062037C" w:rsidRPr="00957B40" w14:paraId="7D2044C8" w14:textId="77777777" w:rsidTr="00D26CAF">
        <w:tc>
          <w:tcPr>
            <w:tcW w:w="746" w:type="dxa"/>
            <w:vAlign w:val="center"/>
          </w:tcPr>
          <w:p w14:paraId="77FC7E41"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14</w:t>
            </w:r>
          </w:p>
        </w:tc>
        <w:tc>
          <w:tcPr>
            <w:tcW w:w="5883" w:type="dxa"/>
            <w:vAlign w:val="center"/>
          </w:tcPr>
          <w:p w14:paraId="2C846B77" w14:textId="77777777" w:rsidR="0062037C" w:rsidRPr="00957B40" w:rsidRDefault="0062037C"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Phát biểu của đại diện cấp ủy, Lãnh đạo đơn vị</w:t>
            </w:r>
          </w:p>
        </w:tc>
        <w:tc>
          <w:tcPr>
            <w:tcW w:w="2286" w:type="dxa"/>
            <w:vAlign w:val="center"/>
          </w:tcPr>
          <w:p w14:paraId="6F1B84A0"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Lãnh đạo đơn vị</w:t>
            </w:r>
          </w:p>
        </w:tc>
        <w:tc>
          <w:tcPr>
            <w:tcW w:w="1541" w:type="dxa"/>
            <w:vAlign w:val="center"/>
          </w:tcPr>
          <w:p w14:paraId="0DBBEA82" w14:textId="77777777" w:rsidR="0062037C" w:rsidRPr="00957B40" w:rsidRDefault="0062037C" w:rsidP="00EF6205">
            <w:pPr>
              <w:spacing w:line="360" w:lineRule="auto"/>
              <w:jc w:val="center"/>
              <w:rPr>
                <w:rFonts w:ascii="Times New Roman" w:hAnsi="Times New Roman"/>
              </w:rPr>
            </w:pPr>
            <w:r w:rsidRPr="00957B40">
              <w:rPr>
                <w:rFonts w:ascii="Times New Roman" w:hAnsi="Times New Roman"/>
                <w:color w:val="000000"/>
              </w:rPr>
              <w:t xml:space="preserve">Phụ lục </w:t>
            </w:r>
            <w:r w:rsidR="00EF6205" w:rsidRPr="00957B40">
              <w:rPr>
                <w:rFonts w:ascii="Times New Roman" w:hAnsi="Times New Roman"/>
                <w:color w:val="000000"/>
              </w:rPr>
              <w:t>8</w:t>
            </w:r>
          </w:p>
        </w:tc>
      </w:tr>
      <w:tr w:rsidR="0062037C" w:rsidRPr="00957B40" w14:paraId="715346A5" w14:textId="77777777" w:rsidTr="00D26CAF">
        <w:tc>
          <w:tcPr>
            <w:tcW w:w="746" w:type="dxa"/>
            <w:vAlign w:val="center"/>
          </w:tcPr>
          <w:p w14:paraId="59FB9867"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15</w:t>
            </w:r>
          </w:p>
        </w:tc>
        <w:tc>
          <w:tcPr>
            <w:tcW w:w="5883" w:type="dxa"/>
            <w:vAlign w:val="center"/>
          </w:tcPr>
          <w:p w14:paraId="241288E7" w14:textId="77777777" w:rsidR="0062037C" w:rsidRPr="00957B40" w:rsidRDefault="0062037C"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Báo cáo Đề án nhân sự Ban chấp hành, đoàn đại biêu dự đai hội công đoàn cấp trên</w:t>
            </w:r>
          </w:p>
        </w:tc>
        <w:tc>
          <w:tcPr>
            <w:tcW w:w="2286" w:type="dxa"/>
            <w:vAlign w:val="center"/>
          </w:tcPr>
          <w:p w14:paraId="761AC574"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Đoàn Chủ tịch</w:t>
            </w:r>
          </w:p>
        </w:tc>
        <w:tc>
          <w:tcPr>
            <w:tcW w:w="1541" w:type="dxa"/>
            <w:vAlign w:val="center"/>
          </w:tcPr>
          <w:p w14:paraId="7C15F48A" w14:textId="77777777" w:rsidR="0062037C" w:rsidRPr="00957B40" w:rsidRDefault="0062037C" w:rsidP="00EF6205">
            <w:pPr>
              <w:spacing w:line="360" w:lineRule="auto"/>
              <w:jc w:val="center"/>
              <w:rPr>
                <w:rFonts w:ascii="Times New Roman" w:hAnsi="Times New Roman"/>
              </w:rPr>
            </w:pPr>
            <w:r w:rsidRPr="00957B40">
              <w:rPr>
                <w:rFonts w:ascii="Times New Roman" w:hAnsi="Times New Roman"/>
                <w:color w:val="000000"/>
              </w:rPr>
              <w:t xml:space="preserve">Phụ lục </w:t>
            </w:r>
            <w:r w:rsidR="00EF6205" w:rsidRPr="00957B40">
              <w:rPr>
                <w:rFonts w:ascii="Times New Roman" w:hAnsi="Times New Roman"/>
                <w:color w:val="000000"/>
              </w:rPr>
              <w:t>9</w:t>
            </w:r>
          </w:p>
        </w:tc>
      </w:tr>
      <w:tr w:rsidR="00EF6205" w:rsidRPr="00957B40" w14:paraId="3006B8DD" w14:textId="77777777" w:rsidTr="00D26CAF">
        <w:tc>
          <w:tcPr>
            <w:tcW w:w="746" w:type="dxa"/>
            <w:vAlign w:val="center"/>
          </w:tcPr>
          <w:p w14:paraId="22CA132A" w14:textId="77777777" w:rsidR="00EF6205" w:rsidRPr="00957B40" w:rsidRDefault="00EF6205" w:rsidP="00240EE4">
            <w:pPr>
              <w:spacing w:line="360" w:lineRule="auto"/>
              <w:jc w:val="center"/>
              <w:rPr>
                <w:rFonts w:ascii="Times New Roman" w:hAnsi="Times New Roman"/>
                <w:color w:val="000000"/>
              </w:rPr>
            </w:pPr>
            <w:r w:rsidRPr="00957B40">
              <w:rPr>
                <w:rFonts w:ascii="Times New Roman" w:hAnsi="Times New Roman"/>
                <w:color w:val="000000"/>
              </w:rPr>
              <w:t>16</w:t>
            </w:r>
          </w:p>
        </w:tc>
        <w:tc>
          <w:tcPr>
            <w:tcW w:w="5883" w:type="dxa"/>
            <w:vAlign w:val="center"/>
          </w:tcPr>
          <w:p w14:paraId="3D4E0966" w14:textId="77777777" w:rsidR="00EF6205" w:rsidRPr="00957B40" w:rsidRDefault="00EF6205"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Bầu Ban Bầu cử</w:t>
            </w:r>
          </w:p>
        </w:tc>
        <w:tc>
          <w:tcPr>
            <w:tcW w:w="2286" w:type="dxa"/>
            <w:vAlign w:val="center"/>
          </w:tcPr>
          <w:p w14:paraId="75CB7168" w14:textId="77777777" w:rsidR="00EF6205" w:rsidRPr="00957B40" w:rsidRDefault="00EF6205"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Đoàn Chủ tịch</w:t>
            </w:r>
          </w:p>
        </w:tc>
        <w:tc>
          <w:tcPr>
            <w:tcW w:w="1541" w:type="dxa"/>
          </w:tcPr>
          <w:p w14:paraId="18CA9D71" w14:textId="77777777" w:rsidR="00EF6205" w:rsidRPr="00957B40" w:rsidRDefault="00EF6205">
            <w:pPr>
              <w:rPr>
                <w:rFonts w:ascii="Times New Roman" w:hAnsi="Times New Roman"/>
              </w:rPr>
            </w:pPr>
            <w:r w:rsidRPr="00957B40">
              <w:rPr>
                <w:rFonts w:ascii="Times New Roman" w:hAnsi="Times New Roman"/>
                <w:color w:val="000000"/>
              </w:rPr>
              <w:t>Phụ lục 10</w:t>
            </w:r>
          </w:p>
        </w:tc>
      </w:tr>
      <w:tr w:rsidR="00EF6205" w:rsidRPr="00957B40" w14:paraId="6D5C6A67" w14:textId="77777777" w:rsidTr="00D26CAF">
        <w:tc>
          <w:tcPr>
            <w:tcW w:w="746" w:type="dxa"/>
            <w:vAlign w:val="center"/>
          </w:tcPr>
          <w:p w14:paraId="0CEED4B3" w14:textId="77777777" w:rsidR="00EF6205" w:rsidRPr="00957B40" w:rsidRDefault="00EF6205" w:rsidP="00240EE4">
            <w:pPr>
              <w:spacing w:line="360" w:lineRule="auto"/>
              <w:jc w:val="center"/>
              <w:rPr>
                <w:rFonts w:ascii="Times New Roman" w:hAnsi="Times New Roman"/>
                <w:color w:val="000000"/>
              </w:rPr>
            </w:pPr>
            <w:r w:rsidRPr="00957B40">
              <w:rPr>
                <w:rFonts w:ascii="Times New Roman" w:hAnsi="Times New Roman"/>
                <w:color w:val="000000"/>
              </w:rPr>
              <w:t>17</w:t>
            </w:r>
          </w:p>
        </w:tc>
        <w:tc>
          <w:tcPr>
            <w:tcW w:w="5883" w:type="dxa"/>
            <w:vAlign w:val="center"/>
          </w:tcPr>
          <w:p w14:paraId="41628568" w14:textId="77777777" w:rsidR="00EF6205" w:rsidRPr="00957B40" w:rsidRDefault="00EF6205" w:rsidP="002B4504">
            <w:pPr>
              <w:tabs>
                <w:tab w:val="center" w:pos="4820"/>
                <w:tab w:val="right" w:pos="9922"/>
              </w:tabs>
              <w:spacing w:line="360" w:lineRule="auto"/>
              <w:jc w:val="both"/>
              <w:rPr>
                <w:rFonts w:ascii="Times New Roman" w:hAnsi="Times New Roman"/>
                <w:color w:val="000000"/>
                <w:spacing w:val="-10"/>
              </w:rPr>
            </w:pPr>
            <w:r w:rsidRPr="00957B40">
              <w:rPr>
                <w:rFonts w:ascii="Times New Roman" w:hAnsi="Times New Roman"/>
                <w:color w:val="000000"/>
                <w:spacing w:val="-10"/>
              </w:rPr>
              <w:t>Bầu Ban chấp hành khóa…….</w:t>
            </w:r>
          </w:p>
        </w:tc>
        <w:tc>
          <w:tcPr>
            <w:tcW w:w="2286" w:type="dxa"/>
            <w:vAlign w:val="center"/>
          </w:tcPr>
          <w:p w14:paraId="7BA4D153" w14:textId="77777777" w:rsidR="00EF6205" w:rsidRPr="00957B40" w:rsidRDefault="00EF6205"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Ban bầu cử</w:t>
            </w:r>
          </w:p>
        </w:tc>
        <w:tc>
          <w:tcPr>
            <w:tcW w:w="1541" w:type="dxa"/>
          </w:tcPr>
          <w:p w14:paraId="7CFF6897" w14:textId="77777777" w:rsidR="00EF6205" w:rsidRPr="00957B40" w:rsidRDefault="00EF6205">
            <w:pPr>
              <w:rPr>
                <w:rFonts w:ascii="Times New Roman" w:hAnsi="Times New Roman"/>
              </w:rPr>
            </w:pPr>
            <w:r w:rsidRPr="00957B40">
              <w:rPr>
                <w:rFonts w:ascii="Times New Roman" w:hAnsi="Times New Roman"/>
                <w:color w:val="000000"/>
              </w:rPr>
              <w:t>Phụ lục 10</w:t>
            </w:r>
          </w:p>
        </w:tc>
      </w:tr>
      <w:tr w:rsidR="00EF6205" w:rsidRPr="00957B40" w14:paraId="516017C7" w14:textId="77777777" w:rsidTr="00D26CAF">
        <w:tc>
          <w:tcPr>
            <w:tcW w:w="746" w:type="dxa"/>
            <w:vAlign w:val="center"/>
          </w:tcPr>
          <w:p w14:paraId="0D6AF3DF" w14:textId="77777777" w:rsidR="00EF6205" w:rsidRPr="00957B40" w:rsidRDefault="00EF6205" w:rsidP="00240EE4">
            <w:pPr>
              <w:spacing w:line="360" w:lineRule="auto"/>
              <w:jc w:val="center"/>
              <w:rPr>
                <w:rFonts w:ascii="Times New Roman" w:hAnsi="Times New Roman"/>
                <w:color w:val="000000"/>
              </w:rPr>
            </w:pPr>
            <w:r w:rsidRPr="00957B40">
              <w:rPr>
                <w:rFonts w:ascii="Times New Roman" w:hAnsi="Times New Roman"/>
                <w:color w:val="000000"/>
              </w:rPr>
              <w:t>18</w:t>
            </w:r>
          </w:p>
        </w:tc>
        <w:tc>
          <w:tcPr>
            <w:tcW w:w="5883" w:type="dxa"/>
            <w:vAlign w:val="center"/>
          </w:tcPr>
          <w:p w14:paraId="5B1A6EA1" w14:textId="77777777" w:rsidR="00EF6205" w:rsidRPr="00957B40" w:rsidRDefault="00EF6205"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Bầu đại biểu dự đại hội công đoàn cấp trên</w:t>
            </w:r>
          </w:p>
        </w:tc>
        <w:tc>
          <w:tcPr>
            <w:tcW w:w="2286" w:type="dxa"/>
            <w:vAlign w:val="center"/>
          </w:tcPr>
          <w:p w14:paraId="2012EE4E" w14:textId="77777777" w:rsidR="00EF6205" w:rsidRPr="00957B40" w:rsidRDefault="00EF6205"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Ban bầu cử</w:t>
            </w:r>
          </w:p>
        </w:tc>
        <w:tc>
          <w:tcPr>
            <w:tcW w:w="1541" w:type="dxa"/>
          </w:tcPr>
          <w:p w14:paraId="114CFBAF" w14:textId="77777777" w:rsidR="00EF6205" w:rsidRPr="00957B40" w:rsidRDefault="00EF6205">
            <w:pPr>
              <w:rPr>
                <w:rFonts w:ascii="Times New Roman" w:hAnsi="Times New Roman"/>
              </w:rPr>
            </w:pPr>
            <w:r w:rsidRPr="00957B40">
              <w:rPr>
                <w:rFonts w:ascii="Times New Roman" w:hAnsi="Times New Roman"/>
                <w:color w:val="000000"/>
              </w:rPr>
              <w:t>Phụ lục 10</w:t>
            </w:r>
          </w:p>
        </w:tc>
      </w:tr>
      <w:tr w:rsidR="0062037C" w:rsidRPr="00957B40" w14:paraId="07009361" w14:textId="77777777" w:rsidTr="00D26CAF">
        <w:tc>
          <w:tcPr>
            <w:tcW w:w="746" w:type="dxa"/>
            <w:vAlign w:val="center"/>
          </w:tcPr>
          <w:p w14:paraId="6E7D17C3"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19</w:t>
            </w:r>
          </w:p>
        </w:tc>
        <w:tc>
          <w:tcPr>
            <w:tcW w:w="5883" w:type="dxa"/>
            <w:vAlign w:val="center"/>
          </w:tcPr>
          <w:p w14:paraId="50059850" w14:textId="77777777" w:rsidR="0062037C" w:rsidRPr="00957B40" w:rsidRDefault="0062037C" w:rsidP="00240EE4">
            <w:pPr>
              <w:tabs>
                <w:tab w:val="center" w:pos="4820"/>
                <w:tab w:val="right" w:pos="9922"/>
              </w:tabs>
              <w:spacing w:line="360" w:lineRule="auto"/>
              <w:jc w:val="both"/>
              <w:rPr>
                <w:rFonts w:ascii="Times New Roman" w:hAnsi="Times New Roman"/>
                <w:color w:val="000000"/>
                <w:spacing w:val="-4"/>
              </w:rPr>
            </w:pPr>
            <w:r w:rsidRPr="00957B40">
              <w:rPr>
                <w:rFonts w:ascii="Times New Roman" w:hAnsi="Times New Roman"/>
                <w:color w:val="000000"/>
                <w:spacing w:val="-4"/>
              </w:rPr>
              <w:t>Ra m</w:t>
            </w:r>
            <w:r w:rsidR="002B4504" w:rsidRPr="00957B40">
              <w:rPr>
                <w:rFonts w:ascii="Times New Roman" w:hAnsi="Times New Roman"/>
                <w:color w:val="000000"/>
                <w:spacing w:val="-4"/>
              </w:rPr>
              <w:t>ắt Ban chấp hành công đoàn khóa</w:t>
            </w:r>
            <w:r w:rsidRPr="00957B40">
              <w:rPr>
                <w:rFonts w:ascii="Times New Roman" w:hAnsi="Times New Roman"/>
                <w:color w:val="000000"/>
                <w:spacing w:val="-4"/>
              </w:rPr>
              <w:t>……</w:t>
            </w:r>
          </w:p>
        </w:tc>
        <w:tc>
          <w:tcPr>
            <w:tcW w:w="2286" w:type="dxa"/>
            <w:vAlign w:val="center"/>
          </w:tcPr>
          <w:p w14:paraId="01B1144D"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 xml:space="preserve">  Đoàn Chủ tịch</w:t>
            </w:r>
          </w:p>
        </w:tc>
        <w:tc>
          <w:tcPr>
            <w:tcW w:w="1541" w:type="dxa"/>
            <w:vAlign w:val="center"/>
          </w:tcPr>
          <w:p w14:paraId="01647C48" w14:textId="77777777" w:rsidR="0062037C" w:rsidRPr="00957B40" w:rsidRDefault="0062037C" w:rsidP="00240EE4">
            <w:pPr>
              <w:spacing w:line="360" w:lineRule="auto"/>
              <w:jc w:val="center"/>
              <w:rPr>
                <w:rFonts w:ascii="Times New Roman" w:hAnsi="Times New Roman"/>
              </w:rPr>
            </w:pPr>
          </w:p>
        </w:tc>
      </w:tr>
      <w:tr w:rsidR="0062037C" w:rsidRPr="00957B40" w14:paraId="3BF4D300" w14:textId="77777777" w:rsidTr="00D26CAF">
        <w:tc>
          <w:tcPr>
            <w:tcW w:w="746" w:type="dxa"/>
            <w:vAlign w:val="center"/>
          </w:tcPr>
          <w:p w14:paraId="3C22A3B5"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20</w:t>
            </w:r>
          </w:p>
        </w:tc>
        <w:tc>
          <w:tcPr>
            <w:tcW w:w="5883" w:type="dxa"/>
            <w:vAlign w:val="center"/>
          </w:tcPr>
          <w:p w14:paraId="17EF3BAB" w14:textId="77777777" w:rsidR="0062037C" w:rsidRPr="00957B40" w:rsidRDefault="0062037C" w:rsidP="00240EE4">
            <w:pPr>
              <w:tabs>
                <w:tab w:val="center" w:pos="4820"/>
                <w:tab w:val="right" w:pos="9922"/>
              </w:tabs>
              <w:spacing w:line="360" w:lineRule="auto"/>
              <w:jc w:val="both"/>
              <w:rPr>
                <w:rFonts w:ascii="Times New Roman" w:hAnsi="Times New Roman"/>
                <w:color w:val="000000"/>
                <w:spacing w:val="-12"/>
              </w:rPr>
            </w:pPr>
            <w:r w:rsidRPr="00957B40">
              <w:rPr>
                <w:rFonts w:ascii="Times New Roman" w:hAnsi="Times New Roman"/>
                <w:color w:val="000000"/>
              </w:rPr>
              <w:t>Tri ân các đồng chí t</w:t>
            </w:r>
            <w:r w:rsidR="00EE5BDD" w:rsidRPr="00957B40">
              <w:rPr>
                <w:rFonts w:ascii="Times New Roman" w:hAnsi="Times New Roman"/>
                <w:color w:val="000000"/>
              </w:rPr>
              <w:t>hôi tham gia Ban chấp hành khóa</w:t>
            </w:r>
            <w:r w:rsidRPr="00957B40">
              <w:rPr>
                <w:rFonts w:ascii="Times New Roman" w:hAnsi="Times New Roman"/>
                <w:color w:val="000000"/>
              </w:rPr>
              <w:t>……</w:t>
            </w:r>
          </w:p>
        </w:tc>
        <w:tc>
          <w:tcPr>
            <w:tcW w:w="2286" w:type="dxa"/>
            <w:vAlign w:val="center"/>
          </w:tcPr>
          <w:p w14:paraId="4FD0BDCD"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 xml:space="preserve">  Đoàn Chủ tịch</w:t>
            </w:r>
          </w:p>
        </w:tc>
        <w:tc>
          <w:tcPr>
            <w:tcW w:w="1541" w:type="dxa"/>
            <w:vAlign w:val="center"/>
          </w:tcPr>
          <w:p w14:paraId="160E4189" w14:textId="77777777" w:rsidR="0062037C" w:rsidRPr="00957B40" w:rsidRDefault="0062037C" w:rsidP="00240EE4">
            <w:pPr>
              <w:spacing w:line="360" w:lineRule="auto"/>
              <w:jc w:val="center"/>
              <w:rPr>
                <w:rFonts w:ascii="Times New Roman" w:hAnsi="Times New Roman"/>
              </w:rPr>
            </w:pPr>
          </w:p>
        </w:tc>
      </w:tr>
      <w:tr w:rsidR="0062037C" w:rsidRPr="00957B40" w14:paraId="5BB21FE0" w14:textId="77777777" w:rsidTr="00D26CAF">
        <w:tc>
          <w:tcPr>
            <w:tcW w:w="746" w:type="dxa"/>
            <w:vAlign w:val="center"/>
          </w:tcPr>
          <w:p w14:paraId="3A4F839D"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21</w:t>
            </w:r>
          </w:p>
        </w:tc>
        <w:tc>
          <w:tcPr>
            <w:tcW w:w="5883" w:type="dxa"/>
            <w:vAlign w:val="center"/>
          </w:tcPr>
          <w:p w14:paraId="1778E4FF" w14:textId="77777777" w:rsidR="0062037C" w:rsidRPr="00957B40" w:rsidRDefault="0062037C" w:rsidP="00EE5BDD">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Chỉ định triệu tập viên triệu tập phiên họp thứ nhất BCH Công đoàn khóa……</w:t>
            </w:r>
          </w:p>
        </w:tc>
        <w:tc>
          <w:tcPr>
            <w:tcW w:w="2286" w:type="dxa"/>
            <w:vAlign w:val="center"/>
          </w:tcPr>
          <w:p w14:paraId="13F5BEA4"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 xml:space="preserve">  Đoàn Chủ tịch</w:t>
            </w:r>
          </w:p>
        </w:tc>
        <w:tc>
          <w:tcPr>
            <w:tcW w:w="1541" w:type="dxa"/>
            <w:vAlign w:val="center"/>
          </w:tcPr>
          <w:p w14:paraId="559F4F4D" w14:textId="77777777" w:rsidR="0062037C" w:rsidRPr="00957B40" w:rsidRDefault="0062037C" w:rsidP="00240EE4">
            <w:pPr>
              <w:spacing w:line="360" w:lineRule="auto"/>
              <w:jc w:val="center"/>
              <w:rPr>
                <w:rFonts w:ascii="Times New Roman" w:hAnsi="Times New Roman"/>
              </w:rPr>
            </w:pPr>
          </w:p>
        </w:tc>
      </w:tr>
      <w:tr w:rsidR="0062037C" w:rsidRPr="00957B40" w14:paraId="13B17340" w14:textId="77777777" w:rsidTr="00D26CAF">
        <w:tc>
          <w:tcPr>
            <w:tcW w:w="746" w:type="dxa"/>
            <w:vAlign w:val="center"/>
          </w:tcPr>
          <w:p w14:paraId="5B7DCB96"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22</w:t>
            </w:r>
          </w:p>
        </w:tc>
        <w:tc>
          <w:tcPr>
            <w:tcW w:w="5883" w:type="dxa"/>
            <w:vAlign w:val="center"/>
          </w:tcPr>
          <w:p w14:paraId="03F812F6" w14:textId="77777777" w:rsidR="0062037C" w:rsidRPr="00957B40" w:rsidRDefault="0062037C"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Thông qua dự thảo Nghị quyết của Đại hội</w:t>
            </w:r>
          </w:p>
        </w:tc>
        <w:tc>
          <w:tcPr>
            <w:tcW w:w="2286" w:type="dxa"/>
            <w:vAlign w:val="center"/>
          </w:tcPr>
          <w:p w14:paraId="5EFC1632" w14:textId="77777777" w:rsidR="0062037C" w:rsidRPr="00957B40" w:rsidRDefault="0056137B"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Đoàn</w:t>
            </w:r>
            <w:r w:rsidR="0062037C" w:rsidRPr="00957B40">
              <w:rPr>
                <w:rFonts w:ascii="Times New Roman" w:hAnsi="Times New Roman"/>
                <w:color w:val="000000"/>
              </w:rPr>
              <w:t xml:space="preserve"> Thư ký</w:t>
            </w:r>
          </w:p>
        </w:tc>
        <w:tc>
          <w:tcPr>
            <w:tcW w:w="1541" w:type="dxa"/>
            <w:vAlign w:val="center"/>
          </w:tcPr>
          <w:p w14:paraId="07EC6A2A" w14:textId="77777777" w:rsidR="0062037C" w:rsidRPr="00957B40" w:rsidRDefault="0062037C" w:rsidP="00EF6205">
            <w:pPr>
              <w:spacing w:line="360" w:lineRule="auto"/>
              <w:jc w:val="center"/>
              <w:rPr>
                <w:rFonts w:ascii="Times New Roman" w:hAnsi="Times New Roman"/>
              </w:rPr>
            </w:pPr>
            <w:r w:rsidRPr="00957B40">
              <w:rPr>
                <w:rFonts w:ascii="Times New Roman" w:hAnsi="Times New Roman"/>
              </w:rPr>
              <w:t xml:space="preserve">Phụ lục </w:t>
            </w:r>
            <w:r w:rsidR="00EF6205" w:rsidRPr="00957B40">
              <w:rPr>
                <w:rFonts w:ascii="Times New Roman" w:hAnsi="Times New Roman"/>
              </w:rPr>
              <w:t>11</w:t>
            </w:r>
          </w:p>
        </w:tc>
      </w:tr>
      <w:tr w:rsidR="0062037C" w:rsidRPr="00957B40" w14:paraId="471B27F8" w14:textId="77777777" w:rsidTr="00D26CAF">
        <w:tc>
          <w:tcPr>
            <w:tcW w:w="746" w:type="dxa"/>
            <w:vAlign w:val="center"/>
          </w:tcPr>
          <w:p w14:paraId="199F1540"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23</w:t>
            </w:r>
          </w:p>
        </w:tc>
        <w:tc>
          <w:tcPr>
            <w:tcW w:w="5883" w:type="dxa"/>
            <w:vAlign w:val="center"/>
          </w:tcPr>
          <w:p w14:paraId="06FEF82B" w14:textId="77777777" w:rsidR="0062037C" w:rsidRPr="00957B40" w:rsidRDefault="0062037C"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 xml:space="preserve">Diễn văn bế mạc Đại hội </w:t>
            </w:r>
          </w:p>
        </w:tc>
        <w:tc>
          <w:tcPr>
            <w:tcW w:w="2286" w:type="dxa"/>
            <w:vAlign w:val="center"/>
          </w:tcPr>
          <w:p w14:paraId="7E833AC5"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 xml:space="preserve">  Đoàn Chủ tịch</w:t>
            </w:r>
          </w:p>
        </w:tc>
        <w:tc>
          <w:tcPr>
            <w:tcW w:w="1541" w:type="dxa"/>
            <w:vAlign w:val="center"/>
          </w:tcPr>
          <w:p w14:paraId="0B729DC4" w14:textId="77777777" w:rsidR="0062037C" w:rsidRPr="00957B40" w:rsidRDefault="0062037C" w:rsidP="00EF6205">
            <w:pPr>
              <w:spacing w:line="360" w:lineRule="auto"/>
              <w:jc w:val="center"/>
              <w:rPr>
                <w:rFonts w:ascii="Times New Roman" w:hAnsi="Times New Roman"/>
              </w:rPr>
            </w:pPr>
            <w:r w:rsidRPr="00957B40">
              <w:rPr>
                <w:rFonts w:ascii="Times New Roman" w:hAnsi="Times New Roman"/>
              </w:rPr>
              <w:t>Phụ lục 1</w:t>
            </w:r>
            <w:r w:rsidR="00EF6205" w:rsidRPr="00957B40">
              <w:rPr>
                <w:rFonts w:ascii="Times New Roman" w:hAnsi="Times New Roman"/>
              </w:rPr>
              <w:t>2</w:t>
            </w:r>
          </w:p>
        </w:tc>
      </w:tr>
      <w:tr w:rsidR="0062037C" w:rsidRPr="00957B40" w14:paraId="67D5A3A3" w14:textId="77777777" w:rsidTr="00D26CAF">
        <w:tc>
          <w:tcPr>
            <w:tcW w:w="746" w:type="dxa"/>
            <w:vAlign w:val="center"/>
          </w:tcPr>
          <w:p w14:paraId="77D91EAC" w14:textId="77777777" w:rsidR="0062037C" w:rsidRPr="00957B40" w:rsidRDefault="0062037C" w:rsidP="00240EE4">
            <w:pPr>
              <w:spacing w:line="360" w:lineRule="auto"/>
              <w:jc w:val="center"/>
              <w:rPr>
                <w:rFonts w:ascii="Times New Roman" w:hAnsi="Times New Roman"/>
                <w:color w:val="000000"/>
              </w:rPr>
            </w:pPr>
            <w:r w:rsidRPr="00957B40">
              <w:rPr>
                <w:rFonts w:ascii="Times New Roman" w:hAnsi="Times New Roman"/>
                <w:color w:val="000000"/>
              </w:rPr>
              <w:t>24</w:t>
            </w:r>
          </w:p>
        </w:tc>
        <w:tc>
          <w:tcPr>
            <w:tcW w:w="5883" w:type="dxa"/>
            <w:vAlign w:val="center"/>
          </w:tcPr>
          <w:p w14:paraId="5F7A948F" w14:textId="77777777" w:rsidR="0062037C" w:rsidRPr="00957B40" w:rsidRDefault="0062037C" w:rsidP="00240EE4">
            <w:pPr>
              <w:tabs>
                <w:tab w:val="center" w:pos="4820"/>
                <w:tab w:val="right" w:pos="9922"/>
              </w:tabs>
              <w:spacing w:line="360" w:lineRule="auto"/>
              <w:jc w:val="both"/>
              <w:rPr>
                <w:rFonts w:ascii="Times New Roman" w:hAnsi="Times New Roman"/>
                <w:color w:val="000000"/>
              </w:rPr>
            </w:pPr>
            <w:r w:rsidRPr="00957B40">
              <w:rPr>
                <w:rFonts w:ascii="Times New Roman" w:hAnsi="Times New Roman"/>
                <w:color w:val="000000"/>
              </w:rPr>
              <w:t>Chào cờ - Kết thúc Đại hội (nên hát Quốc ca)</w:t>
            </w:r>
          </w:p>
        </w:tc>
        <w:tc>
          <w:tcPr>
            <w:tcW w:w="2286" w:type="dxa"/>
            <w:vAlign w:val="center"/>
          </w:tcPr>
          <w:p w14:paraId="7CA21753" w14:textId="77777777" w:rsidR="0062037C" w:rsidRPr="00957B40" w:rsidRDefault="0062037C" w:rsidP="00240EE4">
            <w:pPr>
              <w:tabs>
                <w:tab w:val="center" w:pos="4820"/>
                <w:tab w:val="right" w:pos="9922"/>
              </w:tabs>
              <w:spacing w:line="360" w:lineRule="auto"/>
              <w:jc w:val="center"/>
              <w:rPr>
                <w:rFonts w:ascii="Times New Roman" w:hAnsi="Times New Roman"/>
                <w:color w:val="000000"/>
              </w:rPr>
            </w:pPr>
            <w:r w:rsidRPr="00957B40">
              <w:rPr>
                <w:rFonts w:ascii="Times New Roman" w:hAnsi="Times New Roman"/>
                <w:color w:val="000000"/>
              </w:rPr>
              <w:t>Ban Tổ chức đại hội</w:t>
            </w:r>
          </w:p>
        </w:tc>
        <w:tc>
          <w:tcPr>
            <w:tcW w:w="1541" w:type="dxa"/>
            <w:vAlign w:val="center"/>
          </w:tcPr>
          <w:p w14:paraId="7165C223" w14:textId="77777777" w:rsidR="0062037C" w:rsidRPr="00957B40" w:rsidRDefault="0062037C" w:rsidP="00240EE4">
            <w:pPr>
              <w:spacing w:line="360" w:lineRule="auto"/>
              <w:jc w:val="center"/>
              <w:rPr>
                <w:rFonts w:ascii="Times New Roman" w:hAnsi="Times New Roman"/>
              </w:rPr>
            </w:pPr>
          </w:p>
        </w:tc>
      </w:tr>
    </w:tbl>
    <w:p w14:paraId="09F385DA" w14:textId="77777777" w:rsidR="00F67211" w:rsidRPr="00957B40" w:rsidRDefault="00F67211" w:rsidP="0062133E">
      <w:pPr>
        <w:spacing w:before="120" w:line="288" w:lineRule="auto"/>
        <w:ind w:firstLine="720"/>
        <w:jc w:val="both"/>
        <w:rPr>
          <w:rFonts w:ascii="Times New Roman" w:hAnsi="Times New Roman"/>
          <w:bCs/>
        </w:rPr>
      </w:pPr>
    </w:p>
    <w:p w14:paraId="5E62A34E" w14:textId="77777777" w:rsidR="00F67211" w:rsidRPr="00957B40" w:rsidRDefault="00F67211" w:rsidP="0062133E">
      <w:pPr>
        <w:spacing w:before="120" w:line="288" w:lineRule="auto"/>
        <w:ind w:firstLine="720"/>
        <w:jc w:val="both"/>
        <w:rPr>
          <w:rFonts w:ascii="Times New Roman" w:hAnsi="Times New Roman"/>
          <w:bCs/>
        </w:rPr>
      </w:pPr>
    </w:p>
    <w:p w14:paraId="091FE080" w14:textId="77777777" w:rsidR="00F67211" w:rsidRPr="00957B40" w:rsidRDefault="00F67211" w:rsidP="0062133E">
      <w:pPr>
        <w:spacing w:before="120" w:line="288" w:lineRule="auto"/>
        <w:ind w:firstLine="720"/>
        <w:jc w:val="both"/>
        <w:rPr>
          <w:rFonts w:ascii="Times New Roman" w:hAnsi="Times New Roman"/>
          <w:bCs/>
        </w:rPr>
      </w:pPr>
    </w:p>
    <w:p w14:paraId="26F436F7" w14:textId="77777777" w:rsidR="00240EE4" w:rsidRPr="00957B40" w:rsidRDefault="00240EE4" w:rsidP="0062133E">
      <w:pPr>
        <w:spacing w:before="120" w:line="288" w:lineRule="auto"/>
        <w:ind w:firstLine="720"/>
        <w:jc w:val="both"/>
        <w:rPr>
          <w:rFonts w:ascii="Times New Roman" w:hAnsi="Times New Roman"/>
          <w:bCs/>
        </w:rPr>
      </w:pPr>
    </w:p>
    <w:p w14:paraId="01ED5882" w14:textId="77777777" w:rsidR="00240EE4" w:rsidRPr="00957B40" w:rsidRDefault="00240EE4" w:rsidP="0062133E">
      <w:pPr>
        <w:spacing w:before="120" w:line="288" w:lineRule="auto"/>
        <w:ind w:firstLine="720"/>
        <w:jc w:val="both"/>
        <w:rPr>
          <w:rFonts w:ascii="Times New Roman" w:hAnsi="Times New Roman"/>
          <w:bCs/>
        </w:rPr>
      </w:pPr>
    </w:p>
    <w:p w14:paraId="09691E3D" w14:textId="77777777" w:rsidR="00240EE4" w:rsidRPr="00957B40" w:rsidRDefault="00240EE4" w:rsidP="0062133E">
      <w:pPr>
        <w:spacing w:before="120" w:line="288" w:lineRule="auto"/>
        <w:ind w:firstLine="720"/>
        <w:jc w:val="both"/>
        <w:rPr>
          <w:rFonts w:ascii="Times New Roman" w:hAnsi="Times New Roman"/>
          <w:bCs/>
        </w:rPr>
      </w:pPr>
    </w:p>
    <w:p w14:paraId="20B9C7AE" w14:textId="77777777" w:rsidR="00240EE4" w:rsidRPr="00957B40" w:rsidRDefault="00240EE4" w:rsidP="0062133E">
      <w:pPr>
        <w:spacing w:before="120" w:line="288" w:lineRule="auto"/>
        <w:ind w:firstLine="720"/>
        <w:jc w:val="both"/>
        <w:rPr>
          <w:rFonts w:ascii="Times New Roman" w:hAnsi="Times New Roman"/>
          <w:bCs/>
        </w:rPr>
      </w:pPr>
    </w:p>
    <w:p w14:paraId="122E2D8E" w14:textId="77777777" w:rsidR="00F67211" w:rsidRPr="00957B40" w:rsidRDefault="00F67211" w:rsidP="0062133E">
      <w:pPr>
        <w:spacing w:before="120" w:line="288" w:lineRule="auto"/>
        <w:ind w:firstLine="720"/>
        <w:jc w:val="both"/>
        <w:rPr>
          <w:rFonts w:ascii="Times New Roman" w:hAnsi="Times New Roman"/>
          <w:bCs/>
        </w:rPr>
      </w:pPr>
    </w:p>
    <w:p w14:paraId="10965287" w14:textId="77777777" w:rsidR="0062037C" w:rsidRPr="00957B40" w:rsidRDefault="0062037C" w:rsidP="0062133E">
      <w:pPr>
        <w:spacing w:before="120" w:line="288" w:lineRule="auto"/>
        <w:ind w:firstLine="720"/>
        <w:jc w:val="both"/>
        <w:rPr>
          <w:rFonts w:ascii="Times New Roman" w:hAnsi="Times New Roman"/>
          <w:bCs/>
        </w:rPr>
      </w:pPr>
    </w:p>
    <w:p w14:paraId="71E8CE22" w14:textId="77777777" w:rsidR="00C37E8C" w:rsidRPr="00957B40" w:rsidRDefault="00C37E8C" w:rsidP="0062133E">
      <w:pPr>
        <w:spacing w:before="120" w:line="288" w:lineRule="auto"/>
        <w:ind w:firstLine="720"/>
        <w:jc w:val="both"/>
        <w:rPr>
          <w:rFonts w:ascii="Times New Roman" w:hAnsi="Times New Roman"/>
          <w:bCs/>
        </w:rPr>
      </w:pPr>
    </w:p>
    <w:p w14:paraId="0B38E2AE" w14:textId="77777777" w:rsidR="0062037C" w:rsidRPr="00957B40" w:rsidRDefault="0062037C" w:rsidP="0062133E">
      <w:pPr>
        <w:spacing w:before="120" w:line="288" w:lineRule="auto"/>
        <w:ind w:firstLine="720"/>
        <w:jc w:val="both"/>
        <w:rPr>
          <w:rFonts w:ascii="Times New Roman" w:hAnsi="Times New Roman"/>
          <w:bCs/>
        </w:rPr>
      </w:pPr>
    </w:p>
    <w:p w14:paraId="205CF3B9" w14:textId="77777777" w:rsidR="0062037C" w:rsidRPr="00957B40" w:rsidRDefault="0062037C" w:rsidP="0062133E">
      <w:pPr>
        <w:spacing w:before="120" w:line="288" w:lineRule="auto"/>
        <w:ind w:firstLine="720"/>
        <w:jc w:val="both"/>
        <w:rPr>
          <w:rFonts w:ascii="Times New Roman" w:hAnsi="Times New Roman"/>
          <w:bCs/>
        </w:rPr>
      </w:pPr>
    </w:p>
    <w:p w14:paraId="28FEB0C3" w14:textId="77777777" w:rsidR="002F301A" w:rsidRPr="00957B40" w:rsidRDefault="002F301A" w:rsidP="002F301A">
      <w:pPr>
        <w:jc w:val="right"/>
        <w:rPr>
          <w:rFonts w:ascii="Times New Roman" w:hAnsi="Times New Roman"/>
          <w:i/>
        </w:rPr>
      </w:pPr>
      <w:r w:rsidRPr="00957B40">
        <w:rPr>
          <w:rFonts w:ascii="Times New Roman" w:hAnsi="Times New Roman"/>
          <w:i/>
        </w:rPr>
        <w:t>Phụ lục 4</w:t>
      </w:r>
    </w:p>
    <w:p w14:paraId="4DCFF74A" w14:textId="77777777" w:rsidR="002F301A" w:rsidRPr="00957B40" w:rsidRDefault="002F301A" w:rsidP="002F301A">
      <w:pPr>
        <w:jc w:val="right"/>
        <w:rPr>
          <w:rFonts w:ascii="Times New Roman" w:hAnsi="Times New Roman"/>
          <w:i/>
        </w:rPr>
      </w:pPr>
    </w:p>
    <w:tbl>
      <w:tblPr>
        <w:tblW w:w="10026" w:type="dxa"/>
        <w:tblInd w:w="-318" w:type="dxa"/>
        <w:tblLook w:val="01E0" w:firstRow="1" w:lastRow="1" w:firstColumn="1" w:lastColumn="1" w:noHBand="0" w:noVBand="0"/>
      </w:tblPr>
      <w:tblGrid>
        <w:gridCol w:w="4746"/>
        <w:gridCol w:w="5280"/>
      </w:tblGrid>
      <w:tr w:rsidR="002F301A" w:rsidRPr="00957B40" w14:paraId="41BF8B60" w14:textId="77777777" w:rsidTr="00240EE4">
        <w:tc>
          <w:tcPr>
            <w:tcW w:w="4746" w:type="dxa"/>
          </w:tcPr>
          <w:p w14:paraId="3E4EB28A" w14:textId="77777777" w:rsidR="002F301A" w:rsidRPr="00957B40" w:rsidRDefault="002F301A" w:rsidP="00240EE4">
            <w:pPr>
              <w:jc w:val="center"/>
              <w:rPr>
                <w:rFonts w:ascii="Times New Roman" w:hAnsi="Times New Roman"/>
                <w:b/>
                <w:bCs/>
                <w:sz w:val="24"/>
              </w:rPr>
            </w:pPr>
            <w:r w:rsidRPr="00957B40">
              <w:rPr>
                <w:rFonts w:ascii="Times New Roman" w:hAnsi="Times New Roman"/>
                <w:b/>
                <w:bCs/>
                <w:sz w:val="24"/>
              </w:rPr>
              <w:t>ĐẠI HỘI CÔNG ĐOÀN..........</w:t>
            </w:r>
          </w:p>
          <w:p w14:paraId="6C243E1C" w14:textId="77777777" w:rsidR="002F301A" w:rsidRPr="00957B40" w:rsidRDefault="002F301A" w:rsidP="00240EE4">
            <w:pPr>
              <w:ind w:firstLine="720"/>
              <w:jc w:val="center"/>
              <w:rPr>
                <w:rFonts w:ascii="Times New Roman" w:hAnsi="Times New Roman"/>
                <w:b/>
                <w:bCs/>
                <w:sz w:val="24"/>
              </w:rPr>
            </w:pPr>
            <w:r w:rsidRPr="00957B40">
              <w:rPr>
                <w:rFonts w:ascii="Times New Roman" w:hAnsi="Times New Roman"/>
                <w:b/>
                <w:bCs/>
                <w:sz w:val="24"/>
              </w:rPr>
              <w:t>NHIỆM KỲ ................</w:t>
            </w:r>
          </w:p>
          <w:p w14:paraId="456F9A2E" w14:textId="77777777" w:rsidR="002F301A" w:rsidRPr="00957B40" w:rsidRDefault="00A83B3C" w:rsidP="00240EE4">
            <w:pPr>
              <w:ind w:firstLine="720"/>
              <w:jc w:val="center"/>
              <w:rPr>
                <w:rFonts w:ascii="Times New Roman" w:hAnsi="Times New Roman"/>
                <w:b/>
                <w:bCs/>
                <w:sz w:val="24"/>
              </w:rPr>
            </w:pPr>
            <w:r>
              <w:rPr>
                <w:rFonts w:ascii="Times New Roman" w:hAnsi="Times New Roman"/>
                <w:noProof/>
              </w:rPr>
              <mc:AlternateContent>
                <mc:Choice Requires="wps">
                  <w:drawing>
                    <wp:anchor distT="4294967294" distB="4294967294" distL="114300" distR="114300" simplePos="0" relativeHeight="251665408" behindDoc="0" locked="0" layoutInCell="1" allowOverlap="1" wp14:anchorId="0C792659" wp14:editId="1EC0CE12">
                      <wp:simplePos x="0" y="0"/>
                      <wp:positionH relativeFrom="column">
                        <wp:posOffset>1148715</wp:posOffset>
                      </wp:positionH>
                      <wp:positionV relativeFrom="paragraph">
                        <wp:posOffset>16509</wp:posOffset>
                      </wp:positionV>
                      <wp:extent cx="866775" cy="0"/>
                      <wp:effectExtent l="0" t="0" r="0" b="0"/>
                      <wp:wrapNone/>
                      <wp:docPr id="5"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110FA9" id="Straight Connector 38" o:spid="_x0000_s1026" style="position:absolute;z-index:2516654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90.45pt,1.3pt" to="158.7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">
                      <o:lock v:ext="edit" shapetype="f"/>
                    </v:line>
                  </w:pict>
                </mc:Fallback>
              </mc:AlternateContent>
            </w:r>
          </w:p>
          <w:p w14:paraId="657AA0AA" w14:textId="77777777" w:rsidR="002F301A" w:rsidRPr="00957B40" w:rsidRDefault="002F301A" w:rsidP="00240EE4">
            <w:pPr>
              <w:ind w:firstLine="720"/>
              <w:jc w:val="center"/>
              <w:rPr>
                <w:rFonts w:ascii="Times New Roman" w:hAnsi="Times New Roman"/>
                <w:b/>
                <w:bCs/>
              </w:rPr>
            </w:pPr>
          </w:p>
        </w:tc>
        <w:tc>
          <w:tcPr>
            <w:tcW w:w="5280" w:type="dxa"/>
          </w:tcPr>
          <w:p w14:paraId="2C727E50" w14:textId="77777777" w:rsidR="002F301A" w:rsidRPr="00957B40" w:rsidRDefault="002F301A" w:rsidP="00240EE4">
            <w:pPr>
              <w:jc w:val="center"/>
              <w:rPr>
                <w:rFonts w:ascii="Times New Roman" w:hAnsi="Times New Roman"/>
                <w:b/>
                <w:bCs/>
                <w:sz w:val="24"/>
              </w:rPr>
            </w:pPr>
            <w:r w:rsidRPr="00957B40">
              <w:rPr>
                <w:rFonts w:ascii="Times New Roman" w:hAnsi="Times New Roman"/>
                <w:b/>
                <w:bCs/>
                <w:sz w:val="24"/>
              </w:rPr>
              <w:t>CỘNG HOÀ XÃ HỘI CHỦ NGHĨA VIỆT NAM</w:t>
            </w:r>
          </w:p>
          <w:p w14:paraId="3F6493C3" w14:textId="77777777" w:rsidR="002F301A" w:rsidRPr="00957B40" w:rsidRDefault="002F301A" w:rsidP="00240EE4">
            <w:pPr>
              <w:jc w:val="center"/>
              <w:rPr>
                <w:rFonts w:ascii="Times New Roman" w:hAnsi="Times New Roman"/>
                <w:b/>
                <w:bCs/>
                <w:sz w:val="26"/>
                <w:szCs w:val="26"/>
              </w:rPr>
            </w:pPr>
            <w:r w:rsidRPr="00957B40">
              <w:rPr>
                <w:rFonts w:ascii="Times New Roman" w:hAnsi="Times New Roman"/>
                <w:b/>
                <w:bCs/>
                <w:sz w:val="26"/>
                <w:szCs w:val="26"/>
              </w:rPr>
              <w:t>Độc lập - Tự do - Hạnh phúc</w:t>
            </w:r>
          </w:p>
          <w:p w14:paraId="10856B5F" w14:textId="77777777" w:rsidR="002F301A" w:rsidRPr="00957B40" w:rsidRDefault="00A83B3C" w:rsidP="00240EE4">
            <w:pPr>
              <w:jc w:val="center"/>
              <w:rPr>
                <w:rFonts w:ascii="Times New Roman" w:hAnsi="Times New Roman"/>
                <w:b/>
                <w:bCs/>
                <w:sz w:val="26"/>
                <w:szCs w:val="26"/>
              </w:rPr>
            </w:pPr>
            <w:r>
              <w:rPr>
                <w:rFonts w:ascii="Times New Roman" w:hAnsi="Times New Roman"/>
                <w:noProof/>
              </w:rPr>
              <mc:AlternateContent>
                <mc:Choice Requires="wps">
                  <w:drawing>
                    <wp:anchor distT="4294967294" distB="4294967294" distL="114300" distR="114300" simplePos="0" relativeHeight="251666432" behindDoc="0" locked="0" layoutInCell="1" allowOverlap="1" wp14:anchorId="65AE42AE" wp14:editId="69410B9D">
                      <wp:simplePos x="0" y="0"/>
                      <wp:positionH relativeFrom="column">
                        <wp:posOffset>697230</wp:posOffset>
                      </wp:positionH>
                      <wp:positionV relativeFrom="paragraph">
                        <wp:posOffset>86994</wp:posOffset>
                      </wp:positionV>
                      <wp:extent cx="1914525" cy="0"/>
                      <wp:effectExtent l="0" t="0" r="3175" b="0"/>
                      <wp:wrapNone/>
                      <wp:docPr id="6"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D950C" id="Straight Connector 37" o:spid="_x0000_s1026" style="position:absolute;z-index:2516664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54.9pt,6.85pt" to="205.65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">
                      <o:lock v:ext="edit" shapetype="f"/>
                    </v:line>
                  </w:pict>
                </mc:Fallback>
              </mc:AlternateContent>
            </w:r>
          </w:p>
          <w:p w14:paraId="6974D295" w14:textId="77777777" w:rsidR="002F301A" w:rsidRPr="00957B40" w:rsidRDefault="002F301A" w:rsidP="00240EE4">
            <w:pPr>
              <w:jc w:val="center"/>
              <w:rPr>
                <w:rFonts w:ascii="Times New Roman" w:hAnsi="Times New Roman"/>
                <w:i/>
                <w:iCs/>
                <w:sz w:val="24"/>
              </w:rPr>
            </w:pPr>
            <w:r w:rsidRPr="00957B40">
              <w:rPr>
                <w:rFonts w:ascii="Times New Roman" w:hAnsi="Times New Roman"/>
                <w:i/>
                <w:iCs/>
              </w:rPr>
              <w:t>Hà Nội, ngày…….</w:t>
            </w:r>
            <w:r w:rsidR="00EE5BDD" w:rsidRPr="00957B40">
              <w:rPr>
                <w:rFonts w:ascii="Times New Roman" w:hAnsi="Times New Roman"/>
                <w:i/>
                <w:iCs/>
              </w:rPr>
              <w:t xml:space="preserve"> </w:t>
            </w:r>
            <w:r w:rsidRPr="00957B40">
              <w:rPr>
                <w:rFonts w:ascii="Times New Roman" w:hAnsi="Times New Roman"/>
                <w:i/>
                <w:iCs/>
              </w:rPr>
              <w:t>tháng……</w:t>
            </w:r>
            <w:r w:rsidR="00EE5BDD" w:rsidRPr="00957B40">
              <w:rPr>
                <w:rFonts w:ascii="Times New Roman" w:hAnsi="Times New Roman"/>
                <w:i/>
                <w:iCs/>
              </w:rPr>
              <w:t xml:space="preserve"> </w:t>
            </w:r>
            <w:r w:rsidRPr="00957B40">
              <w:rPr>
                <w:rFonts w:ascii="Times New Roman" w:hAnsi="Times New Roman"/>
                <w:i/>
                <w:iCs/>
              </w:rPr>
              <w:t>năm……..</w:t>
            </w:r>
          </w:p>
        </w:tc>
      </w:tr>
    </w:tbl>
    <w:p w14:paraId="6C52B545" w14:textId="77777777" w:rsidR="002F301A" w:rsidRPr="00957B40" w:rsidRDefault="002F301A" w:rsidP="002F301A">
      <w:pPr>
        <w:jc w:val="center"/>
        <w:rPr>
          <w:rFonts w:ascii="Times New Roman" w:hAnsi="Times New Roman"/>
          <w:b/>
        </w:rPr>
      </w:pPr>
    </w:p>
    <w:p w14:paraId="3C00F846" w14:textId="77777777" w:rsidR="002F301A" w:rsidRPr="00957B40" w:rsidRDefault="002F301A" w:rsidP="002F301A">
      <w:pPr>
        <w:spacing w:line="380" w:lineRule="exact"/>
        <w:jc w:val="center"/>
        <w:rPr>
          <w:rFonts w:ascii="Times New Roman" w:hAnsi="Times New Roman"/>
          <w:b/>
          <w:bCs/>
          <w:iCs/>
        </w:rPr>
      </w:pPr>
      <w:r w:rsidRPr="00957B40">
        <w:rPr>
          <w:rFonts w:ascii="Times New Roman" w:hAnsi="Times New Roman"/>
          <w:b/>
          <w:bCs/>
          <w:iCs/>
        </w:rPr>
        <w:t>BÁO CÁO</w:t>
      </w:r>
    </w:p>
    <w:p w14:paraId="0C4177F7" w14:textId="77777777" w:rsidR="002F301A" w:rsidRPr="00957B40" w:rsidRDefault="002F301A" w:rsidP="002F301A">
      <w:pPr>
        <w:spacing w:line="380" w:lineRule="exact"/>
        <w:jc w:val="center"/>
        <w:rPr>
          <w:rFonts w:ascii="Times New Roman" w:hAnsi="Times New Roman"/>
          <w:b/>
          <w:bCs/>
          <w:iCs/>
        </w:rPr>
      </w:pPr>
      <w:r w:rsidRPr="00957B40">
        <w:rPr>
          <w:rFonts w:ascii="Times New Roman" w:hAnsi="Times New Roman"/>
          <w:b/>
          <w:bCs/>
          <w:iCs/>
        </w:rPr>
        <w:t>THẨM TRA TƯ CÁCH ĐẠI BIỂU</w:t>
      </w:r>
    </w:p>
    <w:p w14:paraId="46A3ECBD" w14:textId="77777777" w:rsidR="002F301A" w:rsidRPr="00957B40" w:rsidRDefault="002F301A" w:rsidP="00EE5BDD">
      <w:pPr>
        <w:spacing w:line="380" w:lineRule="exact"/>
        <w:ind w:firstLine="720"/>
        <w:jc w:val="center"/>
        <w:rPr>
          <w:rFonts w:ascii="Times New Roman" w:hAnsi="Times New Roman"/>
          <w:bCs/>
          <w:iCs/>
        </w:rPr>
      </w:pPr>
    </w:p>
    <w:p w14:paraId="19BDD65F" w14:textId="77777777" w:rsidR="002F301A" w:rsidRPr="00957B40" w:rsidRDefault="002F301A" w:rsidP="002F301A">
      <w:pPr>
        <w:spacing w:before="120" w:after="120" w:line="380" w:lineRule="exact"/>
        <w:ind w:firstLine="720"/>
        <w:jc w:val="both"/>
        <w:rPr>
          <w:rFonts w:ascii="Times New Roman" w:hAnsi="Times New Roman"/>
          <w:b/>
          <w:bCs/>
          <w:iCs/>
        </w:rPr>
      </w:pPr>
      <w:r w:rsidRPr="00957B40">
        <w:rPr>
          <w:rFonts w:ascii="Times New Roman" w:hAnsi="Times New Roman"/>
          <w:b/>
          <w:bCs/>
          <w:iCs/>
        </w:rPr>
        <w:t>I. Về thành phần cơ cấu đại biểu Đại hội</w:t>
      </w:r>
    </w:p>
    <w:p w14:paraId="22D5A779" w14:textId="77777777" w:rsidR="002F301A" w:rsidRPr="00957B40" w:rsidRDefault="002F301A" w:rsidP="002F301A">
      <w:pPr>
        <w:spacing w:line="380" w:lineRule="exact"/>
        <w:ind w:firstLine="720"/>
        <w:jc w:val="both"/>
        <w:rPr>
          <w:rFonts w:ascii="Times New Roman" w:hAnsi="Times New Roman"/>
          <w:b/>
          <w:bCs/>
          <w:i/>
          <w:iCs/>
        </w:rPr>
      </w:pPr>
      <w:r w:rsidRPr="00957B40">
        <w:rPr>
          <w:rFonts w:ascii="Times New Roman" w:hAnsi="Times New Roman"/>
          <w:b/>
          <w:bCs/>
          <w:i/>
          <w:iCs/>
        </w:rPr>
        <w:t>1. Tổng số đại biểu:</w:t>
      </w:r>
    </w:p>
    <w:p w14:paraId="79867FD5"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Đại biểu triệu tập chính thức: .................... đại biểu</w:t>
      </w:r>
    </w:p>
    <w:p w14:paraId="37E2F508" w14:textId="77777777" w:rsidR="002F301A" w:rsidRPr="00957B40" w:rsidRDefault="002F301A" w:rsidP="002F301A">
      <w:pPr>
        <w:spacing w:line="380" w:lineRule="exact"/>
        <w:ind w:firstLine="720"/>
        <w:jc w:val="both"/>
        <w:rPr>
          <w:rFonts w:ascii="Times New Roman" w:hAnsi="Times New Roman"/>
          <w:bCs/>
          <w:i/>
          <w:iCs/>
        </w:rPr>
      </w:pPr>
      <w:r w:rsidRPr="00957B40">
        <w:rPr>
          <w:rFonts w:ascii="Times New Roman" w:hAnsi="Times New Roman"/>
          <w:bCs/>
          <w:i/>
          <w:iCs/>
        </w:rPr>
        <w:t>Trong đó:</w:t>
      </w:r>
    </w:p>
    <w:p w14:paraId="18DF07E7"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Đại biểu bầu: .................... đại biểu.</w:t>
      </w:r>
    </w:p>
    <w:p w14:paraId="3F3EF425"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Đại biểu đương nhiệm BCH:................. đại biểu.</w:t>
      </w:r>
    </w:p>
    <w:p w14:paraId="6D29175D"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Đại biểu chỉ định:................... đại biểu.</w:t>
      </w:r>
    </w:p>
    <w:p w14:paraId="5C724883"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Tổng số đại biểu có mặt dự Đại h</w:t>
      </w:r>
      <w:r w:rsidR="00EE5BDD" w:rsidRPr="00957B40">
        <w:rPr>
          <w:rFonts w:ascii="Times New Roman" w:hAnsi="Times New Roman"/>
          <w:bCs/>
          <w:iCs/>
        </w:rPr>
        <w:t>ội:</w:t>
      </w:r>
      <w:r w:rsidRPr="00957B40">
        <w:rPr>
          <w:rFonts w:ascii="Times New Roman" w:hAnsi="Times New Roman"/>
          <w:bCs/>
          <w:iCs/>
        </w:rPr>
        <w:t>................ đại biểu.</w:t>
      </w:r>
    </w:p>
    <w:p w14:paraId="2754C1DA"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Số đại biểu vắng mặt:...................... đại biểu.</w:t>
      </w:r>
    </w:p>
    <w:p w14:paraId="799D9020" w14:textId="77777777" w:rsidR="002F301A" w:rsidRPr="00957B40" w:rsidRDefault="002F301A" w:rsidP="002F301A">
      <w:pPr>
        <w:spacing w:line="380" w:lineRule="exact"/>
        <w:ind w:firstLine="720"/>
        <w:jc w:val="both"/>
        <w:rPr>
          <w:rFonts w:ascii="Times New Roman" w:hAnsi="Times New Roman"/>
          <w:bCs/>
          <w:i/>
          <w:iCs/>
        </w:rPr>
      </w:pPr>
      <w:r w:rsidRPr="00957B40">
        <w:rPr>
          <w:rFonts w:ascii="Times New Roman" w:hAnsi="Times New Roman"/>
          <w:bCs/>
          <w:i/>
          <w:iCs/>
        </w:rPr>
        <w:t>Gồm:</w:t>
      </w:r>
    </w:p>
    <w:p w14:paraId="2CAF03DA"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Đương nhiệm BCH:................... đại biểu.</w:t>
      </w:r>
    </w:p>
    <w:p w14:paraId="51338F25"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xml:space="preserve">+ Đại </w:t>
      </w:r>
      <w:r w:rsidR="00EE5BDD" w:rsidRPr="00957B40">
        <w:rPr>
          <w:rFonts w:ascii="Times New Roman" w:hAnsi="Times New Roman"/>
          <w:bCs/>
          <w:iCs/>
        </w:rPr>
        <w:t>biểu do công đoàn cấp dưới bầu:</w:t>
      </w:r>
      <w:r w:rsidRPr="00957B40">
        <w:rPr>
          <w:rFonts w:ascii="Times New Roman" w:hAnsi="Times New Roman"/>
          <w:bCs/>
          <w:iCs/>
        </w:rPr>
        <w:t>............... đại biểu.</w:t>
      </w:r>
    </w:p>
    <w:p w14:paraId="42076D30" w14:textId="77777777" w:rsidR="002F301A" w:rsidRPr="00957B40" w:rsidRDefault="00EE5BDD" w:rsidP="002F301A">
      <w:pPr>
        <w:spacing w:line="380" w:lineRule="exact"/>
        <w:ind w:firstLine="720"/>
        <w:jc w:val="both"/>
        <w:rPr>
          <w:rFonts w:ascii="Times New Roman" w:hAnsi="Times New Roman"/>
          <w:bCs/>
          <w:iCs/>
        </w:rPr>
      </w:pPr>
      <w:r w:rsidRPr="00957B40">
        <w:rPr>
          <w:rFonts w:ascii="Times New Roman" w:hAnsi="Times New Roman"/>
          <w:bCs/>
          <w:iCs/>
        </w:rPr>
        <w:t>+ Đại biểu chỉ định:</w:t>
      </w:r>
      <w:r w:rsidR="002F301A" w:rsidRPr="00957B40">
        <w:rPr>
          <w:rFonts w:ascii="Times New Roman" w:hAnsi="Times New Roman"/>
          <w:bCs/>
          <w:iCs/>
        </w:rPr>
        <w:t>................ đại biểu.</w:t>
      </w:r>
    </w:p>
    <w:p w14:paraId="31F48FBF" w14:textId="77777777" w:rsidR="002F301A" w:rsidRPr="00957B40" w:rsidRDefault="002F301A" w:rsidP="002F301A">
      <w:pPr>
        <w:spacing w:line="380" w:lineRule="exact"/>
        <w:ind w:firstLine="720"/>
        <w:jc w:val="both"/>
        <w:rPr>
          <w:rFonts w:ascii="Times New Roman" w:hAnsi="Times New Roman"/>
          <w:b/>
          <w:bCs/>
          <w:i/>
          <w:iCs/>
        </w:rPr>
      </w:pPr>
      <w:r w:rsidRPr="00957B40">
        <w:rPr>
          <w:rFonts w:ascii="Times New Roman" w:hAnsi="Times New Roman"/>
          <w:b/>
          <w:bCs/>
          <w:i/>
          <w:iCs/>
        </w:rPr>
        <w:t>2. Thành phần cơ cấu đại biểu:</w:t>
      </w:r>
    </w:p>
    <w:p w14:paraId="0E3B6CE7" w14:textId="77777777" w:rsidR="002F301A" w:rsidRPr="00957B40" w:rsidRDefault="002F301A" w:rsidP="002F301A">
      <w:pPr>
        <w:spacing w:line="380" w:lineRule="exact"/>
        <w:ind w:firstLine="720"/>
        <w:jc w:val="both"/>
        <w:rPr>
          <w:rFonts w:ascii="Times New Roman" w:hAnsi="Times New Roman"/>
          <w:bCs/>
          <w:iCs/>
          <w:spacing w:val="4"/>
        </w:rPr>
      </w:pPr>
      <w:r w:rsidRPr="00957B40">
        <w:rPr>
          <w:rFonts w:ascii="Times New Roman" w:hAnsi="Times New Roman"/>
          <w:bCs/>
          <w:iCs/>
          <w:spacing w:val="4"/>
        </w:rPr>
        <w:t>- Khu vực hành chính sự nghiệp:</w:t>
      </w:r>
      <w:r w:rsidR="00993DCF" w:rsidRPr="00957B40">
        <w:rPr>
          <w:rFonts w:ascii="Times New Roman" w:hAnsi="Times New Roman"/>
          <w:bCs/>
          <w:iCs/>
          <w:spacing w:val="4"/>
        </w:rPr>
        <w:t xml:space="preserve"> </w:t>
      </w:r>
      <w:r w:rsidRPr="00957B40">
        <w:rPr>
          <w:rFonts w:ascii="Times New Roman" w:hAnsi="Times New Roman"/>
          <w:bCs/>
          <w:iCs/>
          <w:spacing w:val="4"/>
        </w:rPr>
        <w:t>......... đại biểu, chiếm .........% tổng số đại biểu.</w:t>
      </w:r>
    </w:p>
    <w:p w14:paraId="18CD9D95" w14:textId="77777777" w:rsidR="002F301A" w:rsidRPr="00957B40" w:rsidRDefault="008B11E0" w:rsidP="002F301A">
      <w:pPr>
        <w:spacing w:line="380" w:lineRule="exact"/>
        <w:ind w:firstLine="720"/>
        <w:jc w:val="both"/>
        <w:rPr>
          <w:rFonts w:ascii="Times New Roman" w:hAnsi="Times New Roman"/>
          <w:bCs/>
          <w:iCs/>
          <w:spacing w:val="-6"/>
        </w:rPr>
      </w:pPr>
      <w:r w:rsidRPr="00957B40">
        <w:rPr>
          <w:rFonts w:ascii="Times New Roman" w:hAnsi="Times New Roman"/>
          <w:bCs/>
          <w:iCs/>
          <w:spacing w:val="-6"/>
        </w:rPr>
        <w:t>-  Khu vực SXKD Nhà nước:</w:t>
      </w:r>
      <w:r w:rsidR="00993DCF" w:rsidRPr="00957B40">
        <w:rPr>
          <w:rFonts w:ascii="Times New Roman" w:hAnsi="Times New Roman"/>
          <w:bCs/>
          <w:iCs/>
          <w:spacing w:val="-6"/>
        </w:rPr>
        <w:t xml:space="preserve"> </w:t>
      </w:r>
      <w:r w:rsidR="002F301A" w:rsidRPr="00957B40">
        <w:rPr>
          <w:rFonts w:ascii="Times New Roman" w:hAnsi="Times New Roman"/>
          <w:bCs/>
          <w:iCs/>
          <w:spacing w:val="-6"/>
        </w:rPr>
        <w:t>............. đại biểu, chiếm</w:t>
      </w:r>
      <w:r w:rsidR="00993DCF" w:rsidRPr="00957B40">
        <w:rPr>
          <w:rFonts w:ascii="Times New Roman" w:hAnsi="Times New Roman"/>
          <w:bCs/>
          <w:iCs/>
          <w:spacing w:val="-6"/>
        </w:rPr>
        <w:t xml:space="preserve"> </w:t>
      </w:r>
      <w:r w:rsidR="002F301A" w:rsidRPr="00957B40">
        <w:rPr>
          <w:rFonts w:ascii="Times New Roman" w:hAnsi="Times New Roman"/>
          <w:bCs/>
          <w:iCs/>
          <w:spacing w:val="-6"/>
        </w:rPr>
        <w:t>........% tổng số đại biểu.</w:t>
      </w:r>
    </w:p>
    <w:p w14:paraId="2323116E" w14:textId="77777777" w:rsidR="002F301A" w:rsidRPr="00957B40" w:rsidRDefault="002F301A" w:rsidP="002F301A">
      <w:pPr>
        <w:spacing w:line="380" w:lineRule="exact"/>
        <w:ind w:firstLine="720"/>
        <w:jc w:val="both"/>
        <w:rPr>
          <w:rFonts w:ascii="Times New Roman" w:hAnsi="Times New Roman"/>
          <w:bCs/>
          <w:iCs/>
          <w:spacing w:val="-6"/>
        </w:rPr>
      </w:pPr>
      <w:r w:rsidRPr="00957B40">
        <w:rPr>
          <w:rFonts w:ascii="Times New Roman" w:hAnsi="Times New Roman"/>
          <w:bCs/>
          <w:iCs/>
          <w:spacing w:val="-6"/>
        </w:rPr>
        <w:t>- Khu vực ngoài Nhà nước:</w:t>
      </w:r>
      <w:r w:rsidR="00993DCF" w:rsidRPr="00957B40">
        <w:rPr>
          <w:rFonts w:ascii="Times New Roman" w:hAnsi="Times New Roman"/>
          <w:bCs/>
          <w:iCs/>
          <w:spacing w:val="-6"/>
        </w:rPr>
        <w:t xml:space="preserve"> </w:t>
      </w:r>
      <w:r w:rsidRPr="00957B40">
        <w:rPr>
          <w:rFonts w:ascii="Times New Roman" w:hAnsi="Times New Roman"/>
          <w:bCs/>
          <w:iCs/>
          <w:spacing w:val="-6"/>
        </w:rPr>
        <w:t>............. đại biểu, chiếm</w:t>
      </w:r>
      <w:r w:rsidR="00993DCF" w:rsidRPr="00957B40">
        <w:rPr>
          <w:rFonts w:ascii="Times New Roman" w:hAnsi="Times New Roman"/>
          <w:bCs/>
          <w:iCs/>
          <w:spacing w:val="-6"/>
        </w:rPr>
        <w:t xml:space="preserve"> </w:t>
      </w:r>
      <w:r w:rsidRPr="00957B40">
        <w:rPr>
          <w:rFonts w:ascii="Times New Roman" w:hAnsi="Times New Roman"/>
          <w:bCs/>
          <w:iCs/>
          <w:spacing w:val="-6"/>
        </w:rPr>
        <w:t>..........% tổng số đại biểu.</w:t>
      </w:r>
    </w:p>
    <w:p w14:paraId="13607A90"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w:t>
      </w:r>
      <w:r w:rsidR="008B11E0" w:rsidRPr="00957B40">
        <w:rPr>
          <w:rFonts w:ascii="Times New Roman" w:hAnsi="Times New Roman"/>
          <w:bCs/>
          <w:iCs/>
        </w:rPr>
        <w:t xml:space="preserve"> Cán bộ công đoàn chuyên trách:</w:t>
      </w:r>
      <w:r w:rsidR="00993DCF" w:rsidRPr="00957B40">
        <w:rPr>
          <w:rFonts w:ascii="Times New Roman" w:hAnsi="Times New Roman"/>
          <w:bCs/>
          <w:iCs/>
        </w:rPr>
        <w:t xml:space="preserve"> </w:t>
      </w:r>
      <w:r w:rsidRPr="00957B40">
        <w:rPr>
          <w:rFonts w:ascii="Times New Roman" w:hAnsi="Times New Roman"/>
          <w:bCs/>
          <w:iCs/>
        </w:rPr>
        <w:t>............. đại biểu, chiếm</w:t>
      </w:r>
      <w:r w:rsidR="00993DCF" w:rsidRPr="00957B40">
        <w:rPr>
          <w:rFonts w:ascii="Times New Roman" w:hAnsi="Times New Roman"/>
          <w:bCs/>
          <w:iCs/>
        </w:rPr>
        <w:t xml:space="preserve"> </w:t>
      </w:r>
      <w:r w:rsidRPr="00957B40">
        <w:rPr>
          <w:rFonts w:ascii="Times New Roman" w:hAnsi="Times New Roman"/>
          <w:bCs/>
          <w:iCs/>
        </w:rPr>
        <w:t>..........% tổng số đại biểu.</w:t>
      </w:r>
    </w:p>
    <w:p w14:paraId="774A925E"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Cán bộ quản lý: ............. đại biểu, chiếm ..........% tổng số đại biểu.</w:t>
      </w:r>
    </w:p>
    <w:p w14:paraId="02DE18DD" w14:textId="77777777" w:rsidR="002F301A" w:rsidRPr="00957B40" w:rsidRDefault="002F301A" w:rsidP="002F301A">
      <w:pPr>
        <w:spacing w:line="380" w:lineRule="exact"/>
        <w:ind w:firstLine="720"/>
        <w:jc w:val="both"/>
        <w:rPr>
          <w:rFonts w:ascii="Times New Roman" w:hAnsi="Times New Roman"/>
          <w:bCs/>
          <w:iCs/>
          <w:spacing w:val="4"/>
        </w:rPr>
      </w:pPr>
      <w:r w:rsidRPr="00957B40">
        <w:rPr>
          <w:rFonts w:ascii="Times New Roman" w:hAnsi="Times New Roman"/>
          <w:bCs/>
          <w:iCs/>
          <w:spacing w:val="4"/>
        </w:rPr>
        <w:t>- Cán bộ khoa học kỹ thuật:</w:t>
      </w:r>
      <w:r w:rsidR="00993DCF" w:rsidRPr="00957B40">
        <w:rPr>
          <w:rFonts w:ascii="Times New Roman" w:hAnsi="Times New Roman"/>
          <w:bCs/>
          <w:iCs/>
          <w:spacing w:val="4"/>
        </w:rPr>
        <w:t xml:space="preserve"> </w:t>
      </w:r>
      <w:r w:rsidRPr="00957B40">
        <w:rPr>
          <w:rFonts w:ascii="Times New Roman" w:hAnsi="Times New Roman"/>
          <w:bCs/>
          <w:iCs/>
          <w:spacing w:val="4"/>
        </w:rPr>
        <w:t>............. đại biểu, chiếm</w:t>
      </w:r>
      <w:r w:rsidR="00993DCF" w:rsidRPr="00957B40">
        <w:rPr>
          <w:rFonts w:ascii="Times New Roman" w:hAnsi="Times New Roman"/>
          <w:bCs/>
          <w:iCs/>
          <w:spacing w:val="4"/>
        </w:rPr>
        <w:t xml:space="preserve"> </w:t>
      </w:r>
      <w:r w:rsidRPr="00957B40">
        <w:rPr>
          <w:rFonts w:ascii="Times New Roman" w:hAnsi="Times New Roman"/>
          <w:bCs/>
          <w:iCs/>
          <w:spacing w:val="4"/>
        </w:rPr>
        <w:t>..........% tổng số đại biểu.</w:t>
      </w:r>
    </w:p>
    <w:p w14:paraId="1D6C7B61"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Công nhân trực tiếp sản xuất, lao động: ............. đại biểu, chiếm ..........% tổng số đại biểu.</w:t>
      </w:r>
    </w:p>
    <w:p w14:paraId="65C5E858" w14:textId="77777777" w:rsidR="002F301A" w:rsidRPr="00957B40" w:rsidRDefault="002F301A" w:rsidP="002F301A">
      <w:pPr>
        <w:spacing w:line="380" w:lineRule="exact"/>
        <w:ind w:firstLine="720"/>
        <w:jc w:val="both"/>
        <w:rPr>
          <w:rFonts w:ascii="Times New Roman" w:hAnsi="Times New Roman"/>
          <w:bCs/>
          <w:iCs/>
          <w:spacing w:val="4"/>
        </w:rPr>
      </w:pPr>
      <w:r w:rsidRPr="00957B40">
        <w:rPr>
          <w:rFonts w:ascii="Times New Roman" w:hAnsi="Times New Roman"/>
          <w:bCs/>
          <w:iCs/>
          <w:spacing w:val="4"/>
        </w:rPr>
        <w:t>- Trình độ giáo dục THPT: ............. đại biểu, chiếm ..........% tổng số đại biểu.</w:t>
      </w:r>
    </w:p>
    <w:p w14:paraId="746F59F9"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Trình độ chuyên môn Trung cấp: ............. đại biểu, chiếm ..........% tổng số đại biểu.</w:t>
      </w:r>
    </w:p>
    <w:p w14:paraId="6EDB95C6" w14:textId="77777777" w:rsidR="002F301A" w:rsidRPr="00957B40" w:rsidRDefault="002F301A" w:rsidP="002F301A">
      <w:pPr>
        <w:spacing w:line="380" w:lineRule="exact"/>
        <w:ind w:firstLine="720"/>
        <w:jc w:val="both"/>
        <w:rPr>
          <w:rFonts w:ascii="Times New Roman" w:hAnsi="Times New Roman"/>
          <w:bCs/>
          <w:iCs/>
        </w:rPr>
      </w:pPr>
    </w:p>
    <w:p w14:paraId="790DB18E"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Trình độ chuyên môn Cao đẳng: ............. đại biểu, chiếm ..........% tổng số đại biểu.</w:t>
      </w:r>
    </w:p>
    <w:p w14:paraId="1D6192B1"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Trình độ chuyên môn Đại học: ............. đại biểu, chiếm ..........% tổng số đại biểu.</w:t>
      </w:r>
    </w:p>
    <w:p w14:paraId="43455EC0" w14:textId="77777777" w:rsidR="002F301A" w:rsidRPr="00957B40" w:rsidRDefault="002F301A" w:rsidP="002F301A">
      <w:pPr>
        <w:spacing w:line="380" w:lineRule="exact"/>
        <w:ind w:firstLine="720"/>
        <w:jc w:val="both"/>
        <w:rPr>
          <w:rFonts w:ascii="Times New Roman" w:hAnsi="Times New Roman"/>
          <w:bCs/>
          <w:iCs/>
        </w:rPr>
      </w:pPr>
    </w:p>
    <w:p w14:paraId="5750CC68" w14:textId="77777777" w:rsidR="002F301A" w:rsidRPr="00957B40" w:rsidRDefault="002F301A" w:rsidP="002F301A">
      <w:pPr>
        <w:spacing w:line="380" w:lineRule="exact"/>
        <w:ind w:firstLine="720"/>
        <w:jc w:val="both"/>
        <w:rPr>
          <w:rFonts w:ascii="Times New Roman" w:hAnsi="Times New Roman"/>
          <w:bCs/>
          <w:iCs/>
          <w:spacing w:val="-4"/>
        </w:rPr>
      </w:pPr>
      <w:r w:rsidRPr="00957B40">
        <w:rPr>
          <w:rFonts w:ascii="Times New Roman" w:hAnsi="Times New Roman"/>
          <w:bCs/>
          <w:iCs/>
          <w:spacing w:val="-4"/>
        </w:rPr>
        <w:t>- Trình độ trên Đại học: ............. đại biểu, chiếm ..........% tổng số đại biểu.</w:t>
      </w:r>
    </w:p>
    <w:p w14:paraId="51BE97C2"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Là đảng viên: ............. đại biểu, chiếm ..........% tổng số đại biểu.</w:t>
      </w:r>
    </w:p>
    <w:p w14:paraId="17D0CF7C" w14:textId="77777777" w:rsidR="002F301A" w:rsidRPr="00957B40" w:rsidRDefault="002F301A" w:rsidP="002F301A">
      <w:pPr>
        <w:spacing w:line="380" w:lineRule="exact"/>
        <w:ind w:firstLine="720"/>
        <w:jc w:val="both"/>
        <w:rPr>
          <w:rFonts w:ascii="Times New Roman" w:hAnsi="Times New Roman"/>
          <w:bCs/>
          <w:iCs/>
          <w:spacing w:val="4"/>
        </w:rPr>
      </w:pPr>
      <w:r w:rsidRPr="00957B40">
        <w:rPr>
          <w:rFonts w:ascii="Times New Roman" w:hAnsi="Times New Roman"/>
          <w:bCs/>
          <w:iCs/>
          <w:spacing w:val="4"/>
        </w:rPr>
        <w:t>- Trình độ trung cấp LLCT: ............. đại biểu, chiếm ..........% tổng số đại biểu.</w:t>
      </w:r>
    </w:p>
    <w:p w14:paraId="40B49200"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Trình độ cử nhân, cao cấp LLCT: ............. đại biểu, chiếm ..........% tổng số đại biểu.</w:t>
      </w:r>
    </w:p>
    <w:p w14:paraId="6A51EE8D"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Đại biểu là nữ: ............. đại biểu, chiếm ..........% tổng số đại biểu.</w:t>
      </w:r>
    </w:p>
    <w:p w14:paraId="64398E48" w14:textId="77777777" w:rsidR="002F301A" w:rsidRPr="00957B40" w:rsidRDefault="002F301A" w:rsidP="002F301A">
      <w:pPr>
        <w:spacing w:line="380" w:lineRule="exact"/>
        <w:ind w:firstLine="720"/>
        <w:jc w:val="both"/>
        <w:rPr>
          <w:rFonts w:ascii="Times New Roman" w:hAnsi="Times New Roman"/>
          <w:bCs/>
          <w:iCs/>
          <w:spacing w:val="4"/>
        </w:rPr>
      </w:pPr>
      <w:r w:rsidRPr="00957B40">
        <w:rPr>
          <w:rFonts w:ascii="Times New Roman" w:hAnsi="Times New Roman"/>
          <w:bCs/>
          <w:iCs/>
          <w:spacing w:val="4"/>
        </w:rPr>
        <w:t>- Đại biểu dân tộc ít người: ............. đại biểu, chiếm ..........% tổng số đại biểu.</w:t>
      </w:r>
    </w:p>
    <w:p w14:paraId="0F14520D"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Đại biểu ngoài Đảng: ............. đại biểu, chiếm ..........% tổng số đại biểu.</w:t>
      </w:r>
    </w:p>
    <w:p w14:paraId="199C73CC"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Anh hùng LĐ, AHLL vũ trang: ............. đại biểu, chiếm ..........% tổng số đại biểu.</w:t>
      </w:r>
    </w:p>
    <w:p w14:paraId="22131FFE" w14:textId="77777777" w:rsidR="002F301A" w:rsidRPr="00957B40" w:rsidRDefault="002F301A" w:rsidP="002F301A">
      <w:pPr>
        <w:spacing w:line="380" w:lineRule="exact"/>
        <w:ind w:firstLine="720"/>
        <w:jc w:val="both"/>
        <w:rPr>
          <w:rFonts w:ascii="Times New Roman" w:hAnsi="Times New Roman"/>
          <w:bCs/>
          <w:iCs/>
          <w:spacing w:val="4"/>
        </w:rPr>
      </w:pPr>
      <w:r w:rsidRPr="00957B40">
        <w:rPr>
          <w:rFonts w:ascii="Times New Roman" w:hAnsi="Times New Roman"/>
          <w:bCs/>
          <w:iCs/>
          <w:spacing w:val="4"/>
        </w:rPr>
        <w:t>- Chiến sỹ thi đua toàn quốc: ............. đại biểu, chiếm ..........% tổng số đại biểu.</w:t>
      </w:r>
    </w:p>
    <w:p w14:paraId="52BF26AB"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Đại biểu cao tuổi nhất: ............. tuổi, có .......... người.</w:t>
      </w:r>
    </w:p>
    <w:p w14:paraId="0A3B4E55"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Đại biểu trẻ tuổi nhất: ............. tuổi, có .......... người.</w:t>
      </w:r>
    </w:p>
    <w:p w14:paraId="2038CF0C"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Tuổi bình quân của đại biểu: ............. tuổi.</w:t>
      </w:r>
    </w:p>
    <w:p w14:paraId="3E6BD3BB" w14:textId="77777777" w:rsidR="002F301A" w:rsidRPr="00957B40" w:rsidRDefault="002F301A" w:rsidP="002F301A">
      <w:pPr>
        <w:spacing w:before="120" w:after="120" w:line="380" w:lineRule="exact"/>
        <w:ind w:firstLine="720"/>
        <w:jc w:val="both"/>
        <w:rPr>
          <w:rFonts w:ascii="Times New Roman" w:hAnsi="Times New Roman"/>
          <w:b/>
          <w:bCs/>
          <w:iCs/>
        </w:rPr>
      </w:pPr>
      <w:r w:rsidRPr="00957B40">
        <w:rPr>
          <w:rFonts w:ascii="Times New Roman" w:hAnsi="Times New Roman"/>
          <w:b/>
          <w:bCs/>
          <w:iCs/>
        </w:rPr>
        <w:t>II. Xử lý của Ban Chấp hành Công đoàn............ về đại biểu không đủ tư cách trong quá trình triệu tập đại biểu dự Đại hội</w:t>
      </w:r>
    </w:p>
    <w:p w14:paraId="49A674A4"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Số đại biểu không triệu tập, do công đoàn cấp dưới bầu không đúng nguyên tắc, quy định của Điều lệ Công đoàn Việt Nam: ............ người, bằng .........%.</w:t>
      </w:r>
    </w:p>
    <w:p w14:paraId="11D58AE7"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Số đại biểu là ủy viên Ban Chấp hành không triệu tập, do trong nhiệm kỳ không tham dự trên 50% số kỳ họp Ban Chấp hành: ................ người, bằng .......%.</w:t>
      </w:r>
    </w:p>
    <w:p w14:paraId="483E72CB" w14:textId="77777777" w:rsidR="002F301A" w:rsidRPr="00957B40" w:rsidRDefault="002F301A" w:rsidP="002F301A">
      <w:pPr>
        <w:spacing w:before="120" w:after="120" w:line="380" w:lineRule="exact"/>
        <w:ind w:firstLine="720"/>
        <w:jc w:val="both"/>
        <w:rPr>
          <w:rFonts w:ascii="Times New Roman" w:hAnsi="Times New Roman"/>
          <w:b/>
          <w:bCs/>
          <w:iCs/>
        </w:rPr>
      </w:pPr>
      <w:r w:rsidRPr="00957B40">
        <w:rPr>
          <w:rFonts w:ascii="Times New Roman" w:hAnsi="Times New Roman"/>
          <w:b/>
          <w:bCs/>
          <w:iCs/>
        </w:rPr>
        <w:t>III. Về đơn thư khiếu nại, tố cáo có liên quan đến đại biểu dự Đại hội Công đoàn .................. khóa ..........., nhiệm kỳ ............</w:t>
      </w:r>
    </w:p>
    <w:p w14:paraId="1EC6BC66" w14:textId="77777777" w:rsidR="002F301A" w:rsidRPr="00957B40" w:rsidRDefault="002F301A" w:rsidP="002F301A">
      <w:pPr>
        <w:spacing w:before="120" w:after="120" w:line="380" w:lineRule="exact"/>
        <w:ind w:firstLine="720"/>
        <w:jc w:val="both"/>
        <w:rPr>
          <w:rFonts w:ascii="Times New Roman" w:hAnsi="Times New Roman"/>
          <w:b/>
          <w:bCs/>
          <w:iCs/>
        </w:rPr>
      </w:pPr>
      <w:r w:rsidRPr="00957B40">
        <w:rPr>
          <w:rFonts w:ascii="Times New Roman" w:hAnsi="Times New Roman"/>
          <w:b/>
          <w:bCs/>
          <w:iCs/>
        </w:rPr>
        <w:t>IV. Kết luận của Ban Thẩm tra tư cách đại biểu:</w:t>
      </w:r>
    </w:p>
    <w:p w14:paraId="4936690D"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Căn cứ khoản 5, Điều 8 Điều lệ Công đoàn Việt Nam khóa XII và Hướng dẫn số 03/HD-TLĐ ngày 20 tháng 02 năm 2020 của Đoàn Chủ tịch Tổng Liên đoàn Lao động Việt Nam hướng dẫn thi hành Điều lệ Công đoàn Việt Nam;</w:t>
      </w:r>
    </w:p>
    <w:p w14:paraId="4768E2F3"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Căn cứ kết quả xem xét hồ sơ đại biểu dự Đại hội Công đoàn ........... khóa ........., nhiệm kỳ ............, Ban Thẩm tra tư cách đại biểu xác định có ............ đại biểu đủ tư cách đại biểu chính thức dự Đại hội Công đoàn .............. khóa ..........., nhiệm kỳ ............</w:t>
      </w:r>
    </w:p>
    <w:p w14:paraId="1DD76C35" w14:textId="77777777" w:rsidR="002F301A" w:rsidRPr="00957B40" w:rsidRDefault="002F301A" w:rsidP="002F301A">
      <w:pPr>
        <w:spacing w:line="380" w:lineRule="exact"/>
        <w:ind w:firstLine="720"/>
        <w:jc w:val="both"/>
        <w:rPr>
          <w:rFonts w:ascii="Times New Roman" w:hAnsi="Times New Roman"/>
          <w:bCs/>
          <w:iCs/>
        </w:rPr>
      </w:pPr>
      <w:r w:rsidRPr="00957B40">
        <w:rPr>
          <w:rFonts w:ascii="Times New Roman" w:hAnsi="Times New Roman"/>
          <w:bCs/>
          <w:iCs/>
        </w:rPr>
        <w:t>- Các trường hợp không đủ tư cách đại biểu, như sau: .......... (nếu có)</w:t>
      </w:r>
    </w:p>
    <w:p w14:paraId="6C5EDE41" w14:textId="77777777" w:rsidR="002F301A" w:rsidRPr="00957B40" w:rsidRDefault="002F301A" w:rsidP="002F301A">
      <w:pPr>
        <w:spacing w:before="120" w:after="120" w:line="380" w:lineRule="exact"/>
        <w:ind w:firstLine="720"/>
        <w:jc w:val="both"/>
        <w:rPr>
          <w:rFonts w:ascii="Times New Roman" w:hAnsi="Times New Roman"/>
          <w:bCs/>
          <w:iCs/>
        </w:rPr>
      </w:pPr>
      <w:r w:rsidRPr="00957B40">
        <w:rPr>
          <w:rFonts w:ascii="Times New Roman" w:hAnsi="Times New Roman"/>
          <w:bCs/>
          <w:iCs/>
        </w:rPr>
        <w:t>Ban Thẩm tra tư cách đại biểu xin báo cáo Đại hội xem xét quyết định.</w:t>
      </w:r>
    </w:p>
    <w:p w14:paraId="0E815BE0" w14:textId="77777777" w:rsidR="002F301A" w:rsidRPr="00957B40" w:rsidRDefault="002F301A" w:rsidP="002F301A">
      <w:pPr>
        <w:spacing w:before="120" w:after="120" w:line="380" w:lineRule="exact"/>
        <w:ind w:firstLine="720"/>
        <w:jc w:val="both"/>
        <w:rPr>
          <w:rFonts w:ascii="Times New Roman" w:hAnsi="Times New Roman"/>
          <w:bCs/>
          <w:i/>
          <w:iCs/>
        </w:rPr>
      </w:pPr>
      <w:r w:rsidRPr="00957B40">
        <w:rPr>
          <w:rFonts w:ascii="Times New Roman" w:hAnsi="Times New Roman"/>
          <w:bCs/>
          <w:i/>
          <w:iCs/>
        </w:rPr>
        <w:t>Xin trân trọng cảm ơn Đại hội!</w:t>
      </w:r>
    </w:p>
    <w:p w14:paraId="13AE6862" w14:textId="77777777" w:rsidR="002F301A" w:rsidRPr="00957B40" w:rsidRDefault="002F301A" w:rsidP="002F301A">
      <w:pPr>
        <w:spacing w:line="380" w:lineRule="exact"/>
        <w:ind w:firstLine="720"/>
        <w:jc w:val="both"/>
        <w:rPr>
          <w:rFonts w:ascii="Times New Roman" w:hAnsi="Times New Roman"/>
          <w:bCs/>
          <w:iCs/>
        </w:rPr>
      </w:pPr>
    </w:p>
    <w:tbl>
      <w:tblPr>
        <w:tblW w:w="9662" w:type="dxa"/>
        <w:tblLook w:val="01E0" w:firstRow="1" w:lastRow="1" w:firstColumn="1" w:lastColumn="1" w:noHBand="0" w:noVBand="0"/>
      </w:tblPr>
      <w:tblGrid>
        <w:gridCol w:w="2356"/>
        <w:gridCol w:w="7306"/>
      </w:tblGrid>
      <w:tr w:rsidR="002F301A" w:rsidRPr="00957B40" w14:paraId="407202DB" w14:textId="77777777" w:rsidTr="00240EE4">
        <w:tc>
          <w:tcPr>
            <w:tcW w:w="2356" w:type="dxa"/>
          </w:tcPr>
          <w:p w14:paraId="24E7406F" w14:textId="77777777" w:rsidR="002F301A" w:rsidRPr="00957B40" w:rsidRDefault="002F301A" w:rsidP="00240EE4">
            <w:pPr>
              <w:jc w:val="both"/>
              <w:rPr>
                <w:rFonts w:ascii="Times New Roman" w:hAnsi="Times New Roman"/>
              </w:rPr>
            </w:pPr>
            <w:r w:rsidRPr="00957B40">
              <w:rPr>
                <w:rFonts w:ascii="Times New Roman" w:hAnsi="Times New Roman"/>
                <w:bCs/>
                <w:iCs/>
              </w:rPr>
              <w:t xml:space="preserve"> </w:t>
            </w:r>
          </w:p>
        </w:tc>
        <w:tc>
          <w:tcPr>
            <w:tcW w:w="7306" w:type="dxa"/>
          </w:tcPr>
          <w:p w14:paraId="569FAB14" w14:textId="77777777" w:rsidR="002F301A" w:rsidRPr="00957B40" w:rsidRDefault="002F301A" w:rsidP="00240EE4">
            <w:pPr>
              <w:jc w:val="center"/>
              <w:rPr>
                <w:rFonts w:ascii="Times New Roman" w:hAnsi="Times New Roman"/>
                <w:b/>
                <w:sz w:val="24"/>
              </w:rPr>
            </w:pPr>
          </w:p>
          <w:p w14:paraId="4673066A" w14:textId="77777777" w:rsidR="002F301A" w:rsidRPr="00957B40" w:rsidRDefault="002F301A" w:rsidP="00240EE4">
            <w:pPr>
              <w:jc w:val="center"/>
              <w:rPr>
                <w:rFonts w:ascii="Times New Roman" w:hAnsi="Times New Roman"/>
                <w:b/>
                <w:sz w:val="24"/>
              </w:rPr>
            </w:pPr>
            <w:r w:rsidRPr="00957B40">
              <w:rPr>
                <w:rFonts w:ascii="Times New Roman" w:hAnsi="Times New Roman"/>
                <w:b/>
                <w:sz w:val="24"/>
              </w:rPr>
              <w:t>TM. BAN THẨM TRA TƯ CÁCH ĐẠI BIỂU</w:t>
            </w:r>
          </w:p>
          <w:p w14:paraId="45C9FCC7" w14:textId="77777777" w:rsidR="002F301A" w:rsidRPr="00957B40" w:rsidRDefault="002F301A" w:rsidP="00240EE4">
            <w:pPr>
              <w:jc w:val="center"/>
              <w:rPr>
                <w:rFonts w:ascii="Times New Roman" w:hAnsi="Times New Roman"/>
                <w:b/>
                <w:sz w:val="24"/>
              </w:rPr>
            </w:pPr>
            <w:r w:rsidRPr="00957B40">
              <w:rPr>
                <w:rFonts w:ascii="Times New Roman" w:hAnsi="Times New Roman"/>
                <w:b/>
                <w:sz w:val="24"/>
              </w:rPr>
              <w:t>TRƯỞNG BAN</w:t>
            </w:r>
          </w:p>
          <w:p w14:paraId="70F34A30" w14:textId="77777777" w:rsidR="002F301A" w:rsidRPr="00957B40" w:rsidRDefault="002F301A" w:rsidP="00240EE4">
            <w:pPr>
              <w:jc w:val="center"/>
              <w:rPr>
                <w:rFonts w:ascii="Times New Roman" w:hAnsi="Times New Roman"/>
                <w:b/>
                <w:sz w:val="24"/>
              </w:rPr>
            </w:pPr>
            <w:r w:rsidRPr="00957B40">
              <w:rPr>
                <w:rFonts w:ascii="Times New Roman" w:hAnsi="Times New Roman"/>
                <w:b/>
                <w:sz w:val="24"/>
              </w:rPr>
              <w:t xml:space="preserve"> </w:t>
            </w:r>
          </w:p>
        </w:tc>
      </w:tr>
    </w:tbl>
    <w:p w14:paraId="70E4694B" w14:textId="77777777" w:rsidR="002F301A" w:rsidRPr="00957B40" w:rsidRDefault="002F301A" w:rsidP="002F301A">
      <w:pPr>
        <w:jc w:val="right"/>
        <w:rPr>
          <w:rFonts w:ascii="Times New Roman" w:hAnsi="Times New Roman"/>
        </w:rPr>
      </w:pPr>
    </w:p>
    <w:p w14:paraId="05A84501" w14:textId="77777777" w:rsidR="0062037C" w:rsidRPr="00957B40" w:rsidRDefault="0062037C" w:rsidP="0062133E">
      <w:pPr>
        <w:spacing w:before="120" w:line="288" w:lineRule="auto"/>
        <w:ind w:firstLine="720"/>
        <w:jc w:val="both"/>
        <w:rPr>
          <w:rFonts w:ascii="Times New Roman" w:hAnsi="Times New Roman"/>
          <w:bCs/>
        </w:rPr>
      </w:pPr>
    </w:p>
    <w:p w14:paraId="236BFA47" w14:textId="77777777" w:rsidR="002F301A" w:rsidRPr="00957B40" w:rsidRDefault="002F301A" w:rsidP="0062133E">
      <w:pPr>
        <w:spacing w:before="120" w:line="288" w:lineRule="auto"/>
        <w:ind w:firstLine="720"/>
        <w:jc w:val="both"/>
        <w:rPr>
          <w:rFonts w:ascii="Times New Roman" w:hAnsi="Times New Roman"/>
          <w:bCs/>
        </w:rPr>
      </w:pPr>
    </w:p>
    <w:p w14:paraId="006D3124" w14:textId="77777777" w:rsidR="002F301A" w:rsidRPr="00957B40" w:rsidRDefault="002F301A" w:rsidP="0062133E">
      <w:pPr>
        <w:spacing w:before="120" w:line="288" w:lineRule="auto"/>
        <w:ind w:firstLine="720"/>
        <w:jc w:val="both"/>
        <w:rPr>
          <w:rFonts w:ascii="Times New Roman" w:hAnsi="Times New Roman"/>
          <w:bCs/>
        </w:rPr>
      </w:pPr>
    </w:p>
    <w:p w14:paraId="7802E028" w14:textId="77777777" w:rsidR="002F301A" w:rsidRPr="00957B40" w:rsidRDefault="002F301A" w:rsidP="0062133E">
      <w:pPr>
        <w:spacing w:before="120" w:line="288" w:lineRule="auto"/>
        <w:ind w:firstLine="720"/>
        <w:jc w:val="both"/>
        <w:rPr>
          <w:rFonts w:ascii="Times New Roman" w:hAnsi="Times New Roman"/>
          <w:bCs/>
        </w:rPr>
      </w:pPr>
    </w:p>
    <w:p w14:paraId="215E5393" w14:textId="77777777" w:rsidR="002F301A" w:rsidRPr="00957B40" w:rsidRDefault="002F301A" w:rsidP="0062133E">
      <w:pPr>
        <w:spacing w:before="120" w:line="288" w:lineRule="auto"/>
        <w:ind w:firstLine="720"/>
        <w:jc w:val="both"/>
        <w:rPr>
          <w:rFonts w:ascii="Times New Roman" w:hAnsi="Times New Roman"/>
          <w:bCs/>
        </w:rPr>
      </w:pPr>
    </w:p>
    <w:p w14:paraId="3AB8E2C7" w14:textId="77777777" w:rsidR="002F301A" w:rsidRPr="00957B40" w:rsidRDefault="002F301A" w:rsidP="0062133E">
      <w:pPr>
        <w:spacing w:before="120" w:line="288" w:lineRule="auto"/>
        <w:ind w:firstLine="720"/>
        <w:jc w:val="both"/>
        <w:rPr>
          <w:rFonts w:ascii="Times New Roman" w:hAnsi="Times New Roman"/>
          <w:bCs/>
        </w:rPr>
      </w:pPr>
    </w:p>
    <w:p w14:paraId="61E0C4DB" w14:textId="77777777" w:rsidR="002F301A" w:rsidRPr="00957B40" w:rsidRDefault="002F301A" w:rsidP="0062133E">
      <w:pPr>
        <w:spacing w:before="120" w:line="288" w:lineRule="auto"/>
        <w:ind w:firstLine="720"/>
        <w:jc w:val="both"/>
        <w:rPr>
          <w:rFonts w:ascii="Times New Roman" w:hAnsi="Times New Roman"/>
          <w:bCs/>
        </w:rPr>
      </w:pPr>
    </w:p>
    <w:p w14:paraId="06ECFA3A" w14:textId="77777777" w:rsidR="002F301A" w:rsidRPr="00957B40" w:rsidRDefault="002F301A" w:rsidP="0062133E">
      <w:pPr>
        <w:spacing w:before="120" w:line="288" w:lineRule="auto"/>
        <w:ind w:firstLine="720"/>
        <w:jc w:val="both"/>
        <w:rPr>
          <w:rFonts w:ascii="Times New Roman" w:hAnsi="Times New Roman"/>
          <w:bCs/>
        </w:rPr>
      </w:pPr>
    </w:p>
    <w:p w14:paraId="4C482F6D" w14:textId="77777777" w:rsidR="002F301A" w:rsidRPr="00957B40" w:rsidRDefault="002F301A" w:rsidP="0062133E">
      <w:pPr>
        <w:spacing w:before="120" w:line="288" w:lineRule="auto"/>
        <w:ind w:firstLine="720"/>
        <w:jc w:val="both"/>
        <w:rPr>
          <w:rFonts w:ascii="Times New Roman" w:hAnsi="Times New Roman"/>
          <w:bCs/>
        </w:rPr>
      </w:pPr>
    </w:p>
    <w:p w14:paraId="085056D2" w14:textId="77777777" w:rsidR="002F301A" w:rsidRPr="00957B40" w:rsidRDefault="002F301A" w:rsidP="0062133E">
      <w:pPr>
        <w:spacing w:before="120" w:line="288" w:lineRule="auto"/>
        <w:ind w:firstLine="720"/>
        <w:jc w:val="both"/>
        <w:rPr>
          <w:rFonts w:ascii="Times New Roman" w:hAnsi="Times New Roman"/>
          <w:bCs/>
        </w:rPr>
      </w:pPr>
    </w:p>
    <w:p w14:paraId="0D1F7130" w14:textId="77777777" w:rsidR="002F301A" w:rsidRPr="00957B40" w:rsidRDefault="002F301A" w:rsidP="0062133E">
      <w:pPr>
        <w:spacing w:before="120" w:line="288" w:lineRule="auto"/>
        <w:ind w:firstLine="720"/>
        <w:jc w:val="both"/>
        <w:rPr>
          <w:rFonts w:ascii="Times New Roman" w:hAnsi="Times New Roman"/>
          <w:bCs/>
        </w:rPr>
      </w:pPr>
    </w:p>
    <w:p w14:paraId="0A45E913" w14:textId="77777777" w:rsidR="002F301A" w:rsidRPr="00957B40" w:rsidRDefault="002F301A" w:rsidP="0062133E">
      <w:pPr>
        <w:spacing w:before="120" w:line="288" w:lineRule="auto"/>
        <w:ind w:firstLine="720"/>
        <w:jc w:val="both"/>
        <w:rPr>
          <w:rFonts w:ascii="Times New Roman" w:hAnsi="Times New Roman"/>
          <w:bCs/>
        </w:rPr>
      </w:pPr>
    </w:p>
    <w:p w14:paraId="370B3EF1" w14:textId="77777777" w:rsidR="002F301A" w:rsidRPr="00957B40" w:rsidRDefault="002F301A" w:rsidP="0062133E">
      <w:pPr>
        <w:spacing w:before="120" w:line="288" w:lineRule="auto"/>
        <w:ind w:firstLine="720"/>
        <w:jc w:val="both"/>
        <w:rPr>
          <w:rFonts w:ascii="Times New Roman" w:hAnsi="Times New Roman"/>
          <w:bCs/>
        </w:rPr>
      </w:pPr>
    </w:p>
    <w:p w14:paraId="457A7081" w14:textId="77777777" w:rsidR="002F301A" w:rsidRPr="00957B40" w:rsidRDefault="002F301A" w:rsidP="0062133E">
      <w:pPr>
        <w:spacing w:before="120" w:line="288" w:lineRule="auto"/>
        <w:ind w:firstLine="720"/>
        <w:jc w:val="both"/>
        <w:rPr>
          <w:rFonts w:ascii="Times New Roman" w:hAnsi="Times New Roman"/>
          <w:bCs/>
        </w:rPr>
      </w:pPr>
    </w:p>
    <w:p w14:paraId="053ACD3F" w14:textId="77777777" w:rsidR="002F301A" w:rsidRPr="00957B40" w:rsidRDefault="002F301A" w:rsidP="0062133E">
      <w:pPr>
        <w:spacing w:before="120" w:line="288" w:lineRule="auto"/>
        <w:ind w:firstLine="720"/>
        <w:jc w:val="both"/>
        <w:rPr>
          <w:rFonts w:ascii="Times New Roman" w:hAnsi="Times New Roman"/>
          <w:bCs/>
        </w:rPr>
      </w:pPr>
    </w:p>
    <w:p w14:paraId="3BE0AF32" w14:textId="77777777" w:rsidR="00020CCF" w:rsidRPr="00957B40" w:rsidRDefault="00020CCF" w:rsidP="0062133E">
      <w:pPr>
        <w:spacing w:before="120" w:line="288" w:lineRule="auto"/>
        <w:ind w:firstLine="720"/>
        <w:jc w:val="both"/>
        <w:rPr>
          <w:rFonts w:ascii="Times New Roman" w:hAnsi="Times New Roman"/>
          <w:bCs/>
        </w:rPr>
      </w:pPr>
    </w:p>
    <w:p w14:paraId="35ADEBAE" w14:textId="77777777" w:rsidR="00020CCF" w:rsidRPr="00957B40" w:rsidRDefault="00020CCF" w:rsidP="0062133E">
      <w:pPr>
        <w:spacing w:before="120" w:line="288" w:lineRule="auto"/>
        <w:ind w:firstLine="720"/>
        <w:jc w:val="both"/>
        <w:rPr>
          <w:rFonts w:ascii="Times New Roman" w:hAnsi="Times New Roman"/>
          <w:bCs/>
        </w:rPr>
      </w:pPr>
    </w:p>
    <w:p w14:paraId="6C3735DE" w14:textId="77777777" w:rsidR="00020CCF" w:rsidRPr="00957B40" w:rsidRDefault="00020CCF" w:rsidP="002F301A">
      <w:pPr>
        <w:jc w:val="right"/>
        <w:rPr>
          <w:rFonts w:ascii="Times New Roman" w:hAnsi="Times New Roman"/>
          <w:i/>
        </w:rPr>
      </w:pPr>
    </w:p>
    <w:p w14:paraId="1D1A86AD" w14:textId="77777777" w:rsidR="002F301A" w:rsidRPr="00957B40" w:rsidRDefault="002F301A" w:rsidP="002F301A">
      <w:pPr>
        <w:jc w:val="right"/>
        <w:rPr>
          <w:rFonts w:ascii="Times New Roman" w:hAnsi="Times New Roman"/>
          <w:i/>
        </w:rPr>
      </w:pPr>
      <w:r w:rsidRPr="00957B40">
        <w:rPr>
          <w:rFonts w:ascii="Times New Roman" w:hAnsi="Times New Roman"/>
          <w:i/>
        </w:rPr>
        <w:t>Phụ lục 5</w:t>
      </w:r>
    </w:p>
    <w:p w14:paraId="1DAD6C72" w14:textId="77777777" w:rsidR="002F301A" w:rsidRPr="00957B40" w:rsidRDefault="002F301A" w:rsidP="002F301A">
      <w:pPr>
        <w:jc w:val="right"/>
        <w:rPr>
          <w:rFonts w:ascii="Times New Roman" w:hAnsi="Times New Roman"/>
        </w:rPr>
      </w:pPr>
    </w:p>
    <w:tbl>
      <w:tblPr>
        <w:tblW w:w="10916" w:type="dxa"/>
        <w:tblInd w:w="-885" w:type="dxa"/>
        <w:tblLook w:val="01E0" w:firstRow="1" w:lastRow="1" w:firstColumn="1" w:lastColumn="1" w:noHBand="0" w:noVBand="0"/>
      </w:tblPr>
      <w:tblGrid>
        <w:gridCol w:w="5246"/>
        <w:gridCol w:w="5670"/>
      </w:tblGrid>
      <w:tr w:rsidR="002F301A" w:rsidRPr="00957B40" w14:paraId="25A7A526" w14:textId="77777777" w:rsidTr="00522F15">
        <w:tc>
          <w:tcPr>
            <w:tcW w:w="5246" w:type="dxa"/>
          </w:tcPr>
          <w:p w14:paraId="212623D6" w14:textId="77777777" w:rsidR="002F301A" w:rsidRPr="00957B40" w:rsidRDefault="002F301A" w:rsidP="00240EE4">
            <w:pPr>
              <w:jc w:val="center"/>
              <w:rPr>
                <w:rFonts w:ascii="Times New Roman" w:hAnsi="Times New Roman"/>
                <w:sz w:val="26"/>
                <w:szCs w:val="26"/>
              </w:rPr>
            </w:pPr>
            <w:r w:rsidRPr="00957B40">
              <w:rPr>
                <w:rFonts w:ascii="Times New Roman" w:hAnsi="Times New Roman"/>
                <w:sz w:val="26"/>
                <w:szCs w:val="26"/>
              </w:rPr>
              <w:t>TỔNG LIÊN ĐOÀN LAO ĐỘNG VIỆT NAM</w:t>
            </w:r>
          </w:p>
          <w:p w14:paraId="4F399B16" w14:textId="77777777" w:rsidR="002F301A" w:rsidRPr="00957B40" w:rsidRDefault="002F301A" w:rsidP="00240EE4">
            <w:pPr>
              <w:jc w:val="center"/>
              <w:rPr>
                <w:rFonts w:ascii="Times New Roman" w:hAnsi="Times New Roman"/>
                <w:b/>
                <w:sz w:val="26"/>
                <w:szCs w:val="26"/>
              </w:rPr>
            </w:pPr>
            <w:r w:rsidRPr="00957B40">
              <w:rPr>
                <w:rFonts w:ascii="Times New Roman" w:hAnsi="Times New Roman"/>
                <w:b/>
                <w:sz w:val="26"/>
                <w:szCs w:val="26"/>
              </w:rPr>
              <w:t>CÔNG ĐOÀN VIÊN CHỨC VIỆT NAM</w:t>
            </w:r>
          </w:p>
          <w:p w14:paraId="6FFF8CBB" w14:textId="77777777" w:rsidR="002F301A" w:rsidRPr="00957B40" w:rsidRDefault="00A83B3C" w:rsidP="00240EE4">
            <w:pPr>
              <w:jc w:val="center"/>
              <w:rPr>
                <w:rFonts w:ascii="Times New Roman" w:hAnsi="Times New Roman"/>
              </w:rPr>
            </w:pPr>
            <w:r>
              <w:rPr>
                <w:rFonts w:ascii="Times New Roman" w:hAnsi="Times New Roman"/>
                <w:noProof/>
                <w:szCs w:val="22"/>
              </w:rPr>
              <mc:AlternateContent>
                <mc:Choice Requires="wps">
                  <w:drawing>
                    <wp:anchor distT="4294967295" distB="4294967295" distL="114300" distR="114300" simplePos="0" relativeHeight="251669504" behindDoc="0" locked="0" layoutInCell="1" allowOverlap="1" wp14:anchorId="7F677048" wp14:editId="3E4B69BA">
                      <wp:simplePos x="0" y="0"/>
                      <wp:positionH relativeFrom="column">
                        <wp:posOffset>408940</wp:posOffset>
                      </wp:positionH>
                      <wp:positionV relativeFrom="paragraph">
                        <wp:posOffset>31114</wp:posOffset>
                      </wp:positionV>
                      <wp:extent cx="2578100" cy="0"/>
                      <wp:effectExtent l="0" t="0" r="0" b="0"/>
                      <wp:wrapNone/>
                      <wp:docPr id="8"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78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0D8E2" id="Straight Connector 36" o:spid="_x0000_s1026" style="position:absolute;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32.2pt,2.45pt" to="235.2pt,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">
                      <o:lock v:ext="edit" shapetype="f"/>
                    </v:line>
                  </w:pict>
                </mc:Fallback>
              </mc:AlternateContent>
            </w:r>
          </w:p>
          <w:p w14:paraId="39C6D7CC" w14:textId="77777777" w:rsidR="002F301A" w:rsidRPr="00957B40" w:rsidRDefault="002F301A" w:rsidP="00240EE4">
            <w:pPr>
              <w:jc w:val="center"/>
              <w:rPr>
                <w:rFonts w:ascii="Times New Roman" w:hAnsi="Times New Roman"/>
                <w:sz w:val="26"/>
                <w:szCs w:val="26"/>
              </w:rPr>
            </w:pPr>
            <w:r w:rsidRPr="00957B40">
              <w:rPr>
                <w:rFonts w:ascii="Times New Roman" w:hAnsi="Times New Roman"/>
                <w:sz w:val="26"/>
                <w:szCs w:val="26"/>
              </w:rPr>
              <w:t>Số:   380 /HD-CĐVC</w:t>
            </w:r>
          </w:p>
          <w:p w14:paraId="1C517C50" w14:textId="77777777" w:rsidR="002F301A" w:rsidRPr="00957B40" w:rsidRDefault="002F301A" w:rsidP="00240EE4">
            <w:pPr>
              <w:ind w:firstLine="720"/>
              <w:jc w:val="center"/>
              <w:rPr>
                <w:rFonts w:ascii="Times New Roman" w:hAnsi="Times New Roman"/>
              </w:rPr>
            </w:pPr>
          </w:p>
        </w:tc>
        <w:tc>
          <w:tcPr>
            <w:tcW w:w="5670" w:type="dxa"/>
          </w:tcPr>
          <w:p w14:paraId="7D1ABC4F" w14:textId="77777777" w:rsidR="002F301A" w:rsidRPr="00957B40" w:rsidRDefault="002F301A" w:rsidP="00240EE4">
            <w:pPr>
              <w:jc w:val="center"/>
              <w:rPr>
                <w:rFonts w:ascii="Times New Roman" w:hAnsi="Times New Roman"/>
                <w:b/>
                <w:sz w:val="26"/>
                <w:szCs w:val="26"/>
              </w:rPr>
            </w:pPr>
            <w:r w:rsidRPr="00957B40">
              <w:rPr>
                <w:rFonts w:ascii="Times New Roman" w:hAnsi="Times New Roman"/>
                <w:b/>
                <w:sz w:val="26"/>
                <w:szCs w:val="26"/>
              </w:rPr>
              <w:t>CỘNG HÒA XÃ HỘI CHỦ NGHĨA VIỆT NAM</w:t>
            </w:r>
          </w:p>
          <w:p w14:paraId="05B72C32" w14:textId="77777777" w:rsidR="002F301A" w:rsidRPr="00957B40" w:rsidRDefault="002F301A" w:rsidP="00240EE4">
            <w:pPr>
              <w:jc w:val="center"/>
              <w:rPr>
                <w:rFonts w:ascii="Times New Roman" w:hAnsi="Times New Roman"/>
                <w:sz w:val="26"/>
                <w:szCs w:val="26"/>
              </w:rPr>
            </w:pPr>
            <w:r w:rsidRPr="00957B40">
              <w:rPr>
                <w:rFonts w:ascii="Times New Roman" w:hAnsi="Times New Roman"/>
                <w:b/>
                <w:sz w:val="26"/>
                <w:szCs w:val="26"/>
              </w:rPr>
              <w:t>Độc lập - Tự do - Hạnh phúc</w:t>
            </w:r>
          </w:p>
          <w:p w14:paraId="5F2739A0" w14:textId="77777777" w:rsidR="002F301A" w:rsidRPr="00957B40" w:rsidRDefault="00A83B3C" w:rsidP="00240EE4">
            <w:pPr>
              <w:jc w:val="center"/>
              <w:rPr>
                <w:rFonts w:ascii="Times New Roman" w:hAnsi="Times New Roman"/>
                <w:szCs w:val="22"/>
              </w:rPr>
            </w:pPr>
            <w:r>
              <w:rPr>
                <w:rFonts w:ascii="Times New Roman" w:hAnsi="Times New Roman"/>
                <w:noProof/>
                <w:szCs w:val="22"/>
              </w:rPr>
              <mc:AlternateContent>
                <mc:Choice Requires="wps">
                  <w:drawing>
                    <wp:anchor distT="4294967295" distB="4294967295" distL="114300" distR="114300" simplePos="0" relativeHeight="251668480" behindDoc="0" locked="0" layoutInCell="1" allowOverlap="1" wp14:anchorId="6E23C9E0" wp14:editId="6E049740">
                      <wp:simplePos x="0" y="0"/>
                      <wp:positionH relativeFrom="column">
                        <wp:posOffset>617220</wp:posOffset>
                      </wp:positionH>
                      <wp:positionV relativeFrom="paragraph">
                        <wp:posOffset>29209</wp:posOffset>
                      </wp:positionV>
                      <wp:extent cx="1955800" cy="0"/>
                      <wp:effectExtent l="0" t="0" r="0" b="0"/>
                      <wp:wrapNone/>
                      <wp:docPr id="7"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6FFC1" id="Straight Connector 35" o:spid="_x0000_s1026" style="position:absolute;z-index:2516684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8.6pt,2.3pt" to="202.6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">
                      <o:lock v:ext="edit" shapetype="f"/>
                    </v:line>
                  </w:pict>
                </mc:Fallback>
              </mc:AlternateContent>
            </w:r>
          </w:p>
          <w:p w14:paraId="7EDAA98E" w14:textId="77777777" w:rsidR="002F301A" w:rsidRPr="00957B40" w:rsidRDefault="002F301A" w:rsidP="00240EE4">
            <w:pPr>
              <w:ind w:right="334" w:firstLine="720"/>
              <w:jc w:val="right"/>
              <w:rPr>
                <w:rFonts w:ascii="Times New Roman" w:hAnsi="Times New Roman"/>
                <w:i/>
                <w:sz w:val="26"/>
                <w:szCs w:val="26"/>
              </w:rPr>
            </w:pPr>
            <w:r w:rsidRPr="00957B40">
              <w:rPr>
                <w:rFonts w:ascii="Times New Roman" w:hAnsi="Times New Roman"/>
                <w:i/>
                <w:sz w:val="26"/>
                <w:szCs w:val="26"/>
              </w:rPr>
              <w:t>Hà Nội, ngày  30 tháng 9  năm 2022</w:t>
            </w:r>
          </w:p>
        </w:tc>
      </w:tr>
    </w:tbl>
    <w:p w14:paraId="2B776053" w14:textId="77777777" w:rsidR="002F301A" w:rsidRPr="00957B40" w:rsidRDefault="002F301A" w:rsidP="002F301A">
      <w:pPr>
        <w:spacing w:line="288" w:lineRule="auto"/>
        <w:jc w:val="center"/>
        <w:rPr>
          <w:rFonts w:ascii="Times New Roman" w:hAnsi="Times New Roman"/>
        </w:rPr>
      </w:pPr>
    </w:p>
    <w:p w14:paraId="1DB70880" w14:textId="77777777" w:rsidR="002F301A" w:rsidRPr="00957B40" w:rsidRDefault="002F301A" w:rsidP="002F301A">
      <w:pPr>
        <w:spacing w:line="288" w:lineRule="auto"/>
        <w:jc w:val="center"/>
        <w:rPr>
          <w:rFonts w:ascii="Times New Roman" w:hAnsi="Times New Roman"/>
        </w:rPr>
      </w:pPr>
      <w:r w:rsidRPr="00957B40">
        <w:rPr>
          <w:rFonts w:ascii="Times New Roman" w:hAnsi="Times New Roman"/>
          <w:b/>
        </w:rPr>
        <w:t>HƯỚNG DẪN</w:t>
      </w:r>
    </w:p>
    <w:p w14:paraId="11CDE0C2" w14:textId="77777777" w:rsidR="002F301A" w:rsidRPr="00957B40" w:rsidRDefault="002F301A" w:rsidP="002F301A">
      <w:pPr>
        <w:jc w:val="center"/>
        <w:rPr>
          <w:rFonts w:ascii="Times New Roman" w:hAnsi="Times New Roman"/>
          <w:b/>
        </w:rPr>
      </w:pPr>
      <w:r w:rsidRPr="00957B40">
        <w:rPr>
          <w:rFonts w:ascii="Times New Roman" w:hAnsi="Times New Roman"/>
          <w:b/>
          <w:bCs/>
          <w:iCs/>
        </w:rPr>
        <w:t xml:space="preserve">Xây dựng </w:t>
      </w:r>
      <w:r w:rsidRPr="00957B40">
        <w:rPr>
          <w:rFonts w:ascii="Times New Roman" w:hAnsi="Times New Roman"/>
          <w:b/>
        </w:rPr>
        <w:t>báo cáo chính trị đại hội công đoàn các cấp</w:t>
      </w:r>
    </w:p>
    <w:p w14:paraId="2234262E" w14:textId="77777777" w:rsidR="002F301A" w:rsidRPr="00957B40" w:rsidRDefault="002F301A" w:rsidP="002F301A">
      <w:pPr>
        <w:jc w:val="center"/>
        <w:rPr>
          <w:rFonts w:ascii="Times New Roman" w:hAnsi="Times New Roman"/>
          <w:b/>
        </w:rPr>
      </w:pPr>
      <w:r w:rsidRPr="00957B40">
        <w:rPr>
          <w:rFonts w:ascii="Times New Roman" w:hAnsi="Times New Roman"/>
          <w:b/>
        </w:rPr>
        <w:t>Nhiệm kỳ 2023 - 2028</w:t>
      </w:r>
    </w:p>
    <w:p w14:paraId="45A972ED" w14:textId="77777777" w:rsidR="002F301A" w:rsidRPr="00957B40" w:rsidRDefault="002F301A" w:rsidP="002F301A">
      <w:pPr>
        <w:spacing w:before="120" w:after="120"/>
        <w:ind w:firstLine="720"/>
        <w:jc w:val="both"/>
        <w:rPr>
          <w:rFonts w:ascii="Times New Roman" w:hAnsi="Times New Roman"/>
        </w:rPr>
      </w:pPr>
    </w:p>
    <w:p w14:paraId="10AABB21" w14:textId="77777777" w:rsidR="002F301A" w:rsidRPr="00957B40" w:rsidRDefault="002F301A" w:rsidP="002F301A">
      <w:pPr>
        <w:spacing w:before="120" w:after="120"/>
        <w:ind w:firstLine="720"/>
        <w:jc w:val="both"/>
        <w:rPr>
          <w:rFonts w:ascii="Times New Roman" w:hAnsi="Times New Roman"/>
        </w:rPr>
      </w:pPr>
      <w:r w:rsidRPr="00957B40">
        <w:rPr>
          <w:rFonts w:ascii="Times New Roman" w:hAnsi="Times New Roman"/>
        </w:rPr>
        <w:t>Căn cứ Kế hoạch số 179/KH-TLĐ ngày 03 tháng 3 năm 2022 về tổ chức đại hội công đoàn các cấp tiến tới Đại hội XIII Công đoàn Việt Nam; Kế hoạch số 120/KH-CĐVC ngày 15 tháng 4 năm 2022 của Ban Thường vụ Công đoàn Viên chức Việt Nam về tổ chức đại hội công đoàn các cấp tiến tới Đại hội lần thứ VI Công đoàn Viên chức Việt Nam nhiệm kỳ 2023 - 2028, Ban Thường vụ Công đoàn Viên chức Việt Nam hướng dẫn các cấp công đoàn xây dựng báo cáo nhiệm kỳ 2018 - 2023, cụ thể như sau:</w:t>
      </w:r>
    </w:p>
    <w:p w14:paraId="00D989FA" w14:textId="77777777" w:rsidR="002F301A" w:rsidRPr="00957B40" w:rsidRDefault="002F301A" w:rsidP="002F301A">
      <w:pPr>
        <w:pStyle w:val="ListParagraph"/>
        <w:numPr>
          <w:ilvl w:val="0"/>
          <w:numId w:val="13"/>
        </w:numPr>
        <w:tabs>
          <w:tab w:val="left" w:pos="1795"/>
        </w:tabs>
        <w:spacing w:before="120" w:after="120"/>
        <w:jc w:val="both"/>
        <w:rPr>
          <w:b/>
          <w:szCs w:val="28"/>
        </w:rPr>
      </w:pPr>
      <w:r w:rsidRPr="00957B40">
        <w:rPr>
          <w:b/>
          <w:szCs w:val="28"/>
        </w:rPr>
        <w:t>YÊU CẦU</w:t>
      </w:r>
    </w:p>
    <w:p w14:paraId="348EFD02" w14:textId="77777777" w:rsidR="002F301A" w:rsidRPr="00957B40" w:rsidRDefault="002F301A" w:rsidP="002F301A">
      <w:pPr>
        <w:spacing w:before="120" w:after="120"/>
        <w:ind w:firstLine="720"/>
        <w:jc w:val="both"/>
        <w:rPr>
          <w:rFonts w:ascii="Times New Roman" w:hAnsi="Times New Roman"/>
        </w:rPr>
      </w:pPr>
      <w:r w:rsidRPr="00957B40">
        <w:rPr>
          <w:rFonts w:ascii="Times New Roman" w:hAnsi="Times New Roman"/>
        </w:rPr>
        <w:t>- Báo cáo chính trị đại hội đánh giá đúng, thẳng thắn, trung thực, khách quan, toàn diện tình hình và kết quả thực hiện nghị quyết đại hội công đoàn; vai trò, kết quả chỉ đạo của ban chấp hành, ban thường vụ trong nhiệm kỳ qua; đồng thời đi sâu phân tích, đánh giá kết quả triển khai thực hiện các nghị quyết và chương trình hành động của công đoàn cấp trên, từ đó làm rõ hạn chế và nguyên nhân (chủ quan, khách quan), rút ra bài học kinh nghiệm để nhiệm kỳ mới thực hiện tốt hơn;</w:t>
      </w:r>
    </w:p>
    <w:p w14:paraId="6C8D109D" w14:textId="77777777" w:rsidR="002F301A" w:rsidRPr="00957B40" w:rsidRDefault="002F301A" w:rsidP="002F301A">
      <w:pPr>
        <w:spacing w:before="120" w:after="120"/>
        <w:ind w:firstLine="720"/>
        <w:jc w:val="both"/>
        <w:rPr>
          <w:rFonts w:ascii="Times New Roman" w:hAnsi="Times New Roman"/>
        </w:rPr>
      </w:pPr>
      <w:r w:rsidRPr="00957B40">
        <w:rPr>
          <w:rFonts w:ascii="Times New Roman" w:hAnsi="Times New Roman"/>
        </w:rPr>
        <w:t>- Phương hướng, mục tiêu, chỉ tiêu, các nhiệm vụ và giải pháp trong nhiệm kỳ tới phải bám sát nhiệm vụ, quyền hạn theo quy định của Điều lệ Công đoàn Việt Nam, nghị quyết của cấp ủy Đảng, nghị quyết Đại hội Công đoàn   Việt Nam, nghị quyết và các văn bản chỉ đạo của công đoàn cấp trên; nghiên cứu xây dựng các chương trình đột phá, chương trình hành động mang tính nhiệm kỳ để trình đại hội;</w:t>
      </w:r>
    </w:p>
    <w:p w14:paraId="7AC34909" w14:textId="77777777" w:rsidR="002F301A" w:rsidRPr="00957B40" w:rsidRDefault="002F301A" w:rsidP="002F301A">
      <w:pPr>
        <w:spacing w:before="120" w:after="120"/>
        <w:ind w:firstLine="720"/>
        <w:jc w:val="both"/>
        <w:rPr>
          <w:rFonts w:ascii="Times New Roman" w:hAnsi="Times New Roman"/>
        </w:rPr>
      </w:pPr>
      <w:r w:rsidRPr="00957B40">
        <w:rPr>
          <w:rFonts w:ascii="Times New Roman" w:hAnsi="Times New Roman"/>
        </w:rPr>
        <w:t>- Báo cáo có các phụ lục số liệu để minh họa.</w:t>
      </w:r>
    </w:p>
    <w:p w14:paraId="30D5D961" w14:textId="77777777" w:rsidR="002F301A" w:rsidRPr="00957B40" w:rsidRDefault="002F301A" w:rsidP="002F301A">
      <w:pPr>
        <w:spacing w:before="120" w:after="120"/>
        <w:ind w:firstLine="720"/>
        <w:jc w:val="both"/>
        <w:rPr>
          <w:rFonts w:ascii="Times New Roman" w:hAnsi="Times New Roman"/>
          <w:b/>
        </w:rPr>
      </w:pPr>
      <w:r w:rsidRPr="00957B40">
        <w:rPr>
          <w:rFonts w:ascii="Times New Roman" w:hAnsi="Times New Roman"/>
          <w:b/>
        </w:rPr>
        <w:t>B. CHỦ ĐỀ ĐẠI HỘI</w:t>
      </w:r>
    </w:p>
    <w:p w14:paraId="17012280" w14:textId="77777777" w:rsidR="002F301A" w:rsidRPr="00957B40" w:rsidRDefault="002F301A" w:rsidP="002F301A">
      <w:pPr>
        <w:spacing w:before="120" w:after="120"/>
        <w:ind w:right="1" w:firstLine="720"/>
        <w:jc w:val="both"/>
        <w:rPr>
          <w:rFonts w:ascii="Times New Roman" w:hAnsi="Times New Roman"/>
        </w:rPr>
      </w:pPr>
      <w:r w:rsidRPr="00957B40">
        <w:rPr>
          <w:rFonts w:ascii="Times New Roman" w:hAnsi="Times New Roman"/>
        </w:rPr>
        <w:t xml:space="preserve">Chủ đề đại hội là những định hướng lớn, tư tưởng chỉ đạo mục tiêu và nhiệm vụ trọng tâm trong những năm tới, bám sát phương châm </w:t>
      </w:r>
      <w:r w:rsidRPr="00957B40">
        <w:rPr>
          <w:rFonts w:ascii="Times New Roman" w:hAnsi="Times New Roman"/>
          <w:b/>
          <w:i/>
        </w:rPr>
        <w:t xml:space="preserve">“Đổi mới </w:t>
      </w:r>
      <w:r w:rsidR="00020CCF" w:rsidRPr="00957B40">
        <w:rPr>
          <w:rFonts w:ascii="Times New Roman" w:hAnsi="Times New Roman"/>
          <w:b/>
          <w:i/>
        </w:rPr>
        <w:t>-</w:t>
      </w:r>
      <w:r w:rsidRPr="00957B40">
        <w:rPr>
          <w:rFonts w:ascii="Times New Roman" w:hAnsi="Times New Roman"/>
          <w:b/>
          <w:i/>
        </w:rPr>
        <w:t xml:space="preserve"> Dân chủ - Đoàn kết </w:t>
      </w:r>
      <w:r w:rsidR="00020CCF" w:rsidRPr="00957B40">
        <w:rPr>
          <w:rFonts w:ascii="Times New Roman" w:hAnsi="Times New Roman"/>
          <w:b/>
          <w:i/>
        </w:rPr>
        <w:t>-</w:t>
      </w:r>
      <w:r w:rsidRPr="00957B40">
        <w:rPr>
          <w:rFonts w:ascii="Times New Roman" w:hAnsi="Times New Roman"/>
          <w:b/>
          <w:i/>
        </w:rPr>
        <w:t xml:space="preserve"> Phát triển”</w:t>
      </w:r>
      <w:r w:rsidRPr="00957B40">
        <w:rPr>
          <w:rFonts w:ascii="Times New Roman" w:hAnsi="Times New Roman"/>
        </w:rPr>
        <w:t xml:space="preserve"> của tổ chức công đoàn và phương châm </w:t>
      </w:r>
      <w:r w:rsidRPr="00957B40">
        <w:rPr>
          <w:rFonts w:ascii="Times New Roman" w:hAnsi="Times New Roman"/>
          <w:b/>
          <w:i/>
        </w:rPr>
        <w:t xml:space="preserve">“Dân chủ - Đổi mới </w:t>
      </w:r>
      <w:r w:rsidR="00020CCF" w:rsidRPr="00957B40">
        <w:rPr>
          <w:rFonts w:ascii="Times New Roman" w:hAnsi="Times New Roman"/>
          <w:b/>
          <w:i/>
        </w:rPr>
        <w:t>- Đoàn kết -</w:t>
      </w:r>
      <w:r w:rsidRPr="00957B40">
        <w:rPr>
          <w:rFonts w:ascii="Times New Roman" w:hAnsi="Times New Roman"/>
          <w:b/>
          <w:i/>
        </w:rPr>
        <w:t xml:space="preserve"> Sáng tạo” </w:t>
      </w:r>
      <w:r w:rsidRPr="00957B40">
        <w:rPr>
          <w:rFonts w:ascii="Times New Roman" w:hAnsi="Times New Roman"/>
        </w:rPr>
        <w:t>của Đại hội VI Công đoàn Viên chức Việt Nam, việc lựa chọn chủ đề đại hội cần quán triệt một số nội dung sau:</w:t>
      </w:r>
    </w:p>
    <w:p w14:paraId="21954E2F" w14:textId="77777777" w:rsidR="002F301A" w:rsidRPr="00957B40" w:rsidRDefault="002F301A" w:rsidP="002F301A">
      <w:pPr>
        <w:spacing w:before="120" w:after="120"/>
        <w:ind w:right="-49" w:firstLine="720"/>
        <w:jc w:val="both"/>
        <w:rPr>
          <w:rFonts w:ascii="Times New Roman" w:hAnsi="Times New Roman"/>
        </w:rPr>
      </w:pPr>
      <w:r w:rsidRPr="00957B40">
        <w:rPr>
          <w:rFonts w:ascii="Times New Roman" w:hAnsi="Times New Roman"/>
        </w:rPr>
        <w:t>- Xuất phát từ tình hình thực tiễn và xu hướng, dự báo phát triển trong thời gian tới;</w:t>
      </w:r>
    </w:p>
    <w:p w14:paraId="77E53810" w14:textId="77777777" w:rsidR="002F301A" w:rsidRPr="00957B40" w:rsidRDefault="002F301A" w:rsidP="002F301A">
      <w:pPr>
        <w:spacing w:before="120" w:after="120"/>
        <w:ind w:right="-21" w:firstLine="720"/>
        <w:jc w:val="both"/>
        <w:rPr>
          <w:rFonts w:ascii="Times New Roman" w:hAnsi="Times New Roman"/>
        </w:rPr>
      </w:pPr>
      <w:r w:rsidRPr="00957B40">
        <w:rPr>
          <w:rFonts w:ascii="Times New Roman" w:hAnsi="Times New Roman"/>
        </w:rPr>
        <w:t>- Thể hiện rõ mục tiêu, trọng tâm xuyên suốt, động lực phát triển toàn diện, chủ trương đột phá lớn trong nhiệm kỳ;</w:t>
      </w:r>
    </w:p>
    <w:p w14:paraId="2FA4B998" w14:textId="77777777" w:rsidR="002F301A" w:rsidRPr="00957B40" w:rsidRDefault="002F301A" w:rsidP="002F301A">
      <w:pPr>
        <w:spacing w:before="120" w:after="120"/>
        <w:ind w:right="-21" w:firstLine="720"/>
        <w:jc w:val="both"/>
        <w:rPr>
          <w:rFonts w:ascii="Times New Roman" w:hAnsi="Times New Roman"/>
        </w:rPr>
      </w:pPr>
      <w:r w:rsidRPr="00957B40">
        <w:rPr>
          <w:rFonts w:ascii="Times New Roman" w:hAnsi="Times New Roman"/>
        </w:rPr>
        <w:t>- Bảo đảm ngắn gọn, súc tích có tính khái quát cao, tập trung nêu bật những thành tố quan trọng nhất.</w:t>
      </w:r>
    </w:p>
    <w:p w14:paraId="5D70D8C1" w14:textId="77777777" w:rsidR="002F301A" w:rsidRPr="00957B40" w:rsidRDefault="002F301A" w:rsidP="002F301A">
      <w:pPr>
        <w:spacing w:before="120" w:after="120"/>
        <w:ind w:left="720" w:right="-849"/>
        <w:jc w:val="both"/>
        <w:rPr>
          <w:rFonts w:ascii="Times New Roman" w:hAnsi="Times New Roman"/>
          <w:b/>
        </w:rPr>
      </w:pPr>
      <w:r w:rsidRPr="00957B40">
        <w:rPr>
          <w:rFonts w:ascii="Times New Roman" w:hAnsi="Times New Roman"/>
          <w:b/>
        </w:rPr>
        <w:t>C. NỘI DUNG, BỐ CỤC</w:t>
      </w:r>
    </w:p>
    <w:p w14:paraId="4D384A77" w14:textId="77777777" w:rsidR="002F301A" w:rsidRPr="00957B40" w:rsidRDefault="002F301A" w:rsidP="002F301A">
      <w:pPr>
        <w:spacing w:before="120" w:after="120"/>
        <w:ind w:right="-849" w:firstLine="720"/>
        <w:jc w:val="both"/>
        <w:rPr>
          <w:rFonts w:ascii="Times New Roman" w:hAnsi="Times New Roman"/>
          <w:b/>
        </w:rPr>
      </w:pPr>
      <w:r w:rsidRPr="00957B40">
        <w:rPr>
          <w:rFonts w:ascii="Times New Roman" w:hAnsi="Times New Roman"/>
          <w:b/>
        </w:rPr>
        <w:t>I. Đánh giá 5 năm thực hiện Nghị quyết Đại hội</w:t>
      </w:r>
      <w:r w:rsidR="00FC4430" w:rsidRPr="00957B40">
        <w:rPr>
          <w:rFonts w:ascii="Times New Roman" w:hAnsi="Times New Roman"/>
          <w:b/>
        </w:rPr>
        <w:t xml:space="preserve"> </w:t>
      </w:r>
      <w:r w:rsidRPr="00957B40">
        <w:rPr>
          <w:rFonts w:ascii="Times New Roman" w:hAnsi="Times New Roman"/>
          <w:b/>
        </w:rPr>
        <w:t>... lần thứ</w:t>
      </w:r>
      <w:r w:rsidR="00FC4430" w:rsidRPr="00957B40">
        <w:rPr>
          <w:rFonts w:ascii="Times New Roman" w:hAnsi="Times New Roman"/>
          <w:b/>
        </w:rPr>
        <w:t xml:space="preserve"> .</w:t>
      </w:r>
      <w:r w:rsidRPr="00957B40">
        <w:rPr>
          <w:rFonts w:ascii="Times New Roman" w:hAnsi="Times New Roman"/>
          <w:b/>
        </w:rPr>
        <w:t>.. nhiệm kỳ ...</w:t>
      </w:r>
    </w:p>
    <w:p w14:paraId="038D95B8" w14:textId="77777777" w:rsidR="002F301A" w:rsidRPr="00957B40" w:rsidRDefault="002F301A" w:rsidP="002F301A">
      <w:pPr>
        <w:spacing w:before="120" w:after="120"/>
        <w:ind w:right="-21" w:firstLine="720"/>
        <w:jc w:val="both"/>
        <w:rPr>
          <w:rFonts w:ascii="Times New Roman" w:hAnsi="Times New Roman"/>
        </w:rPr>
      </w:pPr>
      <w:r w:rsidRPr="00957B40">
        <w:rPr>
          <w:rFonts w:ascii="Times New Roman" w:hAnsi="Times New Roman"/>
        </w:rPr>
        <w:t>- Bối cảnh tình hình kinh tế - xã hội, đặc điểm của đơn vị trong nhiệm kỳ vừa qua; những diễn biến mới đáng lưu ý và ảnh hưởng của tình hình đó đối với việc thực hiện Nghị quyết Đại hội;</w:t>
      </w:r>
    </w:p>
    <w:p w14:paraId="69B56931" w14:textId="77777777" w:rsidR="002F301A" w:rsidRPr="00957B40" w:rsidRDefault="002F301A" w:rsidP="002F301A">
      <w:pPr>
        <w:spacing w:before="120" w:after="120"/>
        <w:ind w:right="-21" w:firstLine="720"/>
        <w:jc w:val="both"/>
        <w:rPr>
          <w:rFonts w:ascii="Times New Roman" w:hAnsi="Times New Roman"/>
        </w:rPr>
      </w:pPr>
      <w:r w:rsidRPr="00957B40">
        <w:rPr>
          <w:rFonts w:ascii="Times New Roman" w:hAnsi="Times New Roman"/>
        </w:rPr>
        <w:t>- Tập trung đánh giá việc thực hiện chỉ tiêu Đại hội V Công đoàn Viên chức Việt Nam và đại hội công đoàn các cấp;</w:t>
      </w:r>
    </w:p>
    <w:p w14:paraId="6F91633A" w14:textId="77777777" w:rsidR="002F301A" w:rsidRPr="00957B40" w:rsidRDefault="002F301A" w:rsidP="002F301A">
      <w:pPr>
        <w:spacing w:before="120" w:after="120"/>
        <w:ind w:right="-21" w:firstLine="720"/>
        <w:jc w:val="both"/>
        <w:rPr>
          <w:rFonts w:ascii="Times New Roman" w:hAnsi="Times New Roman"/>
        </w:rPr>
      </w:pPr>
      <w:r w:rsidRPr="00957B40">
        <w:rPr>
          <w:rFonts w:ascii="Times New Roman" w:hAnsi="Times New Roman"/>
        </w:rPr>
        <w:t>- Đánh giá khách quan, trung thực, sát thực tế; làm rõ những ưu điểm, khuyết điểm;</w:t>
      </w:r>
    </w:p>
    <w:p w14:paraId="37988D86" w14:textId="77777777" w:rsidR="002F301A" w:rsidRPr="00957B40" w:rsidRDefault="002F301A" w:rsidP="002F301A">
      <w:pPr>
        <w:spacing w:before="120" w:after="120"/>
        <w:ind w:right="-21" w:firstLine="720"/>
        <w:jc w:val="both"/>
        <w:rPr>
          <w:rFonts w:ascii="Times New Roman" w:hAnsi="Times New Roman"/>
        </w:rPr>
      </w:pPr>
      <w:r w:rsidRPr="00957B40">
        <w:rPr>
          <w:rFonts w:ascii="Times New Roman" w:hAnsi="Times New Roman"/>
        </w:rPr>
        <w:t>- Chỉ rõ nguyên nhân, nhất là nguyên nhân chủ quan, rút ra bài học kinh nghiệm sâu sắc, toàn diện, sát thực tế.</w:t>
      </w:r>
    </w:p>
    <w:p w14:paraId="727A2545" w14:textId="77777777" w:rsidR="002F301A" w:rsidRPr="00957B40" w:rsidRDefault="002F301A" w:rsidP="002F301A">
      <w:pPr>
        <w:spacing w:before="120" w:after="120"/>
        <w:ind w:right="-21" w:firstLine="720"/>
        <w:jc w:val="both"/>
        <w:rPr>
          <w:rFonts w:ascii="Times New Roman" w:hAnsi="Times New Roman"/>
          <w:b/>
        </w:rPr>
      </w:pPr>
      <w:r w:rsidRPr="00957B40">
        <w:rPr>
          <w:rFonts w:ascii="Times New Roman" w:hAnsi="Times New Roman"/>
          <w:b/>
        </w:rPr>
        <w:t>1. Điểm lại và phân tích đánh giá các hoạt động nổi bật trong cả nhiệm kỳ so với chức năng, nhiệm vụ của tổ chức công đoàn</w:t>
      </w:r>
    </w:p>
    <w:p w14:paraId="52F4AEDE" w14:textId="77777777" w:rsidR="002F301A" w:rsidRPr="00957B40" w:rsidRDefault="002F301A" w:rsidP="002F301A">
      <w:pPr>
        <w:spacing w:before="120" w:after="120"/>
        <w:ind w:right="-849" w:firstLine="720"/>
        <w:jc w:val="both"/>
        <w:rPr>
          <w:rFonts w:ascii="Times New Roman" w:hAnsi="Times New Roman"/>
          <w:b/>
        </w:rPr>
      </w:pPr>
      <w:r w:rsidRPr="00957B40">
        <w:rPr>
          <w:rFonts w:ascii="Times New Roman" w:hAnsi="Times New Roman"/>
          <w:b/>
        </w:rPr>
        <w:t>2. Đánh giá kết quả chung:</w:t>
      </w:r>
    </w:p>
    <w:p w14:paraId="0FE55C95" w14:textId="77777777" w:rsidR="002F301A" w:rsidRPr="00957B40" w:rsidRDefault="002F301A" w:rsidP="002F301A">
      <w:pPr>
        <w:spacing w:before="120" w:after="120"/>
        <w:ind w:right="-21" w:firstLine="720"/>
        <w:jc w:val="both"/>
        <w:rPr>
          <w:rFonts w:ascii="Times New Roman" w:hAnsi="Times New Roman"/>
          <w:bCs/>
        </w:rPr>
      </w:pPr>
      <w:r w:rsidRPr="00957B40">
        <w:rPr>
          <w:rFonts w:ascii="Times New Roman" w:hAnsi="Times New Roman"/>
          <w:bCs/>
          <w:iCs/>
        </w:rPr>
        <w:t xml:space="preserve">2.1. </w:t>
      </w:r>
      <w:r w:rsidRPr="00957B40">
        <w:rPr>
          <w:rFonts w:ascii="Times New Roman" w:hAnsi="Times New Roman"/>
          <w:bCs/>
        </w:rPr>
        <w:t>Công tác tham gia xây dựng chính sách pháp luật; kiểm tra, giám sát; đại diện bảo vệ quyền và lợi ích hợp pháp, chính đáng của đoàn viên và người lao động:</w:t>
      </w:r>
    </w:p>
    <w:p w14:paraId="6D1D831D"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Chỉ đạo các cấp công đoàn động viên cán bộ, đoàn viên phát huy tinh thần trách nhiệm, trí tuệ, nâng cao chất lượng nghiên cứu, tham mưu, soạn thảo và xây dựng các chủ trương của Đảng, văn bản pháp luật của Nhà nước trên các lĩnh vực của đời sống xã hội có vai trò phục vụ các hoạt động của Ban Chấp hành Trung ương, Bộ Chính trị, Ủy ban thường vụ Quốc hội...</w:t>
      </w:r>
    </w:p>
    <w:p w14:paraId="203BD836"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xml:space="preserve">-  Tổ chức Hội thảo, Toạ đàm, lấy ý kiến tham gia, góp ý, sửa đổi, bổ sung các văn bản pháp luật, chính sách, chế độ liên quan đến CBCCVCLĐ...(số lượng, tên 1 số văn bản tiêu biểu). </w:t>
      </w:r>
    </w:p>
    <w:p w14:paraId="32E26004"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xml:space="preserve">- Phát huy vai trò Công đoàn trong các hội đồng lương, hội đồng khen thưởng, kỷ luật, chủ động xây dựng quy chế phối hợp, tham gia xây dựng các quy chế, nội quy của các cơ quan, đơn vị. </w:t>
      </w:r>
    </w:p>
    <w:p w14:paraId="318A4F79"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Thực hiện quy chế dân chủ ở cơ sở, phối hợp với lãnh đạo cơ quan, đơn vị tổ chức Hội nghị cán bộ công chức hàng năm; hoạt động của Ban Thanh tra nhân dân (đánh giá về số lượng, chất lượng, tác dụng).</w:t>
      </w:r>
    </w:p>
    <w:p w14:paraId="22179C84"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Tổ chức Bếp ăn cho cán bộ đoàn viên tại các cơ quan, đơn vị đảm bảo an toàn vệ sinh thực phẩm.</w:t>
      </w:r>
    </w:p>
    <w:p w14:paraId="7EDC3955"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Tham mưu, phối hợp trong việc vận động và thực hiện tiết kiệm chi hành chính góp phần hỗ trợ tăng thêm thu nhập cho cán bộ đoàn viên.</w:t>
      </w:r>
    </w:p>
    <w:p w14:paraId="619079B9"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xml:space="preserve">- Tìm hiểu, khảo sát và hỗ trợ, giúp đỡ cán bộ đoàn viên mua nhà ở xã hội từ các dự án ưu đãi cho cán bộ, đoàn viên, người thu nhập thấp của Chính phủ và các doanh nghiệp. </w:t>
      </w:r>
    </w:p>
    <w:p w14:paraId="7E9A942E"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Tổ chức kiểm tra việc thực hiện chế độ chính sách đối với cán bộ, đoàn viên tại các đơn vị.</w:t>
      </w:r>
    </w:p>
    <w:p w14:paraId="0B33B115" w14:textId="77777777" w:rsidR="002F301A" w:rsidRPr="00957B40" w:rsidRDefault="002F301A" w:rsidP="002F301A">
      <w:pPr>
        <w:spacing w:before="120" w:after="120"/>
        <w:ind w:right="-21" w:firstLine="720"/>
        <w:jc w:val="both"/>
        <w:rPr>
          <w:rFonts w:ascii="Times New Roman" w:hAnsi="Times New Roman"/>
          <w:bCs/>
          <w:iCs/>
        </w:rPr>
      </w:pPr>
      <w:r w:rsidRPr="00957B40">
        <w:rPr>
          <w:rFonts w:ascii="Times New Roman" w:hAnsi="Times New Roman"/>
        </w:rPr>
        <w:t>2.2. Công tác chăm lo cho cán bộ, đoàn viên, người lao động và hoạt động xã hội tình nghĩa (‎đánh giá sâu hơn việc chăm lo, hỗ trợ đoàn viên bị ảnh hưởng bởi đại dịch Covid-19);</w:t>
      </w:r>
    </w:p>
    <w:p w14:paraId="591D3C95" w14:textId="77777777" w:rsidR="002F301A" w:rsidRPr="00957B40" w:rsidRDefault="002F301A" w:rsidP="002F301A">
      <w:pPr>
        <w:spacing w:before="120" w:after="120"/>
        <w:ind w:right="-21" w:firstLine="720"/>
        <w:jc w:val="both"/>
        <w:rPr>
          <w:rFonts w:ascii="Times New Roman" w:hAnsi="Times New Roman"/>
          <w:spacing w:val="-4"/>
        </w:rPr>
      </w:pPr>
      <w:r w:rsidRPr="00957B40">
        <w:rPr>
          <w:rFonts w:ascii="Times New Roman" w:hAnsi="Times New Roman"/>
          <w:spacing w:val="-4"/>
        </w:rPr>
        <w:t>2.3. Đổi mới và nâng cao hiệu quả công tác thông tin, tuyên truyền, giáo dục, góp phần xây dựng đội ngũ cán bộ, công chức, viên chức, lao động vững mạnh:</w:t>
      </w:r>
    </w:p>
    <w:p w14:paraId="51AA04AF" w14:textId="77777777" w:rsidR="002F301A" w:rsidRPr="00957B40" w:rsidRDefault="002F301A" w:rsidP="002F301A">
      <w:pPr>
        <w:spacing w:before="120" w:after="120"/>
        <w:ind w:firstLine="560"/>
        <w:jc w:val="both"/>
        <w:rPr>
          <w:rFonts w:ascii="Times New Roman" w:hAnsi="Times New Roman"/>
          <w:spacing w:val="6"/>
        </w:rPr>
      </w:pPr>
      <w:r w:rsidRPr="00957B40">
        <w:rPr>
          <w:rFonts w:ascii="Times New Roman" w:hAnsi="Times New Roman"/>
          <w:spacing w:val="6"/>
        </w:rPr>
        <w:t>- Tuyên truyền, quán triệt chỉ thị của Đảng, chính sách pháp luật của Nhà nước</w:t>
      </w:r>
    </w:p>
    <w:p w14:paraId="02827E47"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Tổ chức hội thảo, tọa đàm, nghe nói chuyện chuyên đề…..</w:t>
      </w:r>
    </w:p>
    <w:p w14:paraId="63330EF5"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Hoạt động tuyên truyền giáo dục truyền thống, tinh thần yêu nước, nhiệt tình và trách nhiệm trong công tác của đội ngũ cán bộ, công chức, viên chức</w:t>
      </w:r>
    </w:p>
    <w:p w14:paraId="38D1AA71"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xml:space="preserve"> - Tuyên truyền về biển đảo, về hội nhập quốc tế </w:t>
      </w:r>
    </w:p>
    <w:p w14:paraId="5E848EEF"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Các chương trình phối hợp với các ban, bộ, ngành Trung ương và liên đoàn lao động tỉnh, thành phố về tuyên truyền chương trình tổng thể cải cách hành chính nhà nước; tuyên truyền về bình đẳng giới, về phòng chống tệ nạn xã hội; vận động CBCCVCLĐ thực hành tiết kiệm, phòng chống tham nhũng, lãng phí, tiêu cực……..</w:t>
      </w:r>
    </w:p>
    <w:p w14:paraId="1E6C5785" w14:textId="77777777" w:rsidR="002F301A" w:rsidRPr="00957B40" w:rsidRDefault="002F301A" w:rsidP="002F301A">
      <w:pPr>
        <w:spacing w:before="120" w:after="120"/>
        <w:ind w:firstLine="560"/>
        <w:jc w:val="both"/>
        <w:rPr>
          <w:rFonts w:ascii="Times New Roman" w:hAnsi="Times New Roman"/>
          <w:spacing w:val="-2"/>
        </w:rPr>
      </w:pPr>
      <w:r w:rsidRPr="00957B40">
        <w:rPr>
          <w:rFonts w:ascii="Times New Roman" w:hAnsi="Times New Roman"/>
          <w:spacing w:val="-2"/>
        </w:rPr>
        <w:t>-</w:t>
      </w:r>
      <w:r w:rsidRPr="00957B40">
        <w:rPr>
          <w:rFonts w:ascii="Times New Roman" w:hAnsi="Times New Roman"/>
          <w:bCs/>
          <w:iCs/>
          <w:spacing w:val="-2"/>
        </w:rPr>
        <w:t xml:space="preserve"> Tổ chức các </w:t>
      </w:r>
      <w:r w:rsidRPr="00957B40">
        <w:rPr>
          <w:rFonts w:ascii="Times New Roman" w:hAnsi="Times New Roman"/>
          <w:spacing w:val="-2"/>
        </w:rPr>
        <w:t>hoạt động tìm hiểu chương trình Tổng thể cải cách hành</w:t>
      </w:r>
      <w:r w:rsidR="002640DF" w:rsidRPr="00957B40">
        <w:rPr>
          <w:rFonts w:ascii="Times New Roman" w:hAnsi="Times New Roman"/>
          <w:spacing w:val="-2"/>
        </w:rPr>
        <w:t xml:space="preserve"> chính nhà nước giai đoạn 2011 -</w:t>
      </w:r>
      <w:r w:rsidRPr="00957B40">
        <w:rPr>
          <w:rFonts w:ascii="Times New Roman" w:hAnsi="Times New Roman"/>
          <w:spacing w:val="-2"/>
        </w:rPr>
        <w:t xml:space="preserve"> 2020, 2021 - 2030 và thực hiện văn hóa công vụ</w:t>
      </w:r>
    </w:p>
    <w:p w14:paraId="3D6643FC"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Hoạt động của "Tháng công nhân"</w:t>
      </w:r>
    </w:p>
    <w:p w14:paraId="174AFD01"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Hoạt động hiến máu nhân đạo</w:t>
      </w:r>
    </w:p>
    <w:p w14:paraId="32D8DCC4" w14:textId="77777777" w:rsidR="002F301A" w:rsidRPr="00957B40" w:rsidRDefault="002F301A" w:rsidP="002F301A">
      <w:pPr>
        <w:spacing w:before="120" w:after="120"/>
        <w:ind w:right="-21" w:firstLine="720"/>
        <w:jc w:val="both"/>
        <w:rPr>
          <w:rFonts w:ascii="Times New Roman" w:hAnsi="Times New Roman"/>
          <w:bCs/>
          <w:iCs/>
        </w:rPr>
      </w:pPr>
      <w:r w:rsidRPr="00957B40">
        <w:rPr>
          <w:rFonts w:ascii="Times New Roman" w:hAnsi="Times New Roman"/>
          <w:bCs/>
          <w:iCs/>
        </w:rPr>
        <w:t xml:space="preserve">2.4. Tổ chức các phong trào thi đua yêu nước trong cán bộ, công chức, viên chức, lao động (Cuộc vận động “Trung thành, trách nhiệm, liêm chính, sáng tạo’, phong trào “Giỏi việc nước, đảm việc nhà”, </w:t>
      </w:r>
      <w:r w:rsidRPr="00957B40">
        <w:rPr>
          <w:rFonts w:ascii="Times New Roman" w:hAnsi="Times New Roman"/>
        </w:rPr>
        <w:t xml:space="preserve">phong trào thi đua  “Xây dựng cơ quan văn hóa và ngày làm việc 8 giờ có chất lượng, hiệu quả”, </w:t>
      </w:r>
      <w:r w:rsidRPr="00957B40">
        <w:rPr>
          <w:rFonts w:ascii="Times New Roman" w:hAnsi="Times New Roman"/>
          <w:bCs/>
          <w:iCs/>
        </w:rPr>
        <w:t xml:space="preserve">phong trào “Xanh </w:t>
      </w:r>
      <w:r w:rsidR="002640DF" w:rsidRPr="00957B40">
        <w:rPr>
          <w:rFonts w:ascii="Times New Roman" w:hAnsi="Times New Roman"/>
          <w:bCs/>
          <w:iCs/>
        </w:rPr>
        <w:t>- Sạch -</w:t>
      </w:r>
      <w:r w:rsidRPr="00957B40">
        <w:rPr>
          <w:rFonts w:ascii="Times New Roman" w:hAnsi="Times New Roman"/>
          <w:bCs/>
          <w:iCs/>
        </w:rPr>
        <w:t xml:space="preserve"> Đẹp”, giải thưởng “Gương mặt của năm”....):</w:t>
      </w:r>
    </w:p>
    <w:p w14:paraId="449A1708"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Nhận thức và chuyển biến của đoàn viên trong việc triển khai các phong trào thi đua hoàn thành nhiệm vụ chính trị của cơ quan, đơn vị (ý nghĩa, vai trò, tác dụng của thi đua)</w:t>
      </w:r>
    </w:p>
    <w:p w14:paraId="667260DA"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Cụ thể hoá, lựa chọn các phong trào thi đua của Tổng liên đoàn và Công đoàn Viên chức Việt Nam</w:t>
      </w:r>
    </w:p>
    <w:p w14:paraId="4CFA67F5"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Việc đăng ký thi đua; các khâu kiểm tra đánh giá, sơ tổng kết khen thưởng và nhân rộng điển hình tiên tiến</w:t>
      </w:r>
    </w:p>
    <w:p w14:paraId="3D72F6E6"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xml:space="preserve">- Các phong trào thi đua gắn kết với thực hiện “Học tập và làm theo tư tưởng, đạo đức, phong cách Hồ Chí Minh” gắn với Cuộc vận động xây dựng người CBCCVC “Trung thành, trách nhiệm, liêm chính, sáng tạo”. </w:t>
      </w:r>
    </w:p>
    <w:p w14:paraId="7E76A7AC"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Kết quả việc vận động đội ngũ cán bộ, công chức, viên chức nâng cao chất lượng, hiệu quả công tác nghiên cứu, xây dựng các chế độ chính sách pháp luật của Đảng và Nhà nước; trong việc triển khai giám sát thực hiện các chế độ chính sách của Đảng và Nhà nước; trong việc thực hiện các nhiệm vụ được giao</w:t>
      </w:r>
    </w:p>
    <w:p w14:paraId="290B74AF"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xml:space="preserve">- Chương trình </w:t>
      </w:r>
      <w:r w:rsidRPr="00957B40">
        <w:rPr>
          <w:rFonts w:ascii="Times New Roman" w:hAnsi="Times New Roman"/>
          <w:bCs/>
          <w:shd w:val="clear" w:color="auto" w:fill="FFFFFF"/>
        </w:rPr>
        <w:t>“1 triệu sáng kiến - nỗ lực vượt khó, sáng tạo, quyết tâm chiến thắng đại dịch Covid-19”.</w:t>
      </w:r>
    </w:p>
    <w:p w14:paraId="37883983"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xml:space="preserve">- </w:t>
      </w:r>
      <w:r w:rsidRPr="00957B40">
        <w:rPr>
          <w:rFonts w:ascii="Times New Roman" w:hAnsi="Times New Roman"/>
          <w:bCs/>
        </w:rPr>
        <w:t xml:space="preserve">Việc triển khai thực hiện </w:t>
      </w:r>
      <w:r w:rsidRPr="00957B40">
        <w:rPr>
          <w:rFonts w:ascii="Times New Roman" w:hAnsi="Times New Roman"/>
        </w:rPr>
        <w:t>Giải thưởng “Gương mặt của năm” và Nghị quyết về nâng cao chất lượng các phong trào thi đua yêu nước và các cuộc vận động trong cán bộ, công chức, viên chức, người lao động.</w:t>
      </w:r>
    </w:p>
    <w:p w14:paraId="00132B90"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Việc tham gia hoạt động trong khối thi đua</w:t>
      </w:r>
    </w:p>
    <w:p w14:paraId="7A7AE609"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Kết quả phong trào thi đua trong nhiệm kỳ qua (2018-2023).</w:t>
      </w:r>
    </w:p>
    <w:p w14:paraId="57D7E659" w14:textId="77777777" w:rsidR="002F301A" w:rsidRPr="00957B40" w:rsidRDefault="002F301A" w:rsidP="002F301A">
      <w:pPr>
        <w:spacing w:before="120" w:after="120"/>
        <w:ind w:right="-21" w:firstLine="560"/>
        <w:jc w:val="both"/>
        <w:rPr>
          <w:rFonts w:ascii="Times New Roman" w:hAnsi="Times New Roman"/>
          <w:bCs/>
          <w:iCs/>
        </w:rPr>
      </w:pPr>
      <w:r w:rsidRPr="00957B40">
        <w:rPr>
          <w:rFonts w:ascii="Times New Roman" w:hAnsi="Times New Roman"/>
          <w:bCs/>
          <w:iCs/>
        </w:rPr>
        <w:t>2.5. Phát triển đoàn viên, xây dựng tổ chức công đoàn vững mạnh, đổi mới nội dung, phương thức hoạt động, nâng cao chất lượng đội ngũ cán bộ công đoàn; tham gia xây dựng Đảng, xây dựng Nhà nước trong sạch, vững mạnh:</w:t>
      </w:r>
    </w:p>
    <w:p w14:paraId="10ACCE35"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lang w:val="fr-FR"/>
        </w:rPr>
        <w:t>- Tình hình tổ chức và đoàn viên trong nhiệm kỳ này.</w:t>
      </w:r>
    </w:p>
    <w:p w14:paraId="506F93FB"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lang w:val="fr-FR"/>
        </w:rPr>
        <w:t>- Tình hình đội ngũ cán bộ công đoàn (số lượng, chất lượng)</w:t>
      </w:r>
    </w:p>
    <w:p w14:paraId="638CDE05"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rPr>
        <w:t>- Đặc điểm của cán bộ công đoàn các cấp (chủ yếu kiêm nhiệm; có trình độ cao; có kinh nghiệm; nhiệt tình, cán bộ công đoàn luân chuyển, thay đổi nhiều..</w:t>
      </w:r>
      <w:r w:rsidRPr="00957B40">
        <w:rPr>
          <w:rFonts w:ascii="Times New Roman" w:hAnsi="Times New Roman"/>
          <w:lang w:val="fr-FR"/>
        </w:rPr>
        <w:t>.</w:t>
      </w:r>
    </w:p>
    <w:p w14:paraId="2E2E5DDA" w14:textId="77777777" w:rsidR="002F301A" w:rsidRPr="00957B40" w:rsidRDefault="002F301A" w:rsidP="002F301A">
      <w:pPr>
        <w:autoSpaceDE w:val="0"/>
        <w:autoSpaceDN w:val="0"/>
        <w:adjustRightInd w:val="0"/>
        <w:spacing w:before="120" w:after="120"/>
        <w:ind w:firstLine="560"/>
        <w:jc w:val="both"/>
        <w:rPr>
          <w:rFonts w:ascii="Times New Roman" w:hAnsi="Times New Roman"/>
          <w:bCs/>
          <w:lang w:val="fr-FR"/>
        </w:rPr>
      </w:pPr>
      <w:r w:rsidRPr="00957B40">
        <w:rPr>
          <w:rFonts w:ascii="Times New Roman" w:hAnsi="Times New Roman"/>
          <w:lang w:val="fr-FR"/>
        </w:rPr>
        <w:t xml:space="preserve">- Công tác đào tạo nâng cao chất lượng, trình độ đội ngũ cán bộ CĐ: tập huấn, hội thảo, toạ đàm, trao đổi kinh nghiệm.... Nêu số liệu </w:t>
      </w:r>
      <w:r w:rsidRPr="00957B40">
        <w:rPr>
          <w:rFonts w:ascii="Times New Roman" w:hAnsi="Times New Roman"/>
          <w:bCs/>
        </w:rPr>
        <w:t>được học tập bồi dưỡng nghiệp vụ công đoàn</w:t>
      </w:r>
      <w:r w:rsidRPr="00957B40">
        <w:rPr>
          <w:rFonts w:ascii="Times New Roman" w:hAnsi="Times New Roman"/>
          <w:bCs/>
          <w:lang w:val="fr-FR"/>
        </w:rPr>
        <w:t xml:space="preserve"> </w:t>
      </w:r>
    </w:p>
    <w:p w14:paraId="43D34D96" w14:textId="77777777" w:rsidR="002F301A" w:rsidRPr="00957B40" w:rsidRDefault="002F301A" w:rsidP="002F301A">
      <w:pPr>
        <w:autoSpaceDE w:val="0"/>
        <w:autoSpaceDN w:val="0"/>
        <w:adjustRightInd w:val="0"/>
        <w:spacing w:before="120" w:after="120"/>
        <w:ind w:firstLine="560"/>
        <w:jc w:val="both"/>
        <w:rPr>
          <w:rFonts w:ascii="Times New Roman" w:hAnsi="Times New Roman"/>
          <w:bCs/>
          <w:lang w:val="fr-FR"/>
        </w:rPr>
      </w:pPr>
      <w:r w:rsidRPr="00957B40">
        <w:rPr>
          <w:rFonts w:ascii="Times New Roman" w:hAnsi="Times New Roman"/>
          <w:lang w:val="fr-FR"/>
        </w:rPr>
        <w:t>- Chế độ chính sách đối với đội ngũ cán bộ công đoàn.</w:t>
      </w:r>
    </w:p>
    <w:p w14:paraId="1C5441B8"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lang w:val="fr-FR"/>
        </w:rPr>
        <w:t>- Đổi mới phương pháp đánh giá CĐCS vững mạnh.</w:t>
      </w:r>
    </w:p>
    <w:p w14:paraId="6769FB98" w14:textId="77777777" w:rsidR="002F301A" w:rsidRPr="00957B40" w:rsidRDefault="002F301A" w:rsidP="002F301A">
      <w:pPr>
        <w:spacing w:before="120" w:after="120"/>
        <w:ind w:firstLine="560"/>
        <w:jc w:val="both"/>
        <w:rPr>
          <w:rFonts w:ascii="Times New Roman" w:hAnsi="Times New Roman"/>
          <w:b/>
          <w:bCs/>
          <w:lang w:val="fr-FR"/>
        </w:rPr>
      </w:pPr>
      <w:r w:rsidRPr="00957B40">
        <w:rPr>
          <w:rFonts w:ascii="Times New Roman" w:hAnsi="Times New Roman"/>
          <w:bCs/>
          <w:lang w:val="fr-FR"/>
        </w:rPr>
        <w:t>- Việc triển khai đổi thẻ đoàn viên mới góp phần thực hiện công tác quản lý và giúp đoàn viên được hưởng các lợi ích tốt hơn theo đề án xây dựng các thiết chế phục vụ lợi ích của đoàn viên.</w:t>
      </w:r>
    </w:p>
    <w:p w14:paraId="67E5E88F"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lang w:val="fr-FR"/>
        </w:rPr>
        <w:t xml:space="preserve">- Kết quả công tác xây dựng công đoàn cơ sở vững mạnh. </w:t>
      </w:r>
    </w:p>
    <w:p w14:paraId="7A1796D4"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rPr>
        <w:t>+ Nêu số liệu quần chúng ưu tú đã bồi dưỡng, giới thiệu với Đảng xem xét, kết nạp.</w:t>
      </w:r>
    </w:p>
    <w:p w14:paraId="76023DE5"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Tham gia xây dựng cơ quan, thực hiện các nội qui, qui chế của đơn vị.</w:t>
      </w:r>
    </w:p>
    <w:p w14:paraId="4F0D7632" w14:textId="77777777" w:rsidR="002F301A" w:rsidRPr="00957B40" w:rsidRDefault="002F301A" w:rsidP="002F301A">
      <w:pPr>
        <w:spacing w:before="120" w:after="120"/>
        <w:ind w:firstLine="560"/>
        <w:jc w:val="both"/>
        <w:rPr>
          <w:rFonts w:ascii="Times New Roman" w:hAnsi="Times New Roman"/>
          <w:spacing w:val="-4"/>
        </w:rPr>
      </w:pPr>
      <w:r w:rsidRPr="00957B40">
        <w:rPr>
          <w:rFonts w:ascii="Times New Roman" w:hAnsi="Times New Roman"/>
          <w:spacing w:val="-4"/>
        </w:rPr>
        <w:t>+ Tham gia vào cuộc đấu tranh chống tham nhũng, cải cách hành chính, chống tiêu cực, thực hành tiết kiệm, cải tiến lề lối làm việc trong cơ quan nhà nước</w:t>
      </w:r>
    </w:p>
    <w:p w14:paraId="527C4DAE"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xml:space="preserve">- Công tác triển khai đại hội công đoàn </w:t>
      </w:r>
    </w:p>
    <w:p w14:paraId="05BCED2C" w14:textId="77777777" w:rsidR="00606D2A" w:rsidRPr="00957B40" w:rsidRDefault="00606D2A" w:rsidP="002F301A">
      <w:pPr>
        <w:spacing w:before="120" w:after="120"/>
        <w:ind w:right="1" w:firstLine="560"/>
        <w:jc w:val="both"/>
        <w:rPr>
          <w:rFonts w:ascii="Times New Roman" w:hAnsi="Times New Roman"/>
          <w:bCs/>
          <w:iCs/>
        </w:rPr>
      </w:pPr>
    </w:p>
    <w:p w14:paraId="3BE3661C" w14:textId="77777777" w:rsidR="002F301A" w:rsidRPr="00957B40" w:rsidRDefault="002F301A" w:rsidP="002F301A">
      <w:pPr>
        <w:spacing w:before="120" w:after="120"/>
        <w:ind w:right="1" w:firstLine="560"/>
        <w:jc w:val="both"/>
        <w:rPr>
          <w:rFonts w:ascii="Times New Roman" w:hAnsi="Times New Roman"/>
          <w:bCs/>
          <w:iCs/>
        </w:rPr>
      </w:pPr>
      <w:r w:rsidRPr="00957B40">
        <w:rPr>
          <w:rFonts w:ascii="Times New Roman" w:hAnsi="Times New Roman"/>
          <w:bCs/>
          <w:iCs/>
        </w:rPr>
        <w:t>2.6. Công tác nữ công:</w:t>
      </w:r>
    </w:p>
    <w:p w14:paraId="1DD111B2" w14:textId="77777777" w:rsidR="002F301A" w:rsidRPr="00957B40" w:rsidRDefault="002F301A" w:rsidP="002F301A">
      <w:pPr>
        <w:tabs>
          <w:tab w:val="left" w:pos="567"/>
        </w:tabs>
        <w:spacing w:before="120" w:after="120"/>
        <w:ind w:firstLine="560"/>
        <w:jc w:val="both"/>
        <w:rPr>
          <w:rFonts w:ascii="Times New Roman" w:hAnsi="Times New Roman"/>
          <w:lang w:val="fr-FR"/>
        </w:rPr>
      </w:pPr>
      <w:r w:rsidRPr="00957B40">
        <w:rPr>
          <w:rFonts w:ascii="Times New Roman" w:hAnsi="Times New Roman"/>
          <w:lang w:val="fr-FR"/>
        </w:rPr>
        <w:t xml:space="preserve">- Về tuyên truyền, giáo dục, vận động nữ CBCCVCLĐ </w:t>
      </w:r>
    </w:p>
    <w:p w14:paraId="78A0A51D"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lang w:val="fr-FR"/>
        </w:rPr>
        <w:t>- Tổ chức các lớp tập huấn cho các cán bộ nữ công của công đoàn các ban, bộ, ngành, đoàn thể trung ương về bình đẳng giới, gia đình, trẻ em, sức khỏe sinh sản...</w:t>
      </w:r>
    </w:p>
    <w:p w14:paraId="45EB465E"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lang w:val="fr-FR"/>
        </w:rPr>
        <w:t>- Vận động, thu hút đông đảo nữ cán bộ, công chức, viên chức tham gia vào các phong trào phụ nữ lao động sáng tạo, tích cực học tập, xây dựng gia đình no ấm, bình đẳng, tiến bộ, hạnh phúc, phong trào thi đua “Giỏi việc nước, đảm việc nhà”…</w:t>
      </w:r>
    </w:p>
    <w:p w14:paraId="6DF74F26"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lang w:val="fr-FR"/>
        </w:rPr>
        <w:t>- Việc bảo vệ quyền lợi chính đáng của phụ nữ và trẻ em, tạo điều kiện cho cán bộ nữ được học tập nâng cao trình độ văn hóa, chuyên môn nghiệp vụ.</w:t>
      </w:r>
    </w:p>
    <w:p w14:paraId="43A45E30"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lang w:val="fr-FR"/>
        </w:rPr>
        <w:t>- Công tác cán bộ đối với Nữ CBCCVCLĐ.</w:t>
      </w:r>
    </w:p>
    <w:p w14:paraId="13BE3B2C"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lang w:val="fr-FR"/>
        </w:rPr>
        <w:t>- Mở các lớp tập huấn chuyên đề về công tác nữ công.</w:t>
      </w:r>
    </w:p>
    <w:p w14:paraId="03F0B166"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lang w:val="fr-FR"/>
        </w:rPr>
        <w:t>- Các hoạt động chăm sóc con CBCCVCLĐ.</w:t>
      </w:r>
    </w:p>
    <w:p w14:paraId="43D24230" w14:textId="77777777" w:rsidR="002F301A" w:rsidRPr="00957B40" w:rsidRDefault="002F301A" w:rsidP="002F301A">
      <w:pPr>
        <w:spacing w:before="120" w:after="120"/>
        <w:ind w:right="1" w:firstLine="560"/>
        <w:jc w:val="both"/>
        <w:rPr>
          <w:rFonts w:ascii="Times New Roman" w:hAnsi="Times New Roman"/>
          <w:bCs/>
          <w:iCs/>
        </w:rPr>
      </w:pPr>
      <w:r w:rsidRPr="00957B40">
        <w:rPr>
          <w:rFonts w:ascii="Times New Roman" w:hAnsi="Times New Roman"/>
          <w:bCs/>
          <w:iCs/>
        </w:rPr>
        <w:t>2.7. Công tác tài chính công đoàn:</w:t>
      </w:r>
    </w:p>
    <w:p w14:paraId="744204C0"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bCs/>
          <w:iCs/>
          <w:lang w:val="fr-FR"/>
        </w:rPr>
        <w:t>- Đánh giá việc thực hiện c</w:t>
      </w:r>
      <w:r w:rsidRPr="00957B40">
        <w:rPr>
          <w:rFonts w:ascii="Times New Roman" w:hAnsi="Times New Roman"/>
          <w:lang w:val="fr-FR"/>
        </w:rPr>
        <w:t xml:space="preserve">ông tác tài chính theo quy định của Tổng LĐLĐ Việt Nam và đáp ứng yêu cầu của hoạt động các cấp. </w:t>
      </w:r>
    </w:p>
    <w:p w14:paraId="23BD275F"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lang w:val="fr-FR"/>
        </w:rPr>
        <w:t>- Tổ chức tập huấn nghiệp vụ công tác Tài chính công đoàn.</w:t>
      </w:r>
    </w:p>
    <w:p w14:paraId="2A9C3776" w14:textId="77777777" w:rsidR="002F301A" w:rsidRPr="00957B40" w:rsidRDefault="002F301A" w:rsidP="002F301A">
      <w:pPr>
        <w:spacing w:before="120" w:after="120"/>
        <w:ind w:firstLine="560"/>
        <w:jc w:val="both"/>
        <w:rPr>
          <w:rFonts w:ascii="Times New Roman" w:hAnsi="Times New Roman"/>
          <w:lang w:val="fr-FR"/>
        </w:rPr>
      </w:pPr>
      <w:r w:rsidRPr="00957B40">
        <w:rPr>
          <w:rFonts w:ascii="Times New Roman" w:hAnsi="Times New Roman"/>
          <w:lang w:val="fr-FR"/>
        </w:rPr>
        <w:t>- Tiếp tục quán triệt tinh thần tiết kiệm chi hành chính, ưu tiên kinh phí phục vụ hoạt động phong trào, nhất là hoạt động của công đoàn cấp cơ sở.</w:t>
      </w:r>
    </w:p>
    <w:p w14:paraId="46087C70" w14:textId="77777777" w:rsidR="002F301A" w:rsidRPr="00957B40" w:rsidRDefault="002F301A" w:rsidP="002F301A">
      <w:pPr>
        <w:spacing w:before="120" w:after="120"/>
        <w:ind w:firstLine="560"/>
        <w:jc w:val="both"/>
        <w:rPr>
          <w:rFonts w:ascii="Times New Roman" w:hAnsi="Times New Roman"/>
        </w:rPr>
      </w:pPr>
      <w:r w:rsidRPr="00957B40">
        <w:rPr>
          <w:rFonts w:ascii="Times New Roman" w:hAnsi="Times New Roman"/>
        </w:rPr>
        <w:t>- Tổ chức thực hiện chế độ kế toán công đoàn và phần mềm kế toán áp dụng theo Thông tư 107/2017/TT-BCT ngày 10/10/2017 của Bộ Tài chính hướng dẫn chế độ kế toán hành chính, sự nghiệp; triển khai văn bản về các hoạt động tài chính đối với công đoàn cơ sở là doanh nghiệp bị ảnh hưởng bởi dịch Covid-19.</w:t>
      </w:r>
    </w:p>
    <w:p w14:paraId="4E9AB4F8" w14:textId="77777777" w:rsidR="002F301A" w:rsidRPr="00957B40" w:rsidRDefault="002F301A" w:rsidP="002F301A">
      <w:pPr>
        <w:spacing w:before="120" w:after="120"/>
        <w:ind w:firstLine="560"/>
        <w:jc w:val="both"/>
        <w:rPr>
          <w:rFonts w:ascii="Times New Roman" w:hAnsi="Times New Roman"/>
          <w:spacing w:val="-4"/>
        </w:rPr>
      </w:pPr>
      <w:r w:rsidRPr="00957B40">
        <w:rPr>
          <w:rFonts w:ascii="Times New Roman" w:hAnsi="Times New Roman"/>
          <w:spacing w:val="-4"/>
        </w:rPr>
        <w:t>- Triển khai thu kinh phí công đoàn khu vực sản xuất kinh doanh qua tài khoản Công đoàn Việt Nam (đối với các đơn vị có công đoàn cơ sở doanh nghiệp)</w:t>
      </w:r>
    </w:p>
    <w:p w14:paraId="201D7798" w14:textId="77777777" w:rsidR="002F301A" w:rsidRPr="00957B40" w:rsidRDefault="002F301A" w:rsidP="002F301A">
      <w:pPr>
        <w:spacing w:before="120" w:after="120"/>
        <w:ind w:right="1" w:firstLine="709"/>
        <w:jc w:val="both"/>
        <w:rPr>
          <w:rFonts w:ascii="Times New Roman" w:hAnsi="Times New Roman"/>
        </w:rPr>
      </w:pPr>
      <w:r w:rsidRPr="00957B40">
        <w:rPr>
          <w:rFonts w:ascii="Times New Roman" w:hAnsi="Times New Roman"/>
        </w:rPr>
        <w:t>2.8. Công tác kiểm tra, giám sát;</w:t>
      </w:r>
    </w:p>
    <w:p w14:paraId="2581D278" w14:textId="77777777" w:rsidR="002F301A" w:rsidRPr="00957B40" w:rsidRDefault="002F301A" w:rsidP="002F301A">
      <w:pPr>
        <w:spacing w:before="120" w:after="120"/>
        <w:ind w:left="709" w:right="1"/>
        <w:jc w:val="both"/>
        <w:rPr>
          <w:rFonts w:ascii="Times New Roman" w:hAnsi="Times New Roman"/>
          <w:bCs/>
        </w:rPr>
      </w:pPr>
      <w:r w:rsidRPr="00957B40">
        <w:rPr>
          <w:rFonts w:ascii="Times New Roman" w:hAnsi="Times New Roman"/>
        </w:rPr>
        <w:t xml:space="preserve">2.9. </w:t>
      </w:r>
      <w:r w:rsidRPr="00957B40">
        <w:rPr>
          <w:rFonts w:ascii="Times New Roman" w:hAnsi="Times New Roman"/>
          <w:bCs/>
        </w:rPr>
        <w:t>Công tác tổ chức, chỉ đạo.</w:t>
      </w:r>
    </w:p>
    <w:p w14:paraId="00740DAE" w14:textId="77777777" w:rsidR="002F301A" w:rsidRPr="00957B40" w:rsidRDefault="002F301A" w:rsidP="002F301A">
      <w:pPr>
        <w:spacing w:before="120" w:after="120"/>
        <w:ind w:left="709" w:right="1"/>
        <w:jc w:val="both"/>
        <w:rPr>
          <w:rFonts w:ascii="Times New Roman" w:hAnsi="Times New Roman"/>
          <w:b/>
          <w:bCs/>
        </w:rPr>
      </w:pPr>
      <w:r w:rsidRPr="00957B40">
        <w:rPr>
          <w:rFonts w:ascii="Times New Roman" w:hAnsi="Times New Roman"/>
          <w:b/>
          <w:bCs/>
        </w:rPr>
        <w:t>3. Tồn tại, hạn chế</w:t>
      </w:r>
    </w:p>
    <w:p w14:paraId="7F3D75A5" w14:textId="77777777" w:rsidR="002F301A" w:rsidRPr="00957B40" w:rsidRDefault="002F301A" w:rsidP="002F301A">
      <w:pPr>
        <w:spacing w:before="120" w:after="120"/>
        <w:ind w:left="709" w:right="1"/>
        <w:jc w:val="both"/>
        <w:rPr>
          <w:rFonts w:ascii="Times New Roman" w:hAnsi="Times New Roman"/>
          <w:b/>
          <w:bCs/>
        </w:rPr>
      </w:pPr>
      <w:r w:rsidRPr="00957B40">
        <w:rPr>
          <w:rFonts w:ascii="Times New Roman" w:hAnsi="Times New Roman"/>
          <w:b/>
          <w:bCs/>
        </w:rPr>
        <w:t>4. Nguyên nhân của tồn tại hạn chế</w:t>
      </w:r>
    </w:p>
    <w:p w14:paraId="73D725F0" w14:textId="77777777" w:rsidR="002F301A" w:rsidRPr="00957B40" w:rsidRDefault="002F301A" w:rsidP="002F301A">
      <w:pPr>
        <w:spacing w:before="120" w:after="120"/>
        <w:ind w:left="709" w:right="1"/>
        <w:jc w:val="both"/>
        <w:rPr>
          <w:rFonts w:ascii="Times New Roman" w:hAnsi="Times New Roman"/>
          <w:bCs/>
        </w:rPr>
      </w:pPr>
      <w:r w:rsidRPr="00957B40">
        <w:rPr>
          <w:rFonts w:ascii="Times New Roman" w:hAnsi="Times New Roman"/>
          <w:bCs/>
        </w:rPr>
        <w:t>- Khách quan</w:t>
      </w:r>
    </w:p>
    <w:p w14:paraId="1FD75C41" w14:textId="77777777" w:rsidR="002F301A" w:rsidRPr="00957B40" w:rsidRDefault="002F301A" w:rsidP="002F301A">
      <w:pPr>
        <w:spacing w:before="120" w:after="120"/>
        <w:ind w:left="709" w:right="1"/>
        <w:jc w:val="both"/>
        <w:rPr>
          <w:rFonts w:ascii="Times New Roman" w:hAnsi="Times New Roman"/>
          <w:bCs/>
        </w:rPr>
      </w:pPr>
      <w:r w:rsidRPr="00957B40">
        <w:rPr>
          <w:rFonts w:ascii="Times New Roman" w:hAnsi="Times New Roman"/>
          <w:bCs/>
        </w:rPr>
        <w:t>- Chủ quan</w:t>
      </w:r>
    </w:p>
    <w:p w14:paraId="23FAEB07" w14:textId="77777777" w:rsidR="002F301A" w:rsidRPr="00957B40" w:rsidRDefault="002F301A" w:rsidP="002F301A">
      <w:pPr>
        <w:spacing w:before="120" w:after="120"/>
        <w:ind w:right="1" w:firstLine="709"/>
        <w:jc w:val="both"/>
        <w:rPr>
          <w:rFonts w:ascii="Times New Roman" w:hAnsi="Times New Roman"/>
          <w:bCs/>
          <w:i/>
          <w:iCs/>
        </w:rPr>
      </w:pPr>
      <w:r w:rsidRPr="00957B40">
        <w:rPr>
          <w:rFonts w:ascii="Times New Roman" w:hAnsi="Times New Roman"/>
          <w:i/>
          <w:iCs/>
        </w:rPr>
        <w:t>(Tập trung phân tích nguyên nhân, nhất là nguyên nhân chủ quan của những tồn tại, hạn chế)</w:t>
      </w:r>
    </w:p>
    <w:p w14:paraId="6C1734F8" w14:textId="77777777" w:rsidR="002F301A" w:rsidRPr="00957B40" w:rsidRDefault="002F301A" w:rsidP="002F301A">
      <w:pPr>
        <w:spacing w:before="120" w:after="120"/>
        <w:ind w:firstLine="709"/>
        <w:jc w:val="both"/>
        <w:rPr>
          <w:rFonts w:ascii="Times New Roman" w:hAnsi="Times New Roman"/>
        </w:rPr>
      </w:pPr>
      <w:r w:rsidRPr="00957B40">
        <w:rPr>
          <w:rFonts w:ascii="Times New Roman" w:hAnsi="Times New Roman"/>
          <w:b/>
          <w:bCs/>
        </w:rPr>
        <w:t xml:space="preserve">5. </w:t>
      </w:r>
      <w:r w:rsidRPr="00957B40">
        <w:rPr>
          <w:rFonts w:ascii="Times New Roman" w:hAnsi="Times New Roman"/>
          <w:b/>
        </w:rPr>
        <w:t>Bài học kinh nghiệm:</w:t>
      </w:r>
      <w:r w:rsidRPr="00957B40">
        <w:rPr>
          <w:rFonts w:ascii="Times New Roman" w:hAnsi="Times New Roman"/>
        </w:rPr>
        <w:t xml:space="preserve"> Tập trung rút ra những bài học kinh nghiệm qua 5 năm tổ chức thực hiện Nghị quyết Đại hội...</w:t>
      </w:r>
    </w:p>
    <w:p w14:paraId="51580E98" w14:textId="77777777" w:rsidR="002F301A" w:rsidRPr="00957B40" w:rsidRDefault="002F301A" w:rsidP="002F301A">
      <w:pPr>
        <w:spacing w:before="120" w:after="120"/>
        <w:ind w:left="709" w:right="1"/>
        <w:jc w:val="both"/>
        <w:rPr>
          <w:rFonts w:ascii="Times New Roman" w:hAnsi="Times New Roman"/>
          <w:b/>
        </w:rPr>
      </w:pPr>
      <w:r w:rsidRPr="00957B40">
        <w:rPr>
          <w:rFonts w:ascii="Times New Roman" w:hAnsi="Times New Roman"/>
          <w:b/>
        </w:rPr>
        <w:t>Đánh giá chung</w:t>
      </w:r>
    </w:p>
    <w:p w14:paraId="3A34CAD7" w14:textId="77777777" w:rsidR="002F301A" w:rsidRPr="00957B40" w:rsidRDefault="002F301A" w:rsidP="002F301A">
      <w:pPr>
        <w:spacing w:before="120" w:after="120"/>
        <w:ind w:right="1" w:firstLine="709"/>
        <w:jc w:val="both"/>
        <w:rPr>
          <w:rFonts w:ascii="Times New Roman" w:hAnsi="Times New Roman"/>
        </w:rPr>
      </w:pPr>
      <w:r w:rsidRPr="00957B40">
        <w:rPr>
          <w:rFonts w:ascii="Times New Roman" w:hAnsi="Times New Roman"/>
        </w:rPr>
        <w:t>- Đánh giá khái quát về kết quả thực hiện những mục tiêu, nhiệm vụ chủ yếu đã nêu trong Nghị quyết Đại hội</w:t>
      </w:r>
    </w:p>
    <w:p w14:paraId="165669FB" w14:textId="77777777" w:rsidR="002F301A" w:rsidRPr="00957B40" w:rsidRDefault="002F301A" w:rsidP="002F301A">
      <w:pPr>
        <w:spacing w:before="120" w:after="120"/>
        <w:ind w:right="1" w:firstLine="709"/>
        <w:jc w:val="both"/>
        <w:rPr>
          <w:rFonts w:ascii="Times New Roman" w:hAnsi="Times New Roman"/>
          <w:b/>
          <w:i/>
        </w:rPr>
      </w:pPr>
      <w:r w:rsidRPr="00957B40">
        <w:rPr>
          <w:rFonts w:ascii="Times New Roman" w:hAnsi="Times New Roman"/>
        </w:rPr>
        <w:t>- Đánh giá tóm tắt các tồn tại, hạn chế trong nhiệm kỳ.</w:t>
      </w:r>
    </w:p>
    <w:p w14:paraId="0C2C8DCA" w14:textId="77777777" w:rsidR="002F301A" w:rsidRPr="00957B40" w:rsidRDefault="002F301A" w:rsidP="002F301A">
      <w:pPr>
        <w:spacing w:before="120" w:after="120"/>
        <w:ind w:firstLine="720"/>
        <w:jc w:val="both"/>
        <w:rPr>
          <w:rFonts w:ascii="Times New Roman" w:hAnsi="Times New Roman"/>
          <w:b/>
        </w:rPr>
      </w:pPr>
      <w:r w:rsidRPr="00957B40">
        <w:rPr>
          <w:rFonts w:ascii="Times New Roman" w:hAnsi="Times New Roman"/>
          <w:b/>
        </w:rPr>
        <w:t>II. Phương hướng, mục tiêu, chỉ tiêu trong 5 năm tới</w:t>
      </w:r>
    </w:p>
    <w:p w14:paraId="24483C6D" w14:textId="77777777" w:rsidR="002F301A" w:rsidRPr="00957B40" w:rsidRDefault="002F301A" w:rsidP="002F301A">
      <w:pPr>
        <w:spacing w:before="120" w:after="120"/>
        <w:ind w:firstLine="720"/>
        <w:jc w:val="both"/>
        <w:rPr>
          <w:rFonts w:ascii="Times New Roman" w:hAnsi="Times New Roman"/>
          <w:spacing w:val="-6"/>
        </w:rPr>
      </w:pPr>
      <w:r w:rsidRPr="00957B40">
        <w:rPr>
          <w:rFonts w:ascii="Times New Roman" w:hAnsi="Times New Roman"/>
          <w:spacing w:val="-6"/>
        </w:rPr>
        <w:t>- Dự báo bối cảnh tình hình trong 5 năm tới tác động đến hoạt động công đoàn</w:t>
      </w:r>
    </w:p>
    <w:p w14:paraId="0242E45D" w14:textId="77777777" w:rsidR="002F301A" w:rsidRPr="00957B40" w:rsidRDefault="002F301A" w:rsidP="002F301A">
      <w:pPr>
        <w:spacing w:before="120" w:after="120"/>
        <w:ind w:firstLine="720"/>
        <w:jc w:val="both"/>
        <w:rPr>
          <w:rFonts w:ascii="Times New Roman" w:hAnsi="Times New Roman"/>
        </w:rPr>
      </w:pPr>
      <w:r w:rsidRPr="00957B40">
        <w:rPr>
          <w:rFonts w:ascii="Times New Roman" w:hAnsi="Times New Roman"/>
        </w:rPr>
        <w:t>- Xác định các căn cứ để xây dựng phương hướng, mục tiêu, nhiệm vụ 5 năm tới.</w:t>
      </w:r>
    </w:p>
    <w:p w14:paraId="5B3F7131" w14:textId="77777777" w:rsidR="002F301A" w:rsidRPr="00957B40" w:rsidRDefault="002F301A" w:rsidP="002F301A">
      <w:pPr>
        <w:spacing w:before="120" w:after="120"/>
        <w:ind w:firstLine="720"/>
        <w:jc w:val="both"/>
        <w:rPr>
          <w:rFonts w:ascii="Times New Roman" w:hAnsi="Times New Roman"/>
        </w:rPr>
      </w:pPr>
      <w:r w:rsidRPr="00957B40">
        <w:rPr>
          <w:rFonts w:ascii="Times New Roman" w:hAnsi="Times New Roman"/>
        </w:rPr>
        <w:t>- Xây dựng mục tiêu tổng quát, các chỉ tiêu cụ thể, nhiệm vụ chủ yếu kế hoạch 5 năm tới.</w:t>
      </w:r>
    </w:p>
    <w:p w14:paraId="2BE6417E" w14:textId="77777777" w:rsidR="002F301A" w:rsidRPr="00957B40" w:rsidRDefault="002F301A" w:rsidP="002F301A">
      <w:pPr>
        <w:spacing w:before="120" w:after="120"/>
        <w:ind w:firstLine="720"/>
        <w:jc w:val="both"/>
        <w:rPr>
          <w:rFonts w:ascii="Times New Roman" w:hAnsi="Times New Roman"/>
          <w:b/>
          <w:i/>
        </w:rPr>
      </w:pPr>
      <w:r w:rsidRPr="00957B40">
        <w:rPr>
          <w:rFonts w:ascii="Times New Roman" w:hAnsi="Times New Roman"/>
          <w:b/>
          <w:i/>
        </w:rPr>
        <w:t>* Hệ thống chỉ tiêu chủ yếu gồm:</w:t>
      </w:r>
    </w:p>
    <w:p w14:paraId="3B6B3D57" w14:textId="77777777" w:rsidR="002F301A" w:rsidRPr="00957B40" w:rsidRDefault="002F301A" w:rsidP="002F301A">
      <w:pPr>
        <w:spacing w:before="120" w:after="120"/>
        <w:ind w:firstLine="720"/>
        <w:jc w:val="both"/>
        <w:rPr>
          <w:rFonts w:ascii="Times New Roman" w:hAnsi="Times New Roman"/>
        </w:rPr>
      </w:pPr>
      <w:r w:rsidRPr="00957B40">
        <w:rPr>
          <w:rFonts w:ascii="Times New Roman" w:hAnsi="Times New Roman"/>
        </w:rPr>
        <w:t>1. Tỷ lệ công đoàn hoàn thành xuất sắc nhiệm vụ.</w:t>
      </w:r>
    </w:p>
    <w:p w14:paraId="1C1CFFC9" w14:textId="77777777" w:rsidR="002F301A" w:rsidRPr="00957B40" w:rsidRDefault="002F301A" w:rsidP="002F301A">
      <w:pPr>
        <w:spacing w:before="120" w:after="120"/>
        <w:ind w:firstLine="720"/>
        <w:jc w:val="both"/>
        <w:rPr>
          <w:rFonts w:ascii="Times New Roman" w:hAnsi="Times New Roman"/>
          <w:spacing w:val="-8"/>
        </w:rPr>
      </w:pPr>
      <w:r w:rsidRPr="00957B40">
        <w:rPr>
          <w:rFonts w:ascii="Times New Roman" w:hAnsi="Times New Roman"/>
          <w:spacing w:val="-8"/>
        </w:rPr>
        <w:t>2. Tỷ lệ tổ chức hội nghị cán bộ công chức, viên chức, hội nghị người lao động.</w:t>
      </w:r>
    </w:p>
    <w:p w14:paraId="1F8D78F2" w14:textId="77777777" w:rsidR="002F301A" w:rsidRPr="00957B40" w:rsidRDefault="002F301A" w:rsidP="002F301A">
      <w:pPr>
        <w:spacing w:before="120" w:after="120"/>
        <w:ind w:firstLine="720"/>
        <w:jc w:val="both"/>
        <w:rPr>
          <w:rFonts w:ascii="Times New Roman" w:hAnsi="Times New Roman"/>
        </w:rPr>
      </w:pPr>
      <w:r w:rsidRPr="00957B40">
        <w:rPr>
          <w:rFonts w:ascii="Times New Roman" w:hAnsi="Times New Roman"/>
        </w:rPr>
        <w:t>3. Tỷ lệ nữ cán bộ, công chức, viên chức, lao động đạt danh hiệu “Giỏi việc nước, đảm việc nhà” các cấp.</w:t>
      </w:r>
    </w:p>
    <w:p w14:paraId="116594DD" w14:textId="77777777" w:rsidR="002F301A" w:rsidRPr="00957B40" w:rsidRDefault="002F301A" w:rsidP="002F301A">
      <w:pPr>
        <w:spacing w:before="120" w:after="120"/>
        <w:ind w:firstLine="720"/>
        <w:jc w:val="both"/>
        <w:rPr>
          <w:rFonts w:ascii="Times New Roman" w:hAnsi="Times New Roman"/>
        </w:rPr>
      </w:pPr>
      <w:r w:rsidRPr="00957B40">
        <w:rPr>
          <w:rFonts w:ascii="Times New Roman" w:hAnsi="Times New Roman"/>
        </w:rPr>
        <w:t>4. Tỷ lệ bồi dưỡng, tập huấn nghiệp vụ công tác công đoàn, bồi dưỡng, tập huấn nội dung về bình đẳng giới, lồng ghép giới.</w:t>
      </w:r>
    </w:p>
    <w:p w14:paraId="010C9790" w14:textId="77777777" w:rsidR="002F301A" w:rsidRPr="00957B40" w:rsidRDefault="002F301A" w:rsidP="002F301A">
      <w:pPr>
        <w:spacing w:before="120" w:after="120"/>
        <w:ind w:firstLine="720"/>
        <w:jc w:val="both"/>
        <w:rPr>
          <w:rFonts w:ascii="Times New Roman" w:hAnsi="Times New Roman"/>
        </w:rPr>
      </w:pPr>
      <w:r w:rsidRPr="00957B40">
        <w:rPr>
          <w:rFonts w:ascii="Times New Roman" w:hAnsi="Times New Roman"/>
        </w:rPr>
        <w:t>5. Tỷ lệ bồi dưỡng, giới thiệu đoàn viên công đoàn ưu tú cho Đảng xem xét kết nạp.</w:t>
      </w:r>
    </w:p>
    <w:p w14:paraId="5B1F2868" w14:textId="77777777" w:rsidR="002F301A" w:rsidRPr="00957B40" w:rsidRDefault="002F301A" w:rsidP="002F301A">
      <w:pPr>
        <w:spacing w:before="120" w:after="120"/>
        <w:ind w:firstLine="720"/>
        <w:jc w:val="both"/>
        <w:rPr>
          <w:rFonts w:ascii="Times New Roman" w:hAnsi="Times New Roman"/>
        </w:rPr>
      </w:pPr>
      <w:r w:rsidRPr="00957B40">
        <w:rPr>
          <w:rFonts w:ascii="Times New Roman" w:hAnsi="Times New Roman"/>
        </w:rPr>
        <w:t xml:space="preserve">6. Tỷ lệ thu kinh phí và đoàn phí công đoàn theo qui định của Nhà nước và Tổng Liên đoàn Lao động Việt Nam. </w:t>
      </w:r>
    </w:p>
    <w:p w14:paraId="555E075B" w14:textId="77777777" w:rsidR="002F301A" w:rsidRPr="00957B40" w:rsidRDefault="002F301A" w:rsidP="002F301A">
      <w:pPr>
        <w:spacing w:before="120" w:after="120"/>
        <w:ind w:left="720"/>
        <w:jc w:val="both"/>
        <w:rPr>
          <w:rFonts w:ascii="Times New Roman" w:hAnsi="Times New Roman"/>
        </w:rPr>
      </w:pPr>
      <w:r w:rsidRPr="00957B40">
        <w:rPr>
          <w:rFonts w:ascii="Times New Roman" w:hAnsi="Times New Roman"/>
        </w:rPr>
        <w:t>7. Tỷ lệ tổ chức thực hiện việc kiểm tra tài chính cùng cấp.</w:t>
      </w:r>
    </w:p>
    <w:p w14:paraId="134D10BE" w14:textId="77777777" w:rsidR="002F301A" w:rsidRPr="00957B40" w:rsidRDefault="002F301A" w:rsidP="002F301A">
      <w:pPr>
        <w:spacing w:before="120" w:after="120"/>
        <w:ind w:left="709" w:right="-849"/>
        <w:jc w:val="both"/>
        <w:rPr>
          <w:rFonts w:ascii="Times New Roman" w:hAnsi="Times New Roman"/>
          <w:b/>
          <w:lang w:val="fr-FR"/>
        </w:rPr>
      </w:pPr>
      <w:bookmarkStart w:id="3" w:name="v_ccv_bd_anchor_2010"/>
      <w:bookmarkEnd w:id="3"/>
      <w:r w:rsidRPr="00957B40">
        <w:rPr>
          <w:rFonts w:ascii="Times New Roman" w:hAnsi="Times New Roman"/>
          <w:b/>
          <w:lang w:val="fr-FR"/>
        </w:rPr>
        <w:t>III. Nhiệm vụ và giải pháp chủ yếu</w:t>
      </w:r>
    </w:p>
    <w:p w14:paraId="0E8804F8" w14:textId="77777777" w:rsidR="002F301A" w:rsidRPr="00957B40" w:rsidRDefault="002F301A" w:rsidP="002F301A">
      <w:pPr>
        <w:spacing w:before="120" w:after="120"/>
        <w:ind w:right="-21" w:firstLine="709"/>
        <w:jc w:val="both"/>
        <w:rPr>
          <w:rFonts w:ascii="Times New Roman" w:hAnsi="Times New Roman"/>
          <w:lang w:val="fr-FR"/>
        </w:rPr>
      </w:pPr>
      <w:r w:rsidRPr="00957B40">
        <w:rPr>
          <w:rFonts w:ascii="Times New Roman" w:hAnsi="Times New Roman"/>
          <w:lang w:val="fr-FR"/>
        </w:rPr>
        <w:t xml:space="preserve">Bám sát </w:t>
      </w:r>
      <w:r w:rsidRPr="00957B40">
        <w:rPr>
          <w:rFonts w:ascii="Times New Roman" w:hAnsi="Times New Roman"/>
          <w:bCs/>
          <w:shd w:val="clear" w:color="auto" w:fill="FFFFFF"/>
        </w:rPr>
        <w:t>Nghị quyết số 02-NQ/TW, ngày 12/6/2021 của Bộ Chính trị về đổi mới tổ chức và hoạt động của Công đoàn Việt Nam trong tình hình mới và nghị quyết đại hội công đoàn các cấp để đưa ra nhiệm vụ cụ thể và giải pháp tổ chức thực hiện:</w:t>
      </w:r>
    </w:p>
    <w:p w14:paraId="13335D90" w14:textId="77777777" w:rsidR="002F301A" w:rsidRPr="00957B40" w:rsidRDefault="002F301A" w:rsidP="002F301A">
      <w:pPr>
        <w:spacing w:before="120" w:after="120"/>
        <w:ind w:right="-21" w:firstLine="709"/>
        <w:jc w:val="both"/>
        <w:rPr>
          <w:rFonts w:ascii="Times New Roman" w:hAnsi="Times New Roman"/>
          <w:lang w:val="fr-FR"/>
        </w:rPr>
      </w:pPr>
      <w:r w:rsidRPr="00957B40">
        <w:rPr>
          <w:rFonts w:ascii="Times New Roman" w:hAnsi="Times New Roman"/>
          <w:lang w:val="fr-FR"/>
        </w:rPr>
        <w:t>1. Tiếp tục nâng cao chất lượng tham mưu, nghiên cứu xây dựng chính sách pháp luật; thực hiện tốt vai trò đại diện, bảo vệ quyền, lợi ích hợp pháp, chính đáng cho cán bộ, công chức, viên chức và đoàn viên công đoàn.</w:t>
      </w:r>
    </w:p>
    <w:p w14:paraId="34990B05" w14:textId="77777777" w:rsidR="002F301A" w:rsidRPr="00957B40" w:rsidRDefault="002F301A" w:rsidP="002F301A">
      <w:pPr>
        <w:spacing w:before="120" w:after="120"/>
        <w:ind w:right="-21" w:firstLine="709"/>
        <w:jc w:val="both"/>
        <w:rPr>
          <w:rFonts w:ascii="Times New Roman" w:hAnsi="Times New Roman"/>
          <w:lang w:val="fr-FR"/>
        </w:rPr>
      </w:pPr>
      <w:r w:rsidRPr="00957B40">
        <w:rPr>
          <w:rFonts w:ascii="Times New Roman" w:hAnsi="Times New Roman"/>
          <w:iCs/>
          <w:lang w:val="fr-FR"/>
        </w:rPr>
        <w:t>2.</w:t>
      </w:r>
      <w:r w:rsidRPr="00957B40">
        <w:rPr>
          <w:rFonts w:ascii="Times New Roman" w:hAnsi="Times New Roman"/>
          <w:lang w:val="fr-FR"/>
        </w:rPr>
        <w:t xml:space="preserve"> Đẩy mạnh chăm lo lợi ích thiết thực cho đoàn viên công đoàn.</w:t>
      </w:r>
    </w:p>
    <w:p w14:paraId="6E489103" w14:textId="77777777" w:rsidR="002F301A" w:rsidRPr="00957B40" w:rsidRDefault="002F301A" w:rsidP="002F301A">
      <w:pPr>
        <w:spacing w:before="120" w:after="120"/>
        <w:ind w:right="-21" w:firstLine="709"/>
        <w:jc w:val="both"/>
        <w:rPr>
          <w:rFonts w:ascii="Times New Roman" w:hAnsi="Times New Roman"/>
          <w:iCs/>
          <w:lang w:val="fr-FR"/>
        </w:rPr>
      </w:pPr>
      <w:r w:rsidRPr="00957B40">
        <w:rPr>
          <w:rFonts w:ascii="Times New Roman" w:hAnsi="Times New Roman"/>
          <w:bCs/>
          <w:iCs/>
          <w:lang w:val="fr-FR"/>
        </w:rPr>
        <w:t xml:space="preserve">3. Tăng cường công tác thông tin tuyên tuyền, giáo dục góp phần nâng cao trình độ, năng lực, phẩm chất cho cán bộ, công chức, viên chức </w:t>
      </w:r>
      <w:r w:rsidRPr="00957B40">
        <w:rPr>
          <w:rFonts w:ascii="Times New Roman" w:hAnsi="Times New Roman"/>
          <w:iCs/>
          <w:lang w:val="fr-FR"/>
        </w:rPr>
        <w:t>đáp ứng yêu cầu thời kỳ đẩy mạnh công nghiệp hóa, hiện đại hóa đất nước và hội nhập quốc tế.</w:t>
      </w:r>
    </w:p>
    <w:p w14:paraId="70F003E4" w14:textId="77777777" w:rsidR="002F301A" w:rsidRPr="00957B40" w:rsidRDefault="002F301A" w:rsidP="002F301A">
      <w:pPr>
        <w:spacing w:before="120" w:after="120"/>
        <w:ind w:left="709" w:right="-849"/>
        <w:jc w:val="both"/>
        <w:rPr>
          <w:rFonts w:ascii="Times New Roman" w:hAnsi="Times New Roman"/>
          <w:lang w:val="fr-FR"/>
        </w:rPr>
      </w:pPr>
      <w:r w:rsidRPr="00957B40">
        <w:rPr>
          <w:rFonts w:ascii="Times New Roman" w:hAnsi="Times New Roman"/>
          <w:lang w:val="fr-FR"/>
        </w:rPr>
        <w:t>4. Đổi mới, nâng cao hiệu quả các phong trào thi đua.</w:t>
      </w:r>
    </w:p>
    <w:p w14:paraId="42D23FEF" w14:textId="77777777" w:rsidR="002F301A" w:rsidRPr="00957B40" w:rsidRDefault="002F301A" w:rsidP="00522F15">
      <w:pPr>
        <w:pStyle w:val="Heading1"/>
        <w:spacing w:before="120"/>
        <w:ind w:right="-21" w:firstLine="709"/>
        <w:rPr>
          <w:rFonts w:ascii="Times New Roman" w:hAnsi="Times New Roman"/>
          <w:b w:val="0"/>
          <w:szCs w:val="28"/>
          <w:lang w:val="fr-FR"/>
        </w:rPr>
      </w:pPr>
      <w:r w:rsidRPr="00957B40">
        <w:rPr>
          <w:rFonts w:ascii="Times New Roman" w:hAnsi="Times New Roman"/>
          <w:b w:val="0"/>
          <w:szCs w:val="28"/>
          <w:lang w:val="fr-FR"/>
        </w:rPr>
        <w:t>5. Đẩy mạnh công tác phát triển đoàn viên, xây dựng tổ chức Công đoàn vững mạnh.</w:t>
      </w:r>
    </w:p>
    <w:p w14:paraId="16EB8247" w14:textId="77777777" w:rsidR="002F301A" w:rsidRPr="00957B40" w:rsidRDefault="002F301A" w:rsidP="002F301A">
      <w:pPr>
        <w:pStyle w:val="Heading1"/>
        <w:spacing w:before="120"/>
        <w:ind w:firstLine="709"/>
        <w:rPr>
          <w:rFonts w:ascii="Times New Roman" w:hAnsi="Times New Roman"/>
          <w:b w:val="0"/>
          <w:szCs w:val="28"/>
          <w:lang w:val="fr-FR"/>
        </w:rPr>
      </w:pPr>
      <w:r w:rsidRPr="00957B40">
        <w:rPr>
          <w:rFonts w:ascii="Times New Roman" w:hAnsi="Times New Roman"/>
          <w:b w:val="0"/>
          <w:szCs w:val="28"/>
          <w:lang w:val="fr-FR"/>
        </w:rPr>
        <w:t>6. Nâng cao hiệu quả công tác nữ công.</w:t>
      </w:r>
    </w:p>
    <w:p w14:paraId="63F19816" w14:textId="77777777" w:rsidR="002F301A" w:rsidRPr="00957B40" w:rsidRDefault="002F301A" w:rsidP="00522F15">
      <w:pPr>
        <w:pStyle w:val="Heading1"/>
        <w:spacing w:before="120"/>
        <w:ind w:firstLine="709"/>
        <w:rPr>
          <w:rFonts w:ascii="Times New Roman" w:hAnsi="Times New Roman"/>
          <w:b w:val="0"/>
          <w:szCs w:val="28"/>
          <w:lang w:val="fr-FR"/>
        </w:rPr>
      </w:pPr>
      <w:r w:rsidRPr="00957B40">
        <w:rPr>
          <w:rFonts w:ascii="Times New Roman" w:hAnsi="Times New Roman"/>
          <w:b w:val="0"/>
          <w:szCs w:val="28"/>
          <w:lang w:val="fr-FR"/>
        </w:rPr>
        <w:t>7. Công tác tài chính.</w:t>
      </w:r>
    </w:p>
    <w:p w14:paraId="466469F8" w14:textId="77777777" w:rsidR="002F301A" w:rsidRPr="00957B40" w:rsidRDefault="002F301A" w:rsidP="002F301A">
      <w:pPr>
        <w:spacing w:before="120" w:after="120"/>
        <w:ind w:left="720"/>
        <w:jc w:val="both"/>
        <w:rPr>
          <w:rFonts w:ascii="Times New Roman" w:hAnsi="Times New Roman"/>
          <w:lang w:val="fr-FR"/>
        </w:rPr>
      </w:pPr>
      <w:r w:rsidRPr="00957B40">
        <w:rPr>
          <w:rFonts w:ascii="Times New Roman" w:hAnsi="Times New Roman"/>
          <w:lang w:val="fr-FR"/>
        </w:rPr>
        <w:t>8. Công tác kiểm tra.</w:t>
      </w:r>
    </w:p>
    <w:p w14:paraId="1542311A" w14:textId="77777777" w:rsidR="002F301A" w:rsidRPr="00957B40" w:rsidRDefault="002F301A" w:rsidP="002F301A">
      <w:pPr>
        <w:spacing w:before="120" w:after="120"/>
        <w:ind w:left="720"/>
        <w:jc w:val="both"/>
        <w:rPr>
          <w:rFonts w:ascii="Times New Roman" w:hAnsi="Times New Roman"/>
          <w:lang w:val="fr-FR"/>
        </w:rPr>
      </w:pPr>
      <w:r w:rsidRPr="00957B40">
        <w:rPr>
          <w:rFonts w:ascii="Times New Roman" w:hAnsi="Times New Roman"/>
          <w:lang w:val="fr-FR"/>
        </w:rPr>
        <w:t>9. Công tác chỉ đạo thực hiện</w:t>
      </w:r>
    </w:p>
    <w:p w14:paraId="27627C67" w14:textId="77777777" w:rsidR="002F301A" w:rsidRPr="00957B40" w:rsidRDefault="002F301A" w:rsidP="002F301A">
      <w:pPr>
        <w:spacing w:before="120" w:after="120"/>
        <w:ind w:firstLine="562"/>
        <w:jc w:val="both"/>
        <w:rPr>
          <w:rFonts w:ascii="Times New Roman" w:hAnsi="Times New Roman"/>
          <w:b/>
          <w:lang w:val="fr-FR"/>
        </w:rPr>
      </w:pPr>
      <w:r w:rsidRPr="00957B40">
        <w:rPr>
          <w:rFonts w:ascii="Times New Roman" w:hAnsi="Times New Roman"/>
          <w:b/>
          <w:lang w:val="fr-FR"/>
        </w:rPr>
        <w:t>IV. Kiến nghị, đề xuất</w:t>
      </w:r>
    </w:p>
    <w:p w14:paraId="084B399D" w14:textId="77777777" w:rsidR="002F301A" w:rsidRPr="00957B40" w:rsidRDefault="002F301A" w:rsidP="002F301A">
      <w:pPr>
        <w:spacing w:before="120" w:after="120"/>
        <w:ind w:firstLine="562"/>
        <w:rPr>
          <w:rFonts w:ascii="Times New Roman" w:hAnsi="Times New Roman"/>
          <w:b/>
          <w:lang w:val="sv-SE"/>
        </w:rPr>
      </w:pPr>
      <w:r w:rsidRPr="00957B40">
        <w:rPr>
          <w:rFonts w:ascii="Times New Roman" w:hAnsi="Times New Roman"/>
          <w:b/>
          <w:lang w:val="sv-SE"/>
        </w:rPr>
        <w:t>V. Một số phụ lục kèm theo</w:t>
      </w:r>
    </w:p>
    <w:p w14:paraId="48EDE65F" w14:textId="77777777" w:rsidR="002F301A" w:rsidRPr="00957B40" w:rsidRDefault="002F301A" w:rsidP="002F301A">
      <w:pPr>
        <w:spacing w:before="120" w:after="120"/>
        <w:ind w:firstLine="562"/>
        <w:rPr>
          <w:rFonts w:ascii="Times New Roman" w:hAnsi="Times New Roman"/>
          <w:lang w:val="sv-SE"/>
        </w:rPr>
      </w:pPr>
      <w:r w:rsidRPr="00957B40">
        <w:rPr>
          <w:rFonts w:ascii="Times New Roman" w:hAnsi="Times New Roman"/>
          <w:lang w:val="sv-SE"/>
        </w:rPr>
        <w:t>1. Phụ lục về tổ chức bộ máy.</w:t>
      </w:r>
    </w:p>
    <w:p w14:paraId="69AB960A" w14:textId="77777777" w:rsidR="002F301A" w:rsidRPr="00957B40" w:rsidRDefault="002F301A" w:rsidP="002F301A">
      <w:pPr>
        <w:spacing w:before="120" w:after="120"/>
        <w:ind w:firstLine="562"/>
        <w:rPr>
          <w:rFonts w:ascii="Times New Roman" w:hAnsi="Times New Roman"/>
          <w:lang w:val="sv-SE"/>
        </w:rPr>
      </w:pPr>
      <w:r w:rsidRPr="00957B40">
        <w:rPr>
          <w:rFonts w:ascii="Times New Roman" w:hAnsi="Times New Roman"/>
          <w:lang w:val="sv-SE"/>
        </w:rPr>
        <w:t>2. Phụ lục về công tác thi đua khen thưởng.</w:t>
      </w:r>
    </w:p>
    <w:p w14:paraId="76A7DB11" w14:textId="77777777" w:rsidR="002F301A" w:rsidRPr="00957B40" w:rsidRDefault="002F301A" w:rsidP="002F301A">
      <w:pPr>
        <w:spacing w:before="120" w:after="120"/>
        <w:ind w:firstLine="562"/>
        <w:rPr>
          <w:rFonts w:ascii="Times New Roman" w:hAnsi="Times New Roman"/>
          <w:lang w:val="sv-SE"/>
        </w:rPr>
      </w:pPr>
      <w:r w:rsidRPr="00957B40">
        <w:rPr>
          <w:rFonts w:ascii="Times New Roman" w:hAnsi="Times New Roman"/>
          <w:lang w:val="sv-SE"/>
        </w:rPr>
        <w:t>3. Phụ lục về công tác đào tạo cán bộ công đoàn.</w:t>
      </w:r>
    </w:p>
    <w:p w14:paraId="208C086C" w14:textId="77777777" w:rsidR="002F301A" w:rsidRPr="00957B40" w:rsidRDefault="002F301A" w:rsidP="002F301A">
      <w:pPr>
        <w:spacing w:before="120" w:after="120"/>
        <w:ind w:firstLine="562"/>
        <w:rPr>
          <w:rFonts w:ascii="Times New Roman" w:hAnsi="Times New Roman"/>
          <w:lang w:val="sv-SE"/>
        </w:rPr>
      </w:pPr>
      <w:r w:rsidRPr="00957B40">
        <w:rPr>
          <w:rFonts w:ascii="Times New Roman" w:hAnsi="Times New Roman"/>
          <w:lang w:val="sv-SE"/>
        </w:rPr>
        <w:t>4. Phụ lục về hoạt động xã hội tình nghĩa.</w:t>
      </w:r>
    </w:p>
    <w:p w14:paraId="372BEAA1" w14:textId="77777777" w:rsidR="002F301A" w:rsidRPr="00957B40" w:rsidRDefault="002F301A" w:rsidP="002F301A">
      <w:pPr>
        <w:spacing w:before="120" w:after="120"/>
        <w:ind w:firstLine="562"/>
        <w:rPr>
          <w:rFonts w:ascii="Times New Roman" w:hAnsi="Times New Roman"/>
          <w:lang w:val="sv-SE"/>
        </w:rPr>
      </w:pPr>
      <w:r w:rsidRPr="00957B40">
        <w:rPr>
          <w:rFonts w:ascii="Times New Roman" w:hAnsi="Times New Roman"/>
          <w:lang w:val="sv-SE"/>
        </w:rPr>
        <w:t>- Xây dựng nhà tình nghĩa.</w:t>
      </w:r>
    </w:p>
    <w:p w14:paraId="2AD502B3" w14:textId="77777777" w:rsidR="002F301A" w:rsidRPr="00957B40" w:rsidRDefault="002F301A" w:rsidP="002F301A">
      <w:pPr>
        <w:spacing w:before="120" w:after="120"/>
        <w:ind w:firstLine="562"/>
        <w:rPr>
          <w:rFonts w:ascii="Times New Roman" w:hAnsi="Times New Roman"/>
          <w:lang w:val="sv-SE"/>
        </w:rPr>
      </w:pPr>
      <w:r w:rsidRPr="00957B40">
        <w:rPr>
          <w:rFonts w:ascii="Times New Roman" w:hAnsi="Times New Roman"/>
          <w:lang w:val="sv-SE"/>
        </w:rPr>
        <w:t>- Ủng hộ quỹ vì người nghèo.</w:t>
      </w:r>
    </w:p>
    <w:p w14:paraId="48D54932" w14:textId="77777777" w:rsidR="002F301A" w:rsidRPr="00957B40" w:rsidRDefault="002F301A" w:rsidP="002F301A">
      <w:pPr>
        <w:spacing w:before="120" w:after="120"/>
        <w:ind w:firstLine="562"/>
        <w:rPr>
          <w:rFonts w:ascii="Times New Roman" w:hAnsi="Times New Roman"/>
          <w:lang w:val="sv-SE"/>
        </w:rPr>
      </w:pPr>
      <w:r w:rsidRPr="00957B40">
        <w:rPr>
          <w:rFonts w:ascii="Times New Roman" w:hAnsi="Times New Roman"/>
          <w:lang w:val="sv-SE"/>
        </w:rPr>
        <w:t>5. Phụ lục về công tác phòng, chống Covid.</w:t>
      </w:r>
    </w:p>
    <w:p w14:paraId="3965D789" w14:textId="77777777" w:rsidR="002F301A" w:rsidRPr="00957B40" w:rsidRDefault="002F301A" w:rsidP="002F301A">
      <w:pPr>
        <w:spacing w:before="120" w:after="120"/>
        <w:ind w:firstLine="562"/>
        <w:rPr>
          <w:rFonts w:ascii="Times New Roman" w:hAnsi="Times New Roman"/>
          <w:lang w:val="sv-SE"/>
        </w:rPr>
      </w:pPr>
      <w:r w:rsidRPr="00957B40">
        <w:rPr>
          <w:rFonts w:ascii="Times New Roman" w:hAnsi="Times New Roman"/>
          <w:lang w:val="sv-SE"/>
        </w:rPr>
        <w:t>6. Một số phụ lục khác.</w:t>
      </w:r>
    </w:p>
    <w:p w14:paraId="130A6A7B" w14:textId="77777777" w:rsidR="002F301A" w:rsidRPr="00957B40" w:rsidRDefault="002F301A" w:rsidP="002F301A">
      <w:pPr>
        <w:spacing w:before="120" w:after="120"/>
        <w:ind w:firstLine="562"/>
        <w:jc w:val="both"/>
        <w:rPr>
          <w:rFonts w:ascii="Times New Roman" w:hAnsi="Times New Roman"/>
          <w:lang w:val="es-ES"/>
        </w:rPr>
      </w:pPr>
      <w:r w:rsidRPr="00957B40">
        <w:rPr>
          <w:rFonts w:ascii="Times New Roman" w:hAnsi="Times New Roman"/>
          <w:lang w:val="en-GB"/>
        </w:rPr>
        <w:t xml:space="preserve">Dự thảo báo cáo </w:t>
      </w:r>
      <w:r w:rsidRPr="00957B40">
        <w:rPr>
          <w:rFonts w:ascii="Times New Roman" w:hAnsi="Times New Roman"/>
        </w:rPr>
        <w:t>chính trị đại hội cô</w:t>
      </w:r>
      <w:r w:rsidR="00E2096B" w:rsidRPr="00957B40">
        <w:rPr>
          <w:rFonts w:ascii="Times New Roman" w:hAnsi="Times New Roman"/>
        </w:rPr>
        <w:t>ng đoàn các cấp, nhiệm kỳ 2023 -</w:t>
      </w:r>
      <w:r w:rsidRPr="00957B40">
        <w:rPr>
          <w:rFonts w:ascii="Times New Roman" w:hAnsi="Times New Roman"/>
        </w:rPr>
        <w:t xml:space="preserve"> 2028 </w:t>
      </w:r>
      <w:r w:rsidRPr="00957B40">
        <w:rPr>
          <w:rFonts w:ascii="Times New Roman" w:hAnsi="Times New Roman"/>
          <w:lang w:val="en-GB"/>
        </w:rPr>
        <w:t xml:space="preserve">của các công đoàn trực thuộc gửi về Văn phòng Công đoàn Viên chức Việt Nam trước ngày </w:t>
      </w:r>
      <w:r w:rsidRPr="00957B40">
        <w:rPr>
          <w:rFonts w:ascii="Times New Roman" w:hAnsi="Times New Roman"/>
          <w:b/>
          <w:lang w:val="en-GB"/>
        </w:rPr>
        <w:t>15/12/2022</w:t>
      </w:r>
      <w:r w:rsidRPr="00957B40">
        <w:rPr>
          <w:rFonts w:ascii="Times New Roman" w:hAnsi="Times New Roman"/>
        </w:rPr>
        <w:t xml:space="preserve"> </w:t>
      </w:r>
      <w:r w:rsidRPr="00957B40">
        <w:rPr>
          <w:rFonts w:ascii="Times New Roman" w:hAnsi="Times New Roman"/>
          <w:lang w:val="es-ES"/>
        </w:rPr>
        <w:t xml:space="preserve">(địa chỉ hộp thư: </w:t>
      </w:r>
      <w:hyperlink r:id="rId11" w:history="1">
        <w:r w:rsidRPr="00957B40">
          <w:rPr>
            <w:rStyle w:val="Hyperlink"/>
            <w:rFonts w:ascii="Times New Roman" w:hAnsi="Times New Roman"/>
            <w:lang w:val="es-ES"/>
          </w:rPr>
          <w:t>tonghopcdvc@gmail.com</w:t>
        </w:r>
      </w:hyperlink>
      <w:r w:rsidRPr="00957B40">
        <w:rPr>
          <w:rFonts w:ascii="Times New Roman" w:hAnsi="Times New Roman"/>
          <w:lang w:val="es-ES"/>
        </w:rPr>
        <w:t xml:space="preserve">) kèm biểu số liệu tính trong 5 năm (2018, 2019, 2020, 2021 và 2022) </w:t>
      </w:r>
      <w:r w:rsidRPr="00957B40">
        <w:rPr>
          <w:rFonts w:ascii="Times New Roman" w:hAnsi="Times New Roman"/>
          <w:lang w:val="nl-NL"/>
        </w:rPr>
        <w:t>để phục vụ công tác xây dựng Báo cáo chính trị của Đại hội Công đoàn Viên chức Việt</w:t>
      </w:r>
      <w:r w:rsidR="00E2096B" w:rsidRPr="00957B40">
        <w:rPr>
          <w:rFonts w:ascii="Times New Roman" w:hAnsi="Times New Roman"/>
          <w:lang w:val="nl-NL"/>
        </w:rPr>
        <w:t xml:space="preserve"> Nam lần thứ VI, nhiệm kỳ 2023 -</w:t>
      </w:r>
      <w:r w:rsidRPr="00957B40">
        <w:rPr>
          <w:rFonts w:ascii="Times New Roman" w:hAnsi="Times New Roman"/>
          <w:lang w:val="nl-NL"/>
        </w:rPr>
        <w:t xml:space="preserve"> 2028.</w:t>
      </w:r>
    </w:p>
    <w:p w14:paraId="11A39DA5" w14:textId="77777777" w:rsidR="002F301A" w:rsidRPr="00957B40" w:rsidRDefault="002F301A" w:rsidP="002F301A">
      <w:pPr>
        <w:spacing w:before="120" w:after="120"/>
        <w:ind w:firstLine="720"/>
        <w:jc w:val="both"/>
        <w:rPr>
          <w:rFonts w:ascii="Times New Roman" w:hAnsi="Times New Roman"/>
          <w:lang w:val="fr-FR"/>
        </w:rPr>
      </w:pPr>
      <w:r w:rsidRPr="00957B40">
        <w:rPr>
          <w:rFonts w:ascii="Times New Roman" w:hAnsi="Times New Roman"/>
          <w:lang w:val="fr-FR"/>
        </w:rPr>
        <w:t xml:space="preserve">Mọi chi tiết liên hệ đồng chí Phan Thị Thanh Hằng </w:t>
      </w:r>
      <w:r w:rsidR="00E2096B" w:rsidRPr="00957B40">
        <w:rPr>
          <w:rFonts w:ascii="Times New Roman" w:hAnsi="Times New Roman"/>
          <w:lang w:val="fr-FR"/>
        </w:rPr>
        <w:t>-</w:t>
      </w:r>
      <w:r w:rsidRPr="00957B40">
        <w:rPr>
          <w:rFonts w:ascii="Times New Roman" w:hAnsi="Times New Roman"/>
          <w:lang w:val="fr-FR"/>
        </w:rPr>
        <w:t xml:space="preserve"> Phó Chánh Văn phòng Công đoàn Viên chức Việt Nam, số điện thoại: 0964.337.358.</w:t>
      </w:r>
    </w:p>
    <w:p w14:paraId="4CE375D1" w14:textId="77777777" w:rsidR="002F301A" w:rsidRPr="00957B40" w:rsidRDefault="002F301A" w:rsidP="002F301A">
      <w:pPr>
        <w:spacing w:before="120"/>
        <w:jc w:val="both"/>
        <w:rPr>
          <w:rFonts w:ascii="Times New Roman" w:hAnsi="Times New Roman"/>
          <w:lang w:val="fr-FR"/>
        </w:r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9"/>
        <w:gridCol w:w="5246"/>
      </w:tblGrid>
      <w:tr w:rsidR="002F301A" w:rsidRPr="00957B40" w14:paraId="30B122B6" w14:textId="77777777" w:rsidTr="00240EE4">
        <w:trPr>
          <w:cantSplit/>
        </w:trPr>
        <w:tc>
          <w:tcPr>
            <w:tcW w:w="3829" w:type="dxa"/>
            <w:tcBorders>
              <w:top w:val="nil"/>
              <w:left w:val="nil"/>
              <w:bottom w:val="nil"/>
              <w:right w:val="nil"/>
            </w:tcBorders>
          </w:tcPr>
          <w:p w14:paraId="4D2BB994" w14:textId="77777777" w:rsidR="002F301A" w:rsidRPr="00957B40" w:rsidRDefault="002F301A" w:rsidP="00240EE4">
            <w:pPr>
              <w:pStyle w:val="BodyText"/>
              <w:rPr>
                <w:rFonts w:ascii="Times New Roman" w:hAnsi="Times New Roman"/>
                <w:b/>
                <w:i/>
                <w:szCs w:val="28"/>
                <w:lang w:val="en-GB"/>
              </w:rPr>
            </w:pPr>
          </w:p>
          <w:p w14:paraId="217B36C3" w14:textId="77777777" w:rsidR="002F301A" w:rsidRPr="00957B40" w:rsidRDefault="002F301A" w:rsidP="00240EE4">
            <w:pPr>
              <w:pStyle w:val="BodyText"/>
              <w:rPr>
                <w:rFonts w:ascii="Times New Roman" w:hAnsi="Times New Roman"/>
                <w:b/>
                <w:i/>
                <w:sz w:val="24"/>
                <w:lang w:val="en-GB"/>
              </w:rPr>
            </w:pPr>
            <w:r w:rsidRPr="00957B40">
              <w:rPr>
                <w:rFonts w:ascii="Times New Roman" w:hAnsi="Times New Roman"/>
                <w:b/>
                <w:i/>
                <w:sz w:val="24"/>
                <w:lang w:val="en-GB"/>
              </w:rPr>
              <w:t>Nơi nhận:</w:t>
            </w:r>
          </w:p>
          <w:p w14:paraId="0EF0A212" w14:textId="77777777" w:rsidR="002F301A" w:rsidRPr="00957B40" w:rsidRDefault="002F301A" w:rsidP="00240EE4">
            <w:pPr>
              <w:pStyle w:val="BodyText"/>
              <w:rPr>
                <w:rFonts w:ascii="Times New Roman" w:hAnsi="Times New Roman"/>
                <w:spacing w:val="-8"/>
                <w:sz w:val="22"/>
                <w:szCs w:val="22"/>
                <w:lang w:val="en-GB"/>
              </w:rPr>
            </w:pPr>
            <w:r w:rsidRPr="00957B40">
              <w:rPr>
                <w:rFonts w:ascii="Times New Roman" w:hAnsi="Times New Roman"/>
                <w:spacing w:val="-8"/>
                <w:sz w:val="22"/>
                <w:szCs w:val="22"/>
                <w:lang w:val="en-GB"/>
              </w:rPr>
              <w:t>- CĐ trực thuộc CĐVCVN;</w:t>
            </w:r>
          </w:p>
          <w:p w14:paraId="40864E1A" w14:textId="77777777" w:rsidR="002F301A" w:rsidRPr="00957B40" w:rsidRDefault="002F301A" w:rsidP="00240EE4">
            <w:pPr>
              <w:pStyle w:val="BodyText"/>
              <w:rPr>
                <w:rFonts w:ascii="Times New Roman" w:hAnsi="Times New Roman"/>
                <w:spacing w:val="-8"/>
                <w:sz w:val="22"/>
                <w:szCs w:val="22"/>
              </w:rPr>
            </w:pPr>
            <w:r w:rsidRPr="00957B40">
              <w:rPr>
                <w:rFonts w:ascii="Times New Roman" w:hAnsi="Times New Roman"/>
                <w:spacing w:val="-8"/>
                <w:sz w:val="22"/>
                <w:szCs w:val="22"/>
              </w:rPr>
              <w:t>-</w:t>
            </w:r>
            <w:r w:rsidRPr="00957B40">
              <w:rPr>
                <w:rFonts w:ascii="Times New Roman" w:hAnsi="Times New Roman"/>
                <w:b/>
                <w:spacing w:val="-8"/>
                <w:sz w:val="22"/>
                <w:szCs w:val="22"/>
              </w:rPr>
              <w:t xml:space="preserve"> </w:t>
            </w:r>
            <w:r w:rsidRPr="00957B40">
              <w:rPr>
                <w:rFonts w:ascii="Times New Roman" w:hAnsi="Times New Roman"/>
                <w:spacing w:val="-8"/>
                <w:sz w:val="22"/>
                <w:szCs w:val="22"/>
              </w:rPr>
              <w:t>Lưu</w:t>
            </w:r>
            <w:r w:rsidRPr="00957B40">
              <w:rPr>
                <w:rFonts w:ascii="Times New Roman" w:hAnsi="Times New Roman"/>
                <w:b/>
                <w:spacing w:val="-8"/>
                <w:sz w:val="22"/>
                <w:szCs w:val="22"/>
              </w:rPr>
              <w:t>:</w:t>
            </w:r>
            <w:r w:rsidRPr="00957B40">
              <w:rPr>
                <w:rFonts w:ascii="Times New Roman" w:hAnsi="Times New Roman"/>
                <w:spacing w:val="-8"/>
                <w:sz w:val="22"/>
                <w:szCs w:val="22"/>
              </w:rPr>
              <w:t xml:space="preserve"> VT.</w:t>
            </w:r>
          </w:p>
          <w:p w14:paraId="7B6F12CF" w14:textId="77777777" w:rsidR="002F301A" w:rsidRPr="00957B40" w:rsidRDefault="002F301A" w:rsidP="00240EE4">
            <w:pPr>
              <w:pStyle w:val="BodyText"/>
              <w:spacing w:before="120" w:line="360" w:lineRule="exact"/>
              <w:rPr>
                <w:rFonts w:ascii="Times New Roman" w:hAnsi="Times New Roman"/>
                <w:i/>
                <w:szCs w:val="28"/>
              </w:rPr>
            </w:pPr>
          </w:p>
        </w:tc>
        <w:tc>
          <w:tcPr>
            <w:tcW w:w="5246" w:type="dxa"/>
            <w:tcBorders>
              <w:top w:val="nil"/>
              <w:left w:val="nil"/>
              <w:bottom w:val="nil"/>
              <w:right w:val="nil"/>
            </w:tcBorders>
          </w:tcPr>
          <w:p w14:paraId="6F318775" w14:textId="77777777" w:rsidR="002F301A" w:rsidRPr="00957B40" w:rsidRDefault="002F301A" w:rsidP="00240EE4">
            <w:pPr>
              <w:pStyle w:val="BodyText"/>
              <w:jc w:val="center"/>
              <w:rPr>
                <w:rFonts w:ascii="Times New Roman" w:hAnsi="Times New Roman"/>
                <w:b/>
                <w:szCs w:val="28"/>
              </w:rPr>
            </w:pPr>
            <w:r w:rsidRPr="00957B40">
              <w:rPr>
                <w:rFonts w:ascii="Times New Roman" w:hAnsi="Times New Roman"/>
                <w:b/>
                <w:szCs w:val="28"/>
              </w:rPr>
              <w:t>TM. BAN THƯỜNG VỤ</w:t>
            </w:r>
          </w:p>
          <w:p w14:paraId="5A2681DF" w14:textId="77777777" w:rsidR="002F301A" w:rsidRPr="00957B40" w:rsidRDefault="002F301A" w:rsidP="00240EE4">
            <w:pPr>
              <w:pStyle w:val="BodyText"/>
              <w:jc w:val="center"/>
              <w:rPr>
                <w:rFonts w:ascii="Times New Roman" w:hAnsi="Times New Roman"/>
                <w:b/>
                <w:szCs w:val="28"/>
              </w:rPr>
            </w:pPr>
            <w:r w:rsidRPr="00957B40">
              <w:rPr>
                <w:rFonts w:ascii="Times New Roman" w:hAnsi="Times New Roman"/>
                <w:b/>
                <w:szCs w:val="28"/>
              </w:rPr>
              <w:t>PHÓ CHỦ TỊCH</w:t>
            </w:r>
          </w:p>
          <w:p w14:paraId="12513749" w14:textId="77777777" w:rsidR="002F301A" w:rsidRPr="00957B40" w:rsidRDefault="002F301A" w:rsidP="00240EE4">
            <w:pPr>
              <w:pStyle w:val="BodyText"/>
              <w:jc w:val="center"/>
              <w:rPr>
                <w:rFonts w:ascii="Times New Roman" w:hAnsi="Times New Roman"/>
                <w:b/>
                <w:szCs w:val="28"/>
              </w:rPr>
            </w:pPr>
          </w:p>
          <w:p w14:paraId="50C294E1" w14:textId="77777777" w:rsidR="002F301A" w:rsidRPr="00957B40" w:rsidRDefault="002F301A" w:rsidP="00240EE4">
            <w:pPr>
              <w:pStyle w:val="BodyText"/>
              <w:jc w:val="center"/>
              <w:rPr>
                <w:rFonts w:ascii="Times New Roman" w:hAnsi="Times New Roman"/>
                <w:b/>
                <w:szCs w:val="28"/>
              </w:rPr>
            </w:pPr>
          </w:p>
          <w:p w14:paraId="53D65FC4" w14:textId="77777777" w:rsidR="002F301A" w:rsidRPr="00957B40" w:rsidRDefault="002F301A" w:rsidP="00240EE4">
            <w:pPr>
              <w:pStyle w:val="BodyText"/>
              <w:jc w:val="center"/>
              <w:rPr>
                <w:rFonts w:ascii="Times New Roman" w:hAnsi="Times New Roman"/>
                <w:b/>
                <w:szCs w:val="28"/>
              </w:rPr>
            </w:pPr>
            <w:r w:rsidRPr="00957B40">
              <w:rPr>
                <w:rFonts w:ascii="Times New Roman" w:hAnsi="Times New Roman"/>
                <w:b/>
                <w:szCs w:val="28"/>
              </w:rPr>
              <w:t>Đã ký</w:t>
            </w:r>
          </w:p>
          <w:p w14:paraId="6224CED9" w14:textId="77777777" w:rsidR="002F301A" w:rsidRPr="00957B40" w:rsidRDefault="002F301A" w:rsidP="00240EE4">
            <w:pPr>
              <w:pStyle w:val="BodyText"/>
              <w:jc w:val="center"/>
              <w:rPr>
                <w:rFonts w:ascii="Times New Roman" w:hAnsi="Times New Roman"/>
                <w:b/>
                <w:szCs w:val="28"/>
              </w:rPr>
            </w:pPr>
          </w:p>
          <w:p w14:paraId="39204335" w14:textId="77777777" w:rsidR="002F301A" w:rsidRPr="00957B40" w:rsidRDefault="002F301A" w:rsidP="00240EE4">
            <w:pPr>
              <w:pStyle w:val="BodyText"/>
              <w:jc w:val="center"/>
              <w:rPr>
                <w:rFonts w:ascii="Times New Roman" w:hAnsi="Times New Roman"/>
                <w:b/>
                <w:szCs w:val="28"/>
              </w:rPr>
            </w:pPr>
          </w:p>
          <w:p w14:paraId="25BF2312" w14:textId="77777777" w:rsidR="002F301A" w:rsidRPr="00957B40" w:rsidRDefault="002F301A" w:rsidP="00240EE4">
            <w:pPr>
              <w:pStyle w:val="BodyText"/>
              <w:jc w:val="center"/>
              <w:rPr>
                <w:rFonts w:ascii="Times New Roman" w:hAnsi="Times New Roman"/>
                <w:b/>
                <w:szCs w:val="28"/>
              </w:rPr>
            </w:pPr>
            <w:r w:rsidRPr="00957B40">
              <w:rPr>
                <w:rFonts w:ascii="Times New Roman" w:hAnsi="Times New Roman"/>
                <w:b/>
                <w:szCs w:val="28"/>
              </w:rPr>
              <w:t>Phan Phương Hạnh</w:t>
            </w:r>
          </w:p>
        </w:tc>
      </w:tr>
    </w:tbl>
    <w:p w14:paraId="168D6A4D" w14:textId="77777777" w:rsidR="002F301A" w:rsidRPr="00957B40" w:rsidRDefault="002F301A" w:rsidP="002F301A">
      <w:pPr>
        <w:rPr>
          <w:rFonts w:ascii="Times New Roman" w:hAnsi="Times New Roman"/>
          <w:spacing w:val="-6"/>
        </w:rPr>
      </w:pPr>
    </w:p>
    <w:p w14:paraId="4A33B8B4" w14:textId="77777777" w:rsidR="002F301A" w:rsidRPr="00957B40" w:rsidRDefault="002F301A" w:rsidP="002F301A">
      <w:pPr>
        <w:rPr>
          <w:rFonts w:ascii="Times New Roman" w:hAnsi="Times New Roman"/>
        </w:rPr>
      </w:pPr>
    </w:p>
    <w:p w14:paraId="3D41BC17" w14:textId="77777777" w:rsidR="002F301A" w:rsidRPr="00957B40" w:rsidRDefault="002F301A" w:rsidP="0062133E">
      <w:pPr>
        <w:spacing w:before="120" w:line="288" w:lineRule="auto"/>
        <w:ind w:firstLine="720"/>
        <w:jc w:val="both"/>
        <w:rPr>
          <w:rFonts w:ascii="Times New Roman" w:hAnsi="Times New Roman"/>
          <w:bCs/>
        </w:rPr>
      </w:pPr>
    </w:p>
    <w:p w14:paraId="1DD98B02" w14:textId="77777777" w:rsidR="002F301A" w:rsidRPr="00957B40" w:rsidRDefault="002F301A" w:rsidP="0062133E">
      <w:pPr>
        <w:spacing w:before="120" w:line="288" w:lineRule="auto"/>
        <w:ind w:firstLine="720"/>
        <w:jc w:val="both"/>
        <w:rPr>
          <w:rFonts w:ascii="Times New Roman" w:hAnsi="Times New Roman"/>
          <w:bCs/>
        </w:rPr>
      </w:pPr>
    </w:p>
    <w:p w14:paraId="3DB69E99" w14:textId="77777777" w:rsidR="002F301A" w:rsidRPr="00957B40" w:rsidRDefault="002F301A" w:rsidP="002F301A">
      <w:pPr>
        <w:jc w:val="right"/>
        <w:rPr>
          <w:rFonts w:ascii="Times New Roman" w:hAnsi="Times New Roman"/>
          <w:i/>
        </w:rPr>
      </w:pPr>
      <w:r w:rsidRPr="00957B40">
        <w:rPr>
          <w:rFonts w:ascii="Times New Roman" w:hAnsi="Times New Roman"/>
          <w:i/>
        </w:rPr>
        <w:t>Phụ lục 6</w:t>
      </w:r>
    </w:p>
    <w:p w14:paraId="21EF2961" w14:textId="77777777" w:rsidR="002F301A" w:rsidRPr="00957B40" w:rsidRDefault="002F301A" w:rsidP="002F301A">
      <w:pPr>
        <w:jc w:val="right"/>
        <w:rPr>
          <w:rFonts w:ascii="Times New Roman" w:hAnsi="Times New Roman"/>
        </w:rPr>
      </w:pPr>
    </w:p>
    <w:tbl>
      <w:tblPr>
        <w:tblW w:w="10300" w:type="dxa"/>
        <w:tblInd w:w="-792" w:type="dxa"/>
        <w:tblLook w:val="01E0" w:firstRow="1" w:lastRow="1" w:firstColumn="1" w:lastColumn="1" w:noHBand="0" w:noVBand="0"/>
      </w:tblPr>
      <w:tblGrid>
        <w:gridCol w:w="5153"/>
        <w:gridCol w:w="5147"/>
      </w:tblGrid>
      <w:tr w:rsidR="002F301A" w:rsidRPr="00957B40" w14:paraId="483865CA" w14:textId="77777777" w:rsidTr="00522F15">
        <w:trPr>
          <w:trHeight w:val="1797"/>
        </w:trPr>
        <w:tc>
          <w:tcPr>
            <w:tcW w:w="5153" w:type="dxa"/>
          </w:tcPr>
          <w:p w14:paraId="6F1320E3" w14:textId="77777777" w:rsidR="002F301A" w:rsidRPr="00957B40" w:rsidRDefault="002F301A" w:rsidP="00240EE4">
            <w:pPr>
              <w:spacing w:line="288" w:lineRule="auto"/>
              <w:jc w:val="center"/>
              <w:rPr>
                <w:rFonts w:ascii="Times New Roman" w:hAnsi="Times New Roman"/>
                <w:b/>
                <w:spacing w:val="-4"/>
                <w:sz w:val="24"/>
                <w:szCs w:val="24"/>
              </w:rPr>
            </w:pPr>
            <w:r w:rsidRPr="00957B40">
              <w:rPr>
                <w:rFonts w:ascii="Times New Roman" w:hAnsi="Times New Roman"/>
                <w:b/>
                <w:spacing w:val="-4"/>
                <w:sz w:val="24"/>
                <w:szCs w:val="24"/>
              </w:rPr>
              <w:t xml:space="preserve">ĐẠI HỘI </w:t>
            </w:r>
          </w:p>
          <w:p w14:paraId="4BE19C93" w14:textId="77777777" w:rsidR="002F301A" w:rsidRPr="00957B40" w:rsidRDefault="002F301A" w:rsidP="00240EE4">
            <w:pPr>
              <w:spacing w:line="288" w:lineRule="auto"/>
              <w:jc w:val="center"/>
              <w:rPr>
                <w:rFonts w:ascii="Times New Roman" w:hAnsi="Times New Roman"/>
                <w:b/>
                <w:spacing w:val="-4"/>
                <w:sz w:val="24"/>
                <w:szCs w:val="24"/>
              </w:rPr>
            </w:pPr>
            <w:r w:rsidRPr="00957B40">
              <w:rPr>
                <w:rFonts w:ascii="Times New Roman" w:hAnsi="Times New Roman"/>
                <w:b/>
                <w:spacing w:val="-4"/>
                <w:sz w:val="24"/>
                <w:szCs w:val="24"/>
              </w:rPr>
              <w:t>CÔNG ĐOÀN ........................... KHÓA ............. NHIỆM KỲ..........</w:t>
            </w:r>
          </w:p>
          <w:p w14:paraId="294093D6" w14:textId="77777777" w:rsidR="002F301A" w:rsidRPr="00957B40" w:rsidRDefault="00A83B3C" w:rsidP="00240EE4">
            <w:pPr>
              <w:spacing w:line="288" w:lineRule="auto"/>
              <w:jc w:val="center"/>
              <w:rPr>
                <w:rFonts w:ascii="Times New Roman" w:hAnsi="Times New Roman"/>
                <w:b/>
                <w:spacing w:val="-4"/>
                <w:sz w:val="24"/>
                <w:szCs w:val="24"/>
              </w:rPr>
            </w:pPr>
            <w:r>
              <w:rPr>
                <w:rFonts w:ascii="Times New Roman" w:hAnsi="Times New Roman"/>
                <w:noProof/>
              </w:rPr>
              <mc:AlternateContent>
                <mc:Choice Requires="wps">
                  <w:drawing>
                    <wp:anchor distT="4294967295" distB="4294967295" distL="114300" distR="114300" simplePos="0" relativeHeight="251672576" behindDoc="0" locked="0" layoutInCell="1" allowOverlap="1" wp14:anchorId="412B5C46" wp14:editId="377FC42B">
                      <wp:simplePos x="0" y="0"/>
                      <wp:positionH relativeFrom="column">
                        <wp:posOffset>1061085</wp:posOffset>
                      </wp:positionH>
                      <wp:positionV relativeFrom="paragraph">
                        <wp:posOffset>29209</wp:posOffset>
                      </wp:positionV>
                      <wp:extent cx="1209675" cy="0"/>
                      <wp:effectExtent l="0" t="0" r="0" b="0"/>
                      <wp:wrapNone/>
                      <wp:docPr id="10"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09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9A9E" id="Straight Connector 34" o:spid="_x0000_s1026" style="position:absolute;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83.55pt,2.3pt" to="178.8pt,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">
                      <o:lock v:ext="edit" shapetype="f"/>
                    </v:line>
                  </w:pict>
                </mc:Fallback>
              </mc:AlternateContent>
            </w:r>
          </w:p>
          <w:p w14:paraId="2D7449D1" w14:textId="77777777" w:rsidR="002F301A" w:rsidRPr="00957B40" w:rsidRDefault="002F301A" w:rsidP="00240EE4">
            <w:pPr>
              <w:spacing w:line="288" w:lineRule="auto"/>
              <w:jc w:val="center"/>
              <w:rPr>
                <w:rFonts w:ascii="Times New Roman" w:hAnsi="Times New Roman"/>
                <w:sz w:val="4"/>
              </w:rPr>
            </w:pPr>
          </w:p>
          <w:p w14:paraId="61409EEE" w14:textId="77777777" w:rsidR="002F301A" w:rsidRPr="00957B40" w:rsidRDefault="002F301A" w:rsidP="00240EE4">
            <w:pPr>
              <w:spacing w:line="288" w:lineRule="auto"/>
              <w:jc w:val="center"/>
              <w:rPr>
                <w:rFonts w:ascii="Times New Roman" w:hAnsi="Times New Roman"/>
                <w:sz w:val="6"/>
              </w:rPr>
            </w:pPr>
          </w:p>
          <w:p w14:paraId="071DFFA9" w14:textId="77777777" w:rsidR="002F301A" w:rsidRPr="00957B40" w:rsidRDefault="002F301A" w:rsidP="00240EE4">
            <w:pPr>
              <w:spacing w:line="288" w:lineRule="auto"/>
              <w:jc w:val="center"/>
              <w:rPr>
                <w:rFonts w:ascii="Times New Roman" w:hAnsi="Times New Roman"/>
              </w:rPr>
            </w:pPr>
          </w:p>
        </w:tc>
        <w:tc>
          <w:tcPr>
            <w:tcW w:w="5147" w:type="dxa"/>
          </w:tcPr>
          <w:p w14:paraId="24E598CA" w14:textId="77777777" w:rsidR="002F301A" w:rsidRPr="00957B40" w:rsidRDefault="002F301A" w:rsidP="00240EE4">
            <w:pPr>
              <w:rPr>
                <w:rFonts w:ascii="Times New Roman" w:hAnsi="Times New Roman"/>
                <w:b/>
                <w:spacing w:val="-4"/>
                <w:sz w:val="24"/>
                <w:szCs w:val="24"/>
              </w:rPr>
            </w:pPr>
            <w:r w:rsidRPr="00957B40">
              <w:rPr>
                <w:rFonts w:ascii="Times New Roman" w:hAnsi="Times New Roman"/>
                <w:b/>
                <w:spacing w:val="-4"/>
                <w:sz w:val="24"/>
                <w:szCs w:val="24"/>
              </w:rPr>
              <w:t>CỘNG HÒA XÃ HỘI CHỦ NGHĨA VIỆT NAM</w:t>
            </w:r>
          </w:p>
          <w:p w14:paraId="17233F2C" w14:textId="77777777" w:rsidR="002F301A" w:rsidRPr="00957B40" w:rsidRDefault="002F301A" w:rsidP="00240EE4">
            <w:pPr>
              <w:rPr>
                <w:rFonts w:ascii="Times New Roman" w:hAnsi="Times New Roman"/>
                <w:b/>
                <w:spacing w:val="-4"/>
              </w:rPr>
            </w:pPr>
            <w:r w:rsidRPr="00957B40">
              <w:rPr>
                <w:rFonts w:ascii="Times New Roman" w:hAnsi="Times New Roman"/>
                <w:spacing w:val="-4"/>
              </w:rPr>
              <w:t xml:space="preserve">             </w:t>
            </w:r>
            <w:r w:rsidRPr="00957B40">
              <w:rPr>
                <w:rFonts w:ascii="Times New Roman" w:hAnsi="Times New Roman"/>
                <w:b/>
                <w:spacing w:val="-4"/>
              </w:rPr>
              <w:t xml:space="preserve">Độc lập </w:t>
            </w:r>
            <w:r w:rsidRPr="00957B40">
              <w:rPr>
                <w:rFonts w:ascii="Times New Roman" w:hAnsi="Times New Roman"/>
                <w:spacing w:val="-4"/>
              </w:rPr>
              <w:t xml:space="preserve">- </w:t>
            </w:r>
            <w:r w:rsidRPr="00957B40">
              <w:rPr>
                <w:rFonts w:ascii="Times New Roman" w:hAnsi="Times New Roman"/>
                <w:b/>
                <w:spacing w:val="-4"/>
              </w:rPr>
              <w:t xml:space="preserve">Tự do </w:t>
            </w:r>
            <w:r w:rsidRPr="00957B40">
              <w:rPr>
                <w:rFonts w:ascii="Times New Roman" w:hAnsi="Times New Roman"/>
                <w:spacing w:val="-4"/>
              </w:rPr>
              <w:t>-</w:t>
            </w:r>
            <w:r w:rsidRPr="00957B40">
              <w:rPr>
                <w:rFonts w:ascii="Times New Roman" w:hAnsi="Times New Roman"/>
                <w:b/>
                <w:spacing w:val="-4"/>
              </w:rPr>
              <w:t xml:space="preserve"> Hạnh phúc</w:t>
            </w:r>
          </w:p>
          <w:p w14:paraId="3E3B40E5" w14:textId="77777777" w:rsidR="002F301A" w:rsidRPr="00957B40" w:rsidRDefault="00A83B3C" w:rsidP="00240EE4">
            <w:pPr>
              <w:spacing w:line="288" w:lineRule="auto"/>
              <w:rPr>
                <w:rFonts w:ascii="Times New Roman" w:hAnsi="Times New Roman"/>
                <w:sz w:val="24"/>
                <w:szCs w:val="24"/>
              </w:rPr>
            </w:pPr>
            <w:r>
              <w:rPr>
                <w:rFonts w:ascii="Times New Roman" w:hAnsi="Times New Roman"/>
                <w:noProof/>
              </w:rPr>
              <mc:AlternateContent>
                <mc:Choice Requires="wps">
                  <w:drawing>
                    <wp:anchor distT="4294967295" distB="4294967295" distL="114300" distR="114300" simplePos="0" relativeHeight="251671552" behindDoc="0" locked="0" layoutInCell="1" allowOverlap="1" wp14:anchorId="3B957E30" wp14:editId="7116C5BC">
                      <wp:simplePos x="0" y="0"/>
                      <wp:positionH relativeFrom="column">
                        <wp:posOffset>570865</wp:posOffset>
                      </wp:positionH>
                      <wp:positionV relativeFrom="paragraph">
                        <wp:posOffset>39369</wp:posOffset>
                      </wp:positionV>
                      <wp:extent cx="2057400" cy="0"/>
                      <wp:effectExtent l="0" t="0" r="0" b="0"/>
                      <wp:wrapNone/>
                      <wp:docPr id="9"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668D0" id="Straight Connector 33" o:spid="_x0000_s1026" style="position:absolute;z-index:2516715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4.95pt,3.1pt" to="206.95pt,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">
                      <o:lock v:ext="edit" shapetype="f"/>
                    </v:line>
                  </w:pict>
                </mc:Fallback>
              </mc:AlternateContent>
            </w:r>
          </w:p>
          <w:p w14:paraId="023556BB" w14:textId="77777777" w:rsidR="002F301A" w:rsidRPr="00957B40" w:rsidRDefault="002F301A" w:rsidP="00240EE4">
            <w:pPr>
              <w:spacing w:line="288" w:lineRule="auto"/>
              <w:rPr>
                <w:rFonts w:ascii="Times New Roman" w:hAnsi="Times New Roman"/>
                <w:i/>
                <w:sz w:val="10"/>
              </w:rPr>
            </w:pPr>
            <w:r w:rsidRPr="00957B40">
              <w:rPr>
                <w:rFonts w:ascii="Times New Roman" w:hAnsi="Times New Roman"/>
                <w:i/>
              </w:rPr>
              <w:t xml:space="preserve">       </w:t>
            </w:r>
          </w:p>
          <w:p w14:paraId="534CE6A0" w14:textId="77777777" w:rsidR="002F301A" w:rsidRPr="00957B40" w:rsidRDefault="002F301A" w:rsidP="00240EE4">
            <w:pPr>
              <w:spacing w:line="288" w:lineRule="auto"/>
              <w:jc w:val="center"/>
              <w:rPr>
                <w:rFonts w:ascii="Times New Roman" w:hAnsi="Times New Roman"/>
                <w:i/>
              </w:rPr>
            </w:pPr>
            <w:r w:rsidRPr="00957B40">
              <w:rPr>
                <w:rFonts w:ascii="Times New Roman" w:hAnsi="Times New Roman"/>
                <w:i/>
                <w:sz w:val="26"/>
              </w:rPr>
              <w:t xml:space="preserve">Hà Nội, ngày      tháng        năm  </w:t>
            </w:r>
          </w:p>
        </w:tc>
      </w:tr>
    </w:tbl>
    <w:p w14:paraId="36A5C2D0" w14:textId="77777777" w:rsidR="002F301A" w:rsidRPr="00957B40" w:rsidRDefault="002F301A" w:rsidP="002F301A">
      <w:pPr>
        <w:rPr>
          <w:rFonts w:ascii="Times New Roman" w:hAnsi="Times New Roman"/>
        </w:rPr>
      </w:pPr>
    </w:p>
    <w:p w14:paraId="102F6388" w14:textId="77777777" w:rsidR="002F301A" w:rsidRPr="00957B40" w:rsidRDefault="002F301A" w:rsidP="00522F15">
      <w:pPr>
        <w:jc w:val="center"/>
        <w:rPr>
          <w:rFonts w:ascii="Times New Roman" w:hAnsi="Times New Roman"/>
          <w:b/>
        </w:rPr>
      </w:pPr>
      <w:r w:rsidRPr="00957B40">
        <w:rPr>
          <w:rFonts w:ascii="Times New Roman" w:hAnsi="Times New Roman"/>
          <w:b/>
        </w:rPr>
        <w:t>BÁO CÁO</w:t>
      </w:r>
    </w:p>
    <w:p w14:paraId="050A1434" w14:textId="77777777" w:rsidR="002F301A" w:rsidRPr="00957B40" w:rsidRDefault="002F301A" w:rsidP="00522F15">
      <w:pPr>
        <w:jc w:val="center"/>
        <w:rPr>
          <w:rFonts w:ascii="Times New Roman" w:hAnsi="Times New Roman"/>
          <w:b/>
        </w:rPr>
      </w:pPr>
      <w:r w:rsidRPr="00957B40">
        <w:rPr>
          <w:rFonts w:ascii="Times New Roman" w:hAnsi="Times New Roman"/>
          <w:b/>
        </w:rPr>
        <w:t>TỔNG HỢP Ý KIẾN SỬA ĐỔI, BỔ SUNG ĐIỀU LỆ CÔNG ĐOÀN</w:t>
      </w:r>
    </w:p>
    <w:p w14:paraId="6EB5C06A" w14:textId="77777777" w:rsidR="002F301A" w:rsidRPr="00957B40" w:rsidRDefault="002F301A" w:rsidP="00522F15">
      <w:pPr>
        <w:jc w:val="center"/>
        <w:rPr>
          <w:rFonts w:ascii="Times New Roman" w:hAnsi="Times New Roman"/>
          <w:b/>
        </w:rPr>
      </w:pPr>
      <w:r w:rsidRPr="00957B40">
        <w:rPr>
          <w:rFonts w:ascii="Times New Roman" w:hAnsi="Times New Roman"/>
          <w:b/>
        </w:rPr>
        <w:t>VIỆT NAM</w:t>
      </w:r>
    </w:p>
    <w:p w14:paraId="4DA3A52F" w14:textId="77777777" w:rsidR="002F301A" w:rsidRPr="00957B40" w:rsidRDefault="002F301A" w:rsidP="002F301A">
      <w:pPr>
        <w:spacing w:before="120" w:line="312" w:lineRule="auto"/>
        <w:jc w:val="both"/>
        <w:rPr>
          <w:rFonts w:ascii="Times New Roman" w:hAnsi="Times New Roman"/>
          <w:b/>
          <w:bCs/>
        </w:rPr>
      </w:pPr>
    </w:p>
    <w:p w14:paraId="1A04CD86"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Căn cứ Điều lệ và Hướng dẫn thi hành Điều lệ Công đoàn Việt Nam; căn cứ sự chỉ đạo của Công đoàn ......</w:t>
      </w:r>
      <w:r w:rsidR="00E2096B" w:rsidRPr="00957B40">
        <w:rPr>
          <w:rFonts w:ascii="Times New Roman" w:hAnsi="Times New Roman"/>
          <w:bCs/>
        </w:rPr>
        <w:t xml:space="preserve"> </w:t>
      </w:r>
      <w:r w:rsidRPr="00957B40">
        <w:rPr>
          <w:rFonts w:ascii="Times New Roman" w:hAnsi="Times New Roman"/>
          <w:bCs/>
        </w:rPr>
        <w:t>(công đoàn cấp trên) về việc ........, Ban Chấp hành Công đoàn ........ khóa ............, nhiệm kỳ ........ báo cáo Đại hội tổng hợp ý kiến sửa đổi, bổ sung Điều lệ Công đoàn Việt Nam khóa XII như sau:</w:t>
      </w:r>
    </w:p>
    <w:p w14:paraId="454D522A" w14:textId="77777777" w:rsidR="002F301A" w:rsidRPr="00957B40" w:rsidRDefault="002F301A" w:rsidP="002F301A">
      <w:pPr>
        <w:spacing w:before="120" w:line="312" w:lineRule="auto"/>
        <w:jc w:val="both"/>
        <w:rPr>
          <w:rFonts w:ascii="Times New Roman" w:hAnsi="Times New Roman"/>
          <w:b/>
          <w:bCs/>
          <w:spacing w:val="-6"/>
        </w:rPr>
      </w:pPr>
      <w:r w:rsidRPr="00957B40">
        <w:rPr>
          <w:rFonts w:ascii="Times New Roman" w:hAnsi="Times New Roman"/>
          <w:b/>
          <w:bCs/>
        </w:rPr>
        <w:tab/>
      </w:r>
      <w:r w:rsidRPr="00957B40">
        <w:rPr>
          <w:rFonts w:ascii="Times New Roman" w:hAnsi="Times New Roman"/>
          <w:b/>
          <w:bCs/>
          <w:spacing w:val="-6"/>
        </w:rPr>
        <w:t>I. Nội dung góp ý sửa đổi, bổ sung Điều lệ Công đoàn Việt Nam khóa XII</w:t>
      </w:r>
    </w:p>
    <w:p w14:paraId="4255EFD9" w14:textId="77777777" w:rsidR="002F301A" w:rsidRPr="00957B40" w:rsidRDefault="002F301A" w:rsidP="002F301A">
      <w:pPr>
        <w:spacing w:before="120" w:line="312" w:lineRule="auto"/>
        <w:ind w:firstLine="720"/>
        <w:jc w:val="both"/>
        <w:rPr>
          <w:rFonts w:ascii="Times New Roman" w:hAnsi="Times New Roman"/>
          <w:b/>
          <w:bCs/>
        </w:rPr>
      </w:pPr>
      <w:r w:rsidRPr="00957B40">
        <w:rPr>
          <w:rFonts w:ascii="Times New Roman" w:hAnsi="Times New Roman"/>
          <w:b/>
          <w:bCs/>
        </w:rPr>
        <w:t>1. Về bố cục Điều lệ</w:t>
      </w:r>
    </w:p>
    <w:p w14:paraId="75DF2275"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Tham gia vào cơ cấu thành phần, sắp xếp bố cục các chương, các điều trong Điều lệ Công đoàn Việt Nam</w:t>
      </w:r>
    </w:p>
    <w:p w14:paraId="0C39DF6A" w14:textId="77777777" w:rsidR="002F301A" w:rsidRPr="00957B40" w:rsidRDefault="002F301A" w:rsidP="002F301A">
      <w:pPr>
        <w:spacing w:before="120" w:line="312" w:lineRule="auto"/>
        <w:ind w:firstLine="720"/>
        <w:jc w:val="both"/>
        <w:rPr>
          <w:rFonts w:ascii="Times New Roman" w:hAnsi="Times New Roman"/>
          <w:b/>
          <w:bCs/>
        </w:rPr>
      </w:pPr>
      <w:r w:rsidRPr="00957B40">
        <w:rPr>
          <w:rFonts w:ascii="Times New Roman" w:hAnsi="Times New Roman"/>
          <w:b/>
          <w:bCs/>
        </w:rPr>
        <w:t xml:space="preserve">2. Về nội dung Điều lệ </w:t>
      </w:r>
    </w:p>
    <w:p w14:paraId="233C9131"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(1) Công tác đoàn viên và cán bộ công đoàn:</w:t>
      </w:r>
    </w:p>
    <w:p w14:paraId="659ADAAB"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 xml:space="preserve">- Về đoàn viên tập trung: đối tượng, điều kiện, trình tự, thủ tục kết nạp; nhiệm vụ, quyền hạn của đoàn viên; quản lý đoàn viên, quản lý thẻ đoàn viên. </w:t>
      </w:r>
    </w:p>
    <w:p w14:paraId="00C3B21C"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spacing w:val="-4"/>
        </w:rPr>
        <w:t>- Về cán bộ công đoàn: Khái niệm, nhiệm vụ, quyền hạn cán bộ công đoàn</w:t>
      </w:r>
      <w:r w:rsidRPr="00957B40">
        <w:rPr>
          <w:rFonts w:ascii="Times New Roman" w:hAnsi="Times New Roman"/>
          <w:bCs/>
        </w:rPr>
        <w:t>.</w:t>
      </w:r>
    </w:p>
    <w:p w14:paraId="6E94836F"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(2) Về nguyên tắc và hệ thống tổ chức: Hệ thống tổ chức; đại hội, hội nghị công đoàn các cấp; nguyên tắc, hình thức bầu cử tại đại hội, hội nghị công đoàn; ban chấp hành; đoàn chủ tịch, ban thường vụ công đoàn các cấp…</w:t>
      </w:r>
    </w:p>
    <w:p w14:paraId="52831A0F" w14:textId="77777777" w:rsidR="002F301A" w:rsidRPr="00957B40" w:rsidRDefault="002F301A" w:rsidP="002F301A">
      <w:pPr>
        <w:spacing w:before="120" w:line="312" w:lineRule="auto"/>
        <w:jc w:val="both"/>
        <w:rPr>
          <w:rFonts w:ascii="Times New Roman" w:hAnsi="Times New Roman"/>
          <w:bCs/>
        </w:rPr>
      </w:pPr>
      <w:r w:rsidRPr="00957B40">
        <w:rPr>
          <w:rFonts w:ascii="Times New Roman" w:hAnsi="Times New Roman"/>
          <w:bCs/>
        </w:rPr>
        <w:tab/>
        <w:t>(3) Về công đoàn cấp cơ sở: Điều kiện thành lập, hình thức tổ chức; trình tự, thủ tục thành lập, giải thể; nhiệm vụ của công đoàn cơ sở, nghiệp đoàn cơ sở.</w:t>
      </w:r>
    </w:p>
    <w:p w14:paraId="0A8B8380"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(4) Về công đoàn cấp trên trực tiếp cơ sở: Thẩm quyền thành lập, đối tượng tập hợp, nhiệm vụ, quyền hạn của công đoàn cấp trên trực tiếp cơ sở</w:t>
      </w:r>
    </w:p>
    <w:p w14:paraId="25407502"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(5) Về cấp liên đoàn lao động tỉnh, thành phố, công đoàn ngành trung ương và tương đương: Tập trung vào đối tượng tập hợp, nhiệm vụ, quyền hạn</w:t>
      </w:r>
    </w:p>
    <w:p w14:paraId="34D58759"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(6) Cấp Tổng Liên đoàn Lao động Việt Nam: Nhiệm vụ, quyền hạn</w:t>
      </w:r>
    </w:p>
    <w:p w14:paraId="7EB62EF4"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(7) Về công tác nữ công: tiêu chuẩn, điều kiện lập ban nữ công ở các cấp công đoàn; nhiệm vụ, quyền hạn của ban nữ công, công tác nữ công</w:t>
      </w:r>
    </w:p>
    <w:p w14:paraId="2E344DBD"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 xml:space="preserve">(8) Về công tác tài chính và tài sản công đoàn: Quy định về thu - chi tài chính, quản lý tài chính, tài sản công đoàn… </w:t>
      </w:r>
    </w:p>
    <w:p w14:paraId="27971252"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(9) Về công tác kiểm tra, giám sát công đoàn: Tiêu chuẩn, số lượng ủy viên ủy ban kiểm tra; điều kiện thành lập, giải thể ủy ban kiểm tra, phân công cán bộ làm công tác kiểm tra; nhiệm vụ, quyền hạn của ủy ban kiểm tra …</w:t>
      </w:r>
    </w:p>
    <w:p w14:paraId="69A69247"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(10) Công tác khen thưởng - kỷ luật</w:t>
      </w:r>
    </w:p>
    <w:p w14:paraId="36469A5D"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(11) Thi hành Điều lệ.</w:t>
      </w:r>
    </w:p>
    <w:p w14:paraId="4D9CC331" w14:textId="77777777" w:rsidR="002F301A" w:rsidRPr="00957B40" w:rsidRDefault="002F301A" w:rsidP="002F301A">
      <w:pPr>
        <w:spacing w:before="120" w:line="312" w:lineRule="auto"/>
        <w:ind w:firstLine="720"/>
        <w:jc w:val="both"/>
        <w:rPr>
          <w:rFonts w:ascii="Times New Roman" w:hAnsi="Times New Roman"/>
          <w:b/>
          <w:bCs/>
        </w:rPr>
      </w:pPr>
      <w:r w:rsidRPr="00957B40">
        <w:rPr>
          <w:rFonts w:ascii="Times New Roman" w:hAnsi="Times New Roman"/>
          <w:b/>
          <w:bCs/>
        </w:rPr>
        <w:t>II. Đề xuất, kiến nghị</w:t>
      </w:r>
    </w:p>
    <w:p w14:paraId="11F90DBD" w14:textId="77777777" w:rsidR="002F301A" w:rsidRPr="00957B40" w:rsidRDefault="002F301A" w:rsidP="002F301A">
      <w:pPr>
        <w:spacing w:before="120" w:line="312" w:lineRule="auto"/>
        <w:ind w:firstLine="720"/>
        <w:jc w:val="both"/>
        <w:rPr>
          <w:rFonts w:ascii="Times New Roman" w:hAnsi="Times New Roman"/>
          <w:b/>
          <w:bCs/>
        </w:rPr>
      </w:pPr>
      <w:r w:rsidRPr="00957B40">
        <w:rPr>
          <w:rFonts w:ascii="Times New Roman" w:hAnsi="Times New Roman"/>
          <w:b/>
          <w:bCs/>
        </w:rPr>
        <w:t>1. Về bố cục</w:t>
      </w:r>
    </w:p>
    <w:p w14:paraId="1A90C475" w14:textId="77777777" w:rsidR="002F301A" w:rsidRPr="00957B40" w:rsidRDefault="002F301A" w:rsidP="002F301A">
      <w:pPr>
        <w:spacing w:before="120" w:line="312" w:lineRule="auto"/>
        <w:ind w:firstLine="720"/>
        <w:jc w:val="both"/>
        <w:rPr>
          <w:rFonts w:ascii="Times New Roman" w:hAnsi="Times New Roman"/>
          <w:b/>
          <w:bCs/>
        </w:rPr>
      </w:pPr>
      <w:r w:rsidRPr="00957B40">
        <w:rPr>
          <w:rFonts w:ascii="Times New Roman" w:hAnsi="Times New Roman"/>
          <w:b/>
          <w:bCs/>
        </w:rPr>
        <w:t>2. Về nội dung</w:t>
      </w:r>
    </w:p>
    <w:p w14:paraId="3ECD8A34"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2.1. Đề xuất kế thừa nội dung nào trong Điều lệ đang phù hợp thực tiễn.</w:t>
      </w:r>
    </w:p>
    <w:p w14:paraId="6E3BD497"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2.2. Đề xuất sửa đổi nội dung nào trong Điều lệ không phù hợp thực tiễn, không thống nhất với các văn bản pháp luật, quy định của Đảng. Phân tích làm rõ lý do đề xuất sửa đổi, nội dung quy định sau khi sửa đổi.</w:t>
      </w:r>
    </w:p>
    <w:p w14:paraId="08578DAF" w14:textId="77777777" w:rsidR="002F301A" w:rsidRPr="00957B40" w:rsidRDefault="002F301A" w:rsidP="002F301A">
      <w:pPr>
        <w:spacing w:before="120" w:line="312" w:lineRule="auto"/>
        <w:ind w:firstLine="720"/>
        <w:jc w:val="both"/>
        <w:rPr>
          <w:rFonts w:ascii="Times New Roman" w:hAnsi="Times New Roman"/>
          <w:bCs/>
        </w:rPr>
      </w:pPr>
      <w:r w:rsidRPr="00957B40">
        <w:rPr>
          <w:rFonts w:ascii="Times New Roman" w:hAnsi="Times New Roman"/>
          <w:bCs/>
        </w:rPr>
        <w:t xml:space="preserve">2.3. Nêu rõ nội dung nào chưa có trong Điều lệ mà thực tiễn hoạt động công đoàn cần phải có quy định, từ đó đề xuất bổ sung vào Điều lệ. </w:t>
      </w:r>
    </w:p>
    <w:p w14:paraId="21E32A8C" w14:textId="77777777" w:rsidR="002F301A" w:rsidRPr="00957B40" w:rsidRDefault="002F301A" w:rsidP="002F301A">
      <w:pPr>
        <w:jc w:val="both"/>
        <w:rPr>
          <w:rFonts w:ascii="Times New Roman" w:hAnsi="Times New Roman"/>
        </w:rPr>
      </w:pPr>
    </w:p>
    <w:tbl>
      <w:tblPr>
        <w:tblW w:w="0" w:type="auto"/>
        <w:tblLook w:val="01E0" w:firstRow="1" w:lastRow="1" w:firstColumn="1" w:lastColumn="1" w:noHBand="0" w:noVBand="0"/>
      </w:tblPr>
      <w:tblGrid>
        <w:gridCol w:w="3829"/>
        <w:gridCol w:w="5243"/>
      </w:tblGrid>
      <w:tr w:rsidR="002F301A" w:rsidRPr="00957B40" w14:paraId="11728DA0" w14:textId="77777777" w:rsidTr="00240EE4">
        <w:tc>
          <w:tcPr>
            <w:tcW w:w="3936" w:type="dxa"/>
            <w:shd w:val="clear" w:color="auto" w:fill="auto"/>
          </w:tcPr>
          <w:p w14:paraId="22E40AA3" w14:textId="77777777" w:rsidR="002F301A" w:rsidRPr="00957B40" w:rsidRDefault="002F301A" w:rsidP="00240EE4">
            <w:pPr>
              <w:spacing w:line="288" w:lineRule="auto"/>
              <w:jc w:val="both"/>
              <w:rPr>
                <w:rFonts w:ascii="Times New Roman" w:hAnsi="Times New Roman"/>
              </w:rPr>
            </w:pPr>
          </w:p>
          <w:p w14:paraId="2178D786" w14:textId="77777777" w:rsidR="002F301A" w:rsidRPr="00957B40" w:rsidRDefault="002F301A" w:rsidP="00240EE4">
            <w:pPr>
              <w:spacing w:line="288" w:lineRule="auto"/>
              <w:jc w:val="both"/>
              <w:rPr>
                <w:rFonts w:ascii="Times New Roman" w:hAnsi="Times New Roman"/>
              </w:rPr>
            </w:pPr>
          </w:p>
        </w:tc>
        <w:tc>
          <w:tcPr>
            <w:tcW w:w="5352" w:type="dxa"/>
            <w:shd w:val="clear" w:color="auto" w:fill="auto"/>
          </w:tcPr>
          <w:p w14:paraId="33F0EE05" w14:textId="77777777" w:rsidR="002F301A" w:rsidRPr="00957B40" w:rsidRDefault="002F301A" w:rsidP="00240EE4">
            <w:pPr>
              <w:spacing w:line="288" w:lineRule="auto"/>
              <w:jc w:val="center"/>
              <w:rPr>
                <w:rFonts w:ascii="Times New Roman" w:hAnsi="Times New Roman"/>
                <w:b/>
                <w:sz w:val="24"/>
              </w:rPr>
            </w:pPr>
            <w:r w:rsidRPr="00957B40">
              <w:rPr>
                <w:rFonts w:ascii="Times New Roman" w:hAnsi="Times New Roman"/>
                <w:b/>
                <w:sz w:val="24"/>
              </w:rPr>
              <w:t>BAN CHẤP HÀNH CÔNG ĐOÀN ........... NHIỆM KỲ .......................</w:t>
            </w:r>
          </w:p>
          <w:p w14:paraId="3CE81474" w14:textId="77777777" w:rsidR="002F301A" w:rsidRPr="00957B40" w:rsidRDefault="002F301A" w:rsidP="00240EE4">
            <w:pPr>
              <w:spacing w:line="288" w:lineRule="auto"/>
              <w:jc w:val="center"/>
              <w:rPr>
                <w:rFonts w:ascii="Times New Roman" w:hAnsi="Times New Roman"/>
                <w:b/>
              </w:rPr>
            </w:pPr>
          </w:p>
          <w:p w14:paraId="2E65696D" w14:textId="77777777" w:rsidR="002F301A" w:rsidRPr="00957B40" w:rsidRDefault="002F301A" w:rsidP="00240EE4">
            <w:pPr>
              <w:spacing w:line="288" w:lineRule="auto"/>
              <w:jc w:val="center"/>
              <w:rPr>
                <w:rFonts w:ascii="Times New Roman" w:hAnsi="Times New Roman"/>
                <w:b/>
              </w:rPr>
            </w:pPr>
          </w:p>
          <w:p w14:paraId="038A58C9" w14:textId="77777777" w:rsidR="002F301A" w:rsidRPr="00957B40" w:rsidRDefault="002F301A" w:rsidP="00240EE4">
            <w:pPr>
              <w:spacing w:line="288" w:lineRule="auto"/>
              <w:jc w:val="center"/>
              <w:rPr>
                <w:rFonts w:ascii="Times New Roman" w:hAnsi="Times New Roman"/>
                <w:b/>
              </w:rPr>
            </w:pPr>
          </w:p>
          <w:p w14:paraId="6D7CD6DB" w14:textId="77777777" w:rsidR="002F301A" w:rsidRPr="00957B40" w:rsidRDefault="002F301A" w:rsidP="00240EE4">
            <w:pPr>
              <w:spacing w:line="288" w:lineRule="auto"/>
              <w:jc w:val="center"/>
              <w:rPr>
                <w:rFonts w:ascii="Times New Roman" w:hAnsi="Times New Roman"/>
                <w:b/>
              </w:rPr>
            </w:pPr>
          </w:p>
          <w:p w14:paraId="694B8678" w14:textId="77777777" w:rsidR="002F301A" w:rsidRPr="00957B40" w:rsidRDefault="002F301A" w:rsidP="00240EE4">
            <w:pPr>
              <w:spacing w:line="288" w:lineRule="auto"/>
              <w:jc w:val="center"/>
              <w:rPr>
                <w:rFonts w:ascii="Times New Roman" w:hAnsi="Times New Roman"/>
              </w:rPr>
            </w:pPr>
          </w:p>
        </w:tc>
      </w:tr>
    </w:tbl>
    <w:p w14:paraId="72AFF968" w14:textId="77777777" w:rsidR="002F301A" w:rsidRPr="00957B40" w:rsidRDefault="002F301A" w:rsidP="002F301A">
      <w:pPr>
        <w:jc w:val="both"/>
        <w:rPr>
          <w:rFonts w:ascii="Times New Roman" w:hAnsi="Times New Roman"/>
        </w:rPr>
      </w:pPr>
    </w:p>
    <w:p w14:paraId="63FFF328" w14:textId="77777777" w:rsidR="002F301A" w:rsidRPr="00957B40" w:rsidRDefault="002F301A" w:rsidP="0062133E">
      <w:pPr>
        <w:spacing w:before="120" w:line="288" w:lineRule="auto"/>
        <w:ind w:firstLine="720"/>
        <w:jc w:val="both"/>
        <w:rPr>
          <w:rFonts w:ascii="Times New Roman" w:hAnsi="Times New Roman"/>
          <w:bCs/>
        </w:rPr>
      </w:pPr>
    </w:p>
    <w:p w14:paraId="6D20206B" w14:textId="77777777" w:rsidR="002F301A" w:rsidRPr="00957B40" w:rsidRDefault="002F301A" w:rsidP="0062133E">
      <w:pPr>
        <w:spacing w:before="120" w:line="288" w:lineRule="auto"/>
        <w:ind w:firstLine="720"/>
        <w:jc w:val="both"/>
        <w:rPr>
          <w:rFonts w:ascii="Times New Roman" w:hAnsi="Times New Roman"/>
          <w:bCs/>
        </w:rPr>
      </w:pPr>
    </w:p>
    <w:p w14:paraId="04888F60" w14:textId="77777777" w:rsidR="002F301A" w:rsidRPr="00957B40" w:rsidRDefault="002F301A" w:rsidP="002F301A">
      <w:pPr>
        <w:shd w:val="clear" w:color="auto" w:fill="FFFFFF"/>
        <w:spacing w:before="60" w:line="288" w:lineRule="auto"/>
        <w:jc w:val="right"/>
        <w:rPr>
          <w:rFonts w:ascii="Times New Roman" w:hAnsi="Times New Roman"/>
          <w:i/>
        </w:rPr>
      </w:pPr>
      <w:r w:rsidRPr="00957B40">
        <w:rPr>
          <w:rFonts w:ascii="Times New Roman" w:hAnsi="Times New Roman"/>
          <w:i/>
        </w:rPr>
        <w:t>Phụ lục 7</w:t>
      </w:r>
    </w:p>
    <w:p w14:paraId="05F11BF0" w14:textId="77777777" w:rsidR="002F301A" w:rsidRPr="00957B40" w:rsidRDefault="002F301A" w:rsidP="002F301A">
      <w:pPr>
        <w:shd w:val="clear" w:color="auto" w:fill="FFFFFF"/>
        <w:spacing w:before="60" w:line="288" w:lineRule="auto"/>
        <w:jc w:val="center"/>
        <w:rPr>
          <w:rFonts w:ascii="Times New Roman" w:hAnsi="Times New Roman"/>
          <w:b/>
        </w:rPr>
      </w:pPr>
      <w:r w:rsidRPr="00957B40">
        <w:rPr>
          <w:rFonts w:ascii="Times New Roman" w:hAnsi="Times New Roman"/>
          <w:b/>
          <w:lang w:val="vi-VN"/>
        </w:rPr>
        <w:t>BÀI PHÁT BIỂU</w:t>
      </w:r>
      <w:r w:rsidRPr="00957B40">
        <w:rPr>
          <w:rFonts w:ascii="Times New Roman" w:hAnsi="Times New Roman"/>
          <w:b/>
        </w:rPr>
        <w:t xml:space="preserve"> CHỈ ĐẠO CỦA CÔNG ĐOÀN CẤP TRÊN</w:t>
      </w:r>
    </w:p>
    <w:p w14:paraId="0DC9734C" w14:textId="77777777" w:rsidR="002F301A" w:rsidRPr="00957B40" w:rsidRDefault="002F301A" w:rsidP="002F301A">
      <w:pPr>
        <w:shd w:val="clear" w:color="auto" w:fill="FFFFFF"/>
        <w:spacing w:before="60" w:line="288" w:lineRule="auto"/>
        <w:jc w:val="center"/>
        <w:rPr>
          <w:rFonts w:ascii="Times New Roman" w:hAnsi="Times New Roman"/>
          <w:b/>
          <w:i/>
        </w:rPr>
      </w:pPr>
      <w:r w:rsidRPr="00957B40">
        <w:rPr>
          <w:rFonts w:ascii="Times New Roman" w:hAnsi="Times New Roman"/>
          <w:b/>
          <w:i/>
          <w:lang w:val="vi-VN"/>
        </w:rPr>
        <w:t>(</w:t>
      </w:r>
      <w:r w:rsidRPr="00957B40">
        <w:rPr>
          <w:rFonts w:ascii="Times New Roman" w:hAnsi="Times New Roman"/>
          <w:b/>
          <w:i/>
        </w:rPr>
        <w:t>T</w:t>
      </w:r>
      <w:r w:rsidRPr="00957B40">
        <w:rPr>
          <w:rFonts w:ascii="Times New Roman" w:hAnsi="Times New Roman"/>
          <w:b/>
          <w:i/>
          <w:lang w:val="vi-VN"/>
        </w:rPr>
        <w:t>ham khảo)</w:t>
      </w:r>
    </w:p>
    <w:p w14:paraId="0458EB6D" w14:textId="77777777" w:rsidR="002F301A" w:rsidRPr="00957B40" w:rsidRDefault="002F301A" w:rsidP="002F301A">
      <w:pPr>
        <w:spacing w:before="60" w:line="288" w:lineRule="auto"/>
        <w:ind w:firstLine="720"/>
        <w:jc w:val="both"/>
        <w:rPr>
          <w:rFonts w:ascii="Times New Roman" w:hAnsi="Times New Roman"/>
          <w:i/>
          <w:iCs/>
        </w:rPr>
      </w:pPr>
    </w:p>
    <w:p w14:paraId="624C6CA4" w14:textId="77777777" w:rsidR="002F301A" w:rsidRPr="00957B40" w:rsidRDefault="002F301A" w:rsidP="002F301A">
      <w:pPr>
        <w:spacing w:before="60" w:line="288" w:lineRule="auto"/>
        <w:ind w:firstLine="720"/>
        <w:jc w:val="both"/>
        <w:rPr>
          <w:rFonts w:ascii="Times New Roman" w:hAnsi="Times New Roman"/>
          <w:i/>
          <w:iCs/>
        </w:rPr>
      </w:pPr>
      <w:r w:rsidRPr="00957B40">
        <w:rPr>
          <w:rFonts w:ascii="Times New Roman" w:hAnsi="Times New Roman"/>
          <w:i/>
          <w:iCs/>
        </w:rPr>
        <w:t>- Kính thưa....................................................................................................</w:t>
      </w:r>
    </w:p>
    <w:p w14:paraId="28F0CAB0" w14:textId="77777777" w:rsidR="002F301A" w:rsidRPr="00957B40" w:rsidRDefault="002F301A" w:rsidP="002F301A">
      <w:pPr>
        <w:spacing w:before="60" w:line="288" w:lineRule="auto"/>
        <w:ind w:firstLine="720"/>
        <w:jc w:val="both"/>
        <w:rPr>
          <w:rFonts w:ascii="Times New Roman" w:hAnsi="Times New Roman"/>
        </w:rPr>
      </w:pPr>
      <w:r w:rsidRPr="00957B40">
        <w:rPr>
          <w:rFonts w:ascii="Times New Roman" w:hAnsi="Times New Roman"/>
          <w:i/>
          <w:iCs/>
        </w:rPr>
        <w:t>- Kính thưa Đoàn Chủ tịch Đại hội!</w:t>
      </w:r>
    </w:p>
    <w:p w14:paraId="389C861F" w14:textId="77777777" w:rsidR="002F301A" w:rsidRPr="00957B40" w:rsidRDefault="002F301A" w:rsidP="002F301A">
      <w:pPr>
        <w:spacing w:before="60" w:line="288" w:lineRule="auto"/>
        <w:ind w:firstLine="720"/>
        <w:jc w:val="both"/>
        <w:rPr>
          <w:rFonts w:ascii="Times New Roman" w:hAnsi="Times New Roman"/>
        </w:rPr>
      </w:pPr>
      <w:r w:rsidRPr="00957B40">
        <w:rPr>
          <w:rFonts w:ascii="Times New Roman" w:hAnsi="Times New Roman"/>
          <w:i/>
          <w:iCs/>
        </w:rPr>
        <w:t>- Kính thưa các vị đại biểu khách quý!</w:t>
      </w:r>
    </w:p>
    <w:p w14:paraId="67D23856" w14:textId="77777777" w:rsidR="002F301A" w:rsidRPr="00957B40" w:rsidRDefault="002F301A" w:rsidP="002F301A">
      <w:pPr>
        <w:spacing w:before="60" w:line="288" w:lineRule="auto"/>
        <w:ind w:firstLine="720"/>
        <w:jc w:val="both"/>
        <w:rPr>
          <w:rFonts w:ascii="Times New Roman" w:hAnsi="Times New Roman"/>
        </w:rPr>
      </w:pPr>
      <w:r w:rsidRPr="00957B40">
        <w:rPr>
          <w:rFonts w:ascii="Times New Roman" w:hAnsi="Times New Roman"/>
          <w:i/>
          <w:iCs/>
        </w:rPr>
        <w:t>- Thưa toàn thể Đại hội!</w:t>
      </w:r>
    </w:p>
    <w:p w14:paraId="06C83CB9" w14:textId="77777777" w:rsidR="002F301A" w:rsidRPr="00957B40" w:rsidRDefault="002F301A" w:rsidP="002F301A">
      <w:pPr>
        <w:overflowPunct w:val="0"/>
        <w:autoSpaceDE w:val="0"/>
        <w:autoSpaceDN w:val="0"/>
        <w:adjustRightInd w:val="0"/>
        <w:spacing w:before="60" w:line="288" w:lineRule="auto"/>
        <w:ind w:firstLine="720"/>
        <w:jc w:val="both"/>
        <w:rPr>
          <w:rFonts w:ascii="Times New Roman" w:hAnsi="Times New Roman"/>
          <w:b/>
          <w:u w:val="single"/>
          <w:lang w:val="sv-SE"/>
        </w:rPr>
      </w:pPr>
      <w:r w:rsidRPr="00957B40">
        <w:rPr>
          <w:rFonts w:ascii="Times New Roman" w:hAnsi="Times New Roman"/>
          <w:lang w:val="sv-SE"/>
        </w:rPr>
        <w:t xml:space="preserve">Hôm nay, </w:t>
      </w:r>
      <w:r w:rsidRPr="00957B40">
        <w:rPr>
          <w:rFonts w:ascii="Times New Roman" w:hAnsi="Times New Roman"/>
          <w:spacing w:val="-8"/>
        </w:rPr>
        <w:t>tôi rất vui mừng đến dự đại hội</w:t>
      </w:r>
      <w:r w:rsidRPr="00957B40">
        <w:rPr>
          <w:rFonts w:ascii="Times New Roman" w:hAnsi="Times New Roman"/>
          <w:lang w:val="sv-SE"/>
        </w:rPr>
        <w:t xml:space="preserve"> công đoàn</w:t>
      </w:r>
      <w:r w:rsidR="000257F3" w:rsidRPr="00957B40">
        <w:rPr>
          <w:rFonts w:ascii="Times New Roman" w:hAnsi="Times New Roman"/>
          <w:lang w:val="sv-SE"/>
        </w:rPr>
        <w:t xml:space="preserve"> </w:t>
      </w:r>
      <w:r w:rsidRPr="00957B40">
        <w:rPr>
          <w:rFonts w:ascii="Times New Roman" w:hAnsi="Times New Roman"/>
          <w:lang w:val="sv-SE"/>
        </w:rPr>
        <w:t>.............................</w:t>
      </w:r>
      <w:r w:rsidR="000257F3" w:rsidRPr="00957B40">
        <w:rPr>
          <w:rFonts w:ascii="Times New Roman" w:hAnsi="Times New Roman"/>
          <w:lang w:val="sv-SE"/>
        </w:rPr>
        <w:t xml:space="preserve"> </w:t>
      </w:r>
      <w:r w:rsidRPr="00957B40">
        <w:rPr>
          <w:rFonts w:ascii="Times New Roman" w:hAnsi="Times New Roman"/>
          <w:lang w:val="sv-SE"/>
        </w:rPr>
        <w:t>lần thứ</w:t>
      </w:r>
      <w:r w:rsidR="000257F3" w:rsidRPr="00957B40">
        <w:rPr>
          <w:rFonts w:ascii="Times New Roman" w:hAnsi="Times New Roman"/>
          <w:lang w:val="sv-SE"/>
        </w:rPr>
        <w:t xml:space="preserve"> </w:t>
      </w:r>
      <w:r w:rsidRPr="00957B40">
        <w:rPr>
          <w:rFonts w:ascii="Times New Roman" w:hAnsi="Times New Roman"/>
          <w:lang w:val="sv-SE"/>
        </w:rPr>
        <w:t>............, nhiệm kỳ</w:t>
      </w:r>
      <w:r w:rsidR="000257F3" w:rsidRPr="00957B40">
        <w:rPr>
          <w:rFonts w:ascii="Times New Roman" w:hAnsi="Times New Roman"/>
          <w:lang w:val="sv-SE"/>
        </w:rPr>
        <w:t xml:space="preserve"> </w:t>
      </w:r>
      <w:r w:rsidRPr="00957B40">
        <w:rPr>
          <w:rFonts w:ascii="Times New Roman" w:hAnsi="Times New Roman"/>
          <w:lang w:val="sv-SE"/>
        </w:rPr>
        <w:t>....... - .......... Lời đầu tiên cho phép tôi thay mặt ban thường vụ công đoàn......................................... xin được gửi đến đồng chí.........</w:t>
      </w:r>
      <w:r w:rsidR="000257F3" w:rsidRPr="00957B40">
        <w:rPr>
          <w:rFonts w:ascii="Times New Roman" w:hAnsi="Times New Roman"/>
          <w:lang w:val="sv-SE"/>
        </w:rPr>
        <w:t xml:space="preserve"> </w:t>
      </w:r>
      <w:r w:rsidRPr="00957B40">
        <w:rPr>
          <w:rFonts w:ascii="Times New Roman" w:hAnsi="Times New Roman"/>
          <w:lang w:val="sv-SE"/>
        </w:rPr>
        <w:t>(cấp ủy Đảng, lãnh đạo cơ quan, đơn vị) , các đồng chí lãnh đạo</w:t>
      </w:r>
      <w:r w:rsidR="000257F3" w:rsidRPr="00957B40">
        <w:rPr>
          <w:rFonts w:ascii="Times New Roman" w:hAnsi="Times New Roman"/>
          <w:lang w:val="sv-SE"/>
        </w:rPr>
        <w:t xml:space="preserve"> </w:t>
      </w:r>
      <w:r w:rsidRPr="00957B40">
        <w:rPr>
          <w:rFonts w:ascii="Times New Roman" w:hAnsi="Times New Roman"/>
          <w:lang w:val="sv-SE"/>
        </w:rPr>
        <w:t>........</w:t>
      </w:r>
      <w:r w:rsidR="000257F3" w:rsidRPr="00957B40">
        <w:rPr>
          <w:rFonts w:ascii="Times New Roman" w:hAnsi="Times New Roman"/>
          <w:lang w:val="sv-SE"/>
        </w:rPr>
        <w:t xml:space="preserve"> </w:t>
      </w:r>
      <w:r w:rsidRPr="00957B40">
        <w:rPr>
          <w:rFonts w:ascii="Times New Roman" w:hAnsi="Times New Roman"/>
          <w:lang w:val="sv-SE"/>
        </w:rPr>
        <w:t>(cơ quan, đơn vị) và toàn thể quý vị đại biểu lời chào trân trọng, lời chúc sức khoẻ, hạnh phúc. Chúc Đại hội thành công tốt đẹp.</w:t>
      </w:r>
    </w:p>
    <w:p w14:paraId="4ACE33E3" w14:textId="77777777" w:rsidR="002F301A" w:rsidRPr="00957B40" w:rsidRDefault="002F301A" w:rsidP="002F301A">
      <w:pPr>
        <w:overflowPunct w:val="0"/>
        <w:autoSpaceDE w:val="0"/>
        <w:autoSpaceDN w:val="0"/>
        <w:adjustRightInd w:val="0"/>
        <w:spacing w:before="60" w:line="288" w:lineRule="auto"/>
        <w:ind w:firstLine="720"/>
        <w:jc w:val="both"/>
        <w:rPr>
          <w:rFonts w:ascii="Times New Roman" w:hAnsi="Times New Roman"/>
          <w:b/>
          <w:u w:val="single"/>
          <w:lang w:val="sv-SE"/>
        </w:rPr>
      </w:pPr>
      <w:r w:rsidRPr="00957B40">
        <w:rPr>
          <w:rFonts w:ascii="Times New Roman" w:hAnsi="Times New Roman"/>
          <w:i/>
          <w:lang w:val="sv-SE"/>
        </w:rPr>
        <w:t>Kính t</w:t>
      </w:r>
      <w:r w:rsidRPr="00957B40">
        <w:rPr>
          <w:rFonts w:ascii="Times New Roman" w:hAnsi="Times New Roman"/>
          <w:i/>
          <w:lang w:val="vi-VN"/>
        </w:rPr>
        <w:t>hưa quý vị đại biểu</w:t>
      </w:r>
      <w:r w:rsidRPr="00957B40">
        <w:rPr>
          <w:rFonts w:ascii="Times New Roman" w:hAnsi="Times New Roman"/>
          <w:i/>
          <w:lang w:val="sv-SE"/>
        </w:rPr>
        <w:t>!</w:t>
      </w:r>
    </w:p>
    <w:p w14:paraId="63A96B85" w14:textId="77777777" w:rsidR="002F301A" w:rsidRPr="00957B40" w:rsidRDefault="002F301A" w:rsidP="002F301A">
      <w:pPr>
        <w:overflowPunct w:val="0"/>
        <w:autoSpaceDE w:val="0"/>
        <w:autoSpaceDN w:val="0"/>
        <w:adjustRightInd w:val="0"/>
        <w:spacing w:before="60" w:line="288" w:lineRule="auto"/>
        <w:ind w:firstLine="720"/>
        <w:jc w:val="both"/>
        <w:rPr>
          <w:rFonts w:ascii="Times New Roman" w:hAnsi="Times New Roman"/>
          <w:lang w:val="sv-SE"/>
        </w:rPr>
      </w:pPr>
      <w:r w:rsidRPr="00957B40">
        <w:rPr>
          <w:rFonts w:ascii="Times New Roman" w:hAnsi="Times New Roman"/>
          <w:lang w:val="sv-SE"/>
        </w:rPr>
        <w:t>Nhiệm kỳ 20</w:t>
      </w:r>
      <w:r w:rsidR="00763D67" w:rsidRPr="00957B40">
        <w:rPr>
          <w:rFonts w:ascii="Times New Roman" w:hAnsi="Times New Roman"/>
          <w:lang w:val="sv-SE"/>
        </w:rPr>
        <w:t xml:space="preserve"> </w:t>
      </w:r>
      <w:r w:rsidRPr="00957B40">
        <w:rPr>
          <w:rFonts w:ascii="Times New Roman" w:hAnsi="Times New Roman"/>
          <w:lang w:val="sv-SE"/>
        </w:rPr>
        <w:t>....-</w:t>
      </w:r>
      <w:r w:rsidR="00522F15" w:rsidRPr="00957B40">
        <w:rPr>
          <w:rFonts w:ascii="Times New Roman" w:hAnsi="Times New Roman"/>
          <w:lang w:val="sv-SE"/>
        </w:rPr>
        <w:t xml:space="preserve"> </w:t>
      </w:r>
      <w:r w:rsidRPr="00957B40">
        <w:rPr>
          <w:rFonts w:ascii="Times New Roman" w:hAnsi="Times New Roman"/>
          <w:lang w:val="sv-SE"/>
        </w:rPr>
        <w:t>20..... của Công đoàn</w:t>
      </w:r>
      <w:r w:rsidR="00763D67" w:rsidRPr="00957B40">
        <w:rPr>
          <w:rFonts w:ascii="Times New Roman" w:hAnsi="Times New Roman"/>
          <w:lang w:val="sv-SE"/>
        </w:rPr>
        <w:t xml:space="preserve"> </w:t>
      </w:r>
      <w:r w:rsidRPr="00957B40">
        <w:rPr>
          <w:rFonts w:ascii="Times New Roman" w:hAnsi="Times New Roman"/>
          <w:lang w:val="sv-SE"/>
        </w:rPr>
        <w:t>.........................</w:t>
      </w:r>
      <w:r w:rsidR="00763D67" w:rsidRPr="00957B40">
        <w:rPr>
          <w:rFonts w:ascii="Times New Roman" w:hAnsi="Times New Roman"/>
          <w:lang w:val="sv-SE"/>
        </w:rPr>
        <w:t xml:space="preserve"> </w:t>
      </w:r>
      <w:r w:rsidRPr="00957B40">
        <w:rPr>
          <w:rFonts w:ascii="Times New Roman" w:hAnsi="Times New Roman"/>
          <w:lang w:val="sv-SE"/>
        </w:rPr>
        <w:t>gắn liền với thời kỳ đất nước ta vượt qua nhiều khó khăn thử thách để tiếp tục vươn lên, đẩy mạnh sự nghiệp công nghiệp hóa, hiện đại hóa đất nước, mở rộng hội nhập quốc tế, công cuộc đổi mới sau hơn 35 năm đó thu được nhiều thành tích to lớn trong đó có sự đóng góp quan trọng của</w:t>
      </w:r>
      <w:r w:rsidR="00763D67" w:rsidRPr="00957B40">
        <w:rPr>
          <w:rFonts w:ascii="Times New Roman" w:hAnsi="Times New Roman"/>
          <w:lang w:val="sv-SE"/>
        </w:rPr>
        <w:t xml:space="preserve"> </w:t>
      </w:r>
      <w:r w:rsidRPr="00957B40">
        <w:rPr>
          <w:rFonts w:ascii="Times New Roman" w:hAnsi="Times New Roman"/>
          <w:lang w:val="sv-SE"/>
        </w:rPr>
        <w:t>........</w:t>
      </w:r>
      <w:r w:rsidR="00763D67" w:rsidRPr="00957B40">
        <w:rPr>
          <w:rFonts w:ascii="Times New Roman" w:hAnsi="Times New Roman"/>
          <w:lang w:val="sv-SE"/>
        </w:rPr>
        <w:t xml:space="preserve"> </w:t>
      </w:r>
      <w:r w:rsidRPr="00957B40">
        <w:rPr>
          <w:rFonts w:ascii="Times New Roman" w:hAnsi="Times New Roman"/>
          <w:lang w:val="sv-SE"/>
        </w:rPr>
        <w:t xml:space="preserve">(cơ quan, đơn vị) </w:t>
      </w:r>
    </w:p>
    <w:p w14:paraId="758EC845" w14:textId="77777777" w:rsidR="002F301A" w:rsidRPr="00957B40" w:rsidRDefault="002F301A" w:rsidP="002F301A">
      <w:pPr>
        <w:overflowPunct w:val="0"/>
        <w:autoSpaceDE w:val="0"/>
        <w:autoSpaceDN w:val="0"/>
        <w:adjustRightInd w:val="0"/>
        <w:spacing w:before="60" w:line="288" w:lineRule="auto"/>
        <w:ind w:firstLine="720"/>
        <w:jc w:val="both"/>
        <w:rPr>
          <w:rFonts w:ascii="Times New Roman" w:hAnsi="Times New Roman"/>
          <w:spacing w:val="-4"/>
          <w:lang w:val="sv-SE"/>
        </w:rPr>
      </w:pPr>
      <w:r w:rsidRPr="00957B40">
        <w:rPr>
          <w:rFonts w:ascii="Times New Roman" w:hAnsi="Times New Roman"/>
          <w:spacing w:val="-4"/>
          <w:lang w:val="sv-SE"/>
        </w:rPr>
        <w:t>Qua theo dõi và trực tiếp chỉ đạo, chúng tôi đánh giá cao ban chấp hành công đoàn</w:t>
      </w:r>
      <w:r w:rsidR="00763D67" w:rsidRPr="00957B40">
        <w:rPr>
          <w:rFonts w:ascii="Times New Roman" w:hAnsi="Times New Roman"/>
          <w:spacing w:val="-4"/>
          <w:lang w:val="sv-SE"/>
        </w:rPr>
        <w:t xml:space="preserve"> </w:t>
      </w:r>
      <w:r w:rsidRPr="00957B40">
        <w:rPr>
          <w:rFonts w:ascii="Times New Roman" w:hAnsi="Times New Roman"/>
          <w:spacing w:val="-4"/>
          <w:lang w:val="sv-SE"/>
        </w:rPr>
        <w:t>.....................</w:t>
      </w:r>
      <w:r w:rsidR="00763D67" w:rsidRPr="00957B40">
        <w:rPr>
          <w:rFonts w:ascii="Times New Roman" w:hAnsi="Times New Roman"/>
          <w:spacing w:val="-4"/>
          <w:lang w:val="sv-SE"/>
        </w:rPr>
        <w:t xml:space="preserve"> </w:t>
      </w:r>
      <w:r w:rsidRPr="00957B40">
        <w:rPr>
          <w:rFonts w:ascii="Times New Roman" w:hAnsi="Times New Roman"/>
          <w:spacing w:val="-4"/>
          <w:lang w:val="sv-SE"/>
        </w:rPr>
        <w:t xml:space="preserve">đã chủ động và tích cực chuẩn bị tốt mọi công việc cho đại hội lần này. Chúng tôi bày tỏ sự đồng tình cao với nội dung và chất lượng các báo cáo trình tại đại hội và các tham luận của các đơn vị, thể hiện trí tuệ và trách nhiệm của ban chấp hành công đoàn và của cán bộ, đoàn viên từ đại hội công đoàn trực thuộc. </w:t>
      </w:r>
    </w:p>
    <w:p w14:paraId="01A6020C" w14:textId="77777777" w:rsidR="002F301A" w:rsidRPr="00957B40" w:rsidRDefault="002F301A" w:rsidP="002F301A">
      <w:pPr>
        <w:overflowPunct w:val="0"/>
        <w:autoSpaceDE w:val="0"/>
        <w:autoSpaceDN w:val="0"/>
        <w:adjustRightInd w:val="0"/>
        <w:spacing w:before="60" w:line="288" w:lineRule="auto"/>
        <w:ind w:firstLine="720"/>
        <w:jc w:val="both"/>
        <w:rPr>
          <w:rFonts w:ascii="Times New Roman" w:hAnsi="Times New Roman"/>
          <w:b/>
          <w:i/>
          <w:lang w:val="sv-SE"/>
        </w:rPr>
      </w:pPr>
      <w:r w:rsidRPr="00957B40">
        <w:rPr>
          <w:rFonts w:ascii="Times New Roman" w:hAnsi="Times New Roman"/>
          <w:lang w:val="sv-SE"/>
        </w:rPr>
        <w:t>Có thể khẳng định, trong nhiệm kỳ qua, được sự quan tâm lãnh đạo, chỉ đạo, phối hợp, tạo điều kiện của đảng ủy và lãnh đạo</w:t>
      </w:r>
      <w:r w:rsidR="00763D67" w:rsidRPr="00957B40">
        <w:rPr>
          <w:rFonts w:ascii="Times New Roman" w:hAnsi="Times New Roman"/>
          <w:lang w:val="sv-SE"/>
        </w:rPr>
        <w:t xml:space="preserve"> </w:t>
      </w:r>
      <w:r w:rsidRPr="00957B40">
        <w:rPr>
          <w:rFonts w:ascii="Times New Roman" w:hAnsi="Times New Roman"/>
          <w:lang w:val="sv-SE"/>
        </w:rPr>
        <w:t>.......... (cơ quan, đơn vị), cán bộ, đoàn viên công đoàn</w:t>
      </w:r>
      <w:r w:rsidR="00763D67" w:rsidRPr="00957B40">
        <w:rPr>
          <w:rFonts w:ascii="Times New Roman" w:hAnsi="Times New Roman"/>
          <w:lang w:val="sv-SE"/>
        </w:rPr>
        <w:t xml:space="preserve"> </w:t>
      </w:r>
      <w:r w:rsidRPr="00957B40">
        <w:rPr>
          <w:rFonts w:ascii="Times New Roman" w:hAnsi="Times New Roman"/>
          <w:lang w:val="sv-SE"/>
        </w:rPr>
        <w:t>............... (cơ quan, đơn vị) đã đoàn kết, nỗ lực phấn đấu thực hiện thắng lợi các mục tiêu, nhiệm vụ mà nghị quyết đại hội công đoàn</w:t>
      </w:r>
      <w:r w:rsidR="00763D67" w:rsidRPr="00957B40">
        <w:rPr>
          <w:rFonts w:ascii="Times New Roman" w:hAnsi="Times New Roman"/>
          <w:lang w:val="sv-SE"/>
        </w:rPr>
        <w:t xml:space="preserve"> </w:t>
      </w:r>
      <w:r w:rsidRPr="00957B40">
        <w:rPr>
          <w:rFonts w:ascii="Times New Roman" w:hAnsi="Times New Roman"/>
          <w:lang w:val="sv-SE"/>
        </w:rPr>
        <w:t>............ (cơ quan, đơn vị), nhiệm kỳ 20.... - 20... đã đề ra, góp phần tích cực vào việc hoàn thành nhiệm vụ chính trị của</w:t>
      </w:r>
      <w:r w:rsidR="00763D67" w:rsidRPr="00957B40">
        <w:rPr>
          <w:rFonts w:ascii="Times New Roman" w:hAnsi="Times New Roman"/>
          <w:lang w:val="sv-SE"/>
        </w:rPr>
        <w:t xml:space="preserve"> </w:t>
      </w:r>
      <w:r w:rsidRPr="00957B40">
        <w:rPr>
          <w:rFonts w:ascii="Times New Roman" w:hAnsi="Times New Roman"/>
          <w:lang w:val="sv-SE"/>
        </w:rPr>
        <w:t>.......... và của từng cơ quan, đơn vị (nhấn mạnh một số điểm mới, kết quả hoạt động nổi bật của công đoàn đơn vị đạt được trong nhiệm kỳ qua).</w:t>
      </w:r>
    </w:p>
    <w:p w14:paraId="58A926F4" w14:textId="77777777" w:rsidR="002F301A" w:rsidRPr="00957B40" w:rsidRDefault="002F301A" w:rsidP="002F301A">
      <w:pPr>
        <w:overflowPunct w:val="0"/>
        <w:autoSpaceDE w:val="0"/>
        <w:autoSpaceDN w:val="0"/>
        <w:adjustRightInd w:val="0"/>
        <w:spacing w:before="60" w:line="288" w:lineRule="auto"/>
        <w:ind w:firstLine="720"/>
        <w:jc w:val="both"/>
        <w:rPr>
          <w:rFonts w:ascii="Times New Roman" w:hAnsi="Times New Roman"/>
          <w:lang w:val="sv-SE"/>
        </w:rPr>
      </w:pPr>
      <w:r w:rsidRPr="00957B40">
        <w:rPr>
          <w:rFonts w:ascii="Times New Roman" w:hAnsi="Times New Roman"/>
          <w:lang w:val="sv-SE"/>
        </w:rPr>
        <w:t>Thay mặt ban thường vụ công đoàn</w:t>
      </w:r>
      <w:r w:rsidR="00763D67" w:rsidRPr="00957B40">
        <w:rPr>
          <w:rFonts w:ascii="Times New Roman" w:hAnsi="Times New Roman"/>
          <w:lang w:val="sv-SE"/>
        </w:rPr>
        <w:t xml:space="preserve"> </w:t>
      </w:r>
      <w:r w:rsidRPr="00957B40">
        <w:rPr>
          <w:rFonts w:ascii="Times New Roman" w:hAnsi="Times New Roman"/>
          <w:lang w:val="sv-SE"/>
        </w:rPr>
        <w:t>............................., tôi nhiệt liệt biểu dương và chúc mừng những thành tích của tập thể, cán bộ, đoàn viên công đoàn</w:t>
      </w:r>
      <w:r w:rsidR="00763D67" w:rsidRPr="00957B40">
        <w:rPr>
          <w:rFonts w:ascii="Times New Roman" w:hAnsi="Times New Roman"/>
          <w:lang w:val="sv-SE"/>
        </w:rPr>
        <w:t xml:space="preserve"> </w:t>
      </w:r>
      <w:r w:rsidRPr="00957B40">
        <w:rPr>
          <w:rFonts w:ascii="Times New Roman" w:hAnsi="Times New Roman"/>
          <w:lang w:val="sv-SE"/>
        </w:rPr>
        <w:t>................................. đã đạt được trong nhiệm kỳ qua.</w:t>
      </w:r>
    </w:p>
    <w:p w14:paraId="6C483901" w14:textId="77777777" w:rsidR="002F301A" w:rsidRPr="00957B40" w:rsidRDefault="002F301A" w:rsidP="002F301A">
      <w:pPr>
        <w:overflowPunct w:val="0"/>
        <w:autoSpaceDE w:val="0"/>
        <w:autoSpaceDN w:val="0"/>
        <w:adjustRightInd w:val="0"/>
        <w:spacing w:before="60" w:line="288" w:lineRule="auto"/>
        <w:ind w:firstLine="720"/>
        <w:jc w:val="both"/>
        <w:rPr>
          <w:rFonts w:ascii="Times New Roman" w:hAnsi="Times New Roman"/>
          <w:lang w:val="sv-SE"/>
        </w:rPr>
      </w:pPr>
      <w:r w:rsidRPr="00957B40">
        <w:rPr>
          <w:rFonts w:ascii="Times New Roman" w:hAnsi="Times New Roman"/>
          <w:lang w:val="sv-SE"/>
        </w:rPr>
        <w:t>Taị diễn đàn quan trọng này, chúng tôi cũng xin trân trọng cảm ơn các đồng chí trong Đảng ủy và lãnh đạo các đơn vị đó quan tâm lãnh đạo, chỉ đạo, phối hợp, tạo điều kiện cho hoạt động của công đoàn</w:t>
      </w:r>
      <w:r w:rsidR="00763D67" w:rsidRPr="00957B40">
        <w:rPr>
          <w:rFonts w:ascii="Times New Roman" w:hAnsi="Times New Roman"/>
          <w:lang w:val="sv-SE"/>
        </w:rPr>
        <w:t xml:space="preserve"> </w:t>
      </w:r>
      <w:r w:rsidRPr="00957B40">
        <w:rPr>
          <w:rFonts w:ascii="Times New Roman" w:hAnsi="Times New Roman"/>
          <w:lang w:val="sv-SE"/>
        </w:rPr>
        <w:t>....................... và mong rằng tiếp tục nhận được sự quan tâm của các đồng chí trong thời gian tới.</w:t>
      </w:r>
    </w:p>
    <w:p w14:paraId="29BFC2EA" w14:textId="77777777" w:rsidR="002F301A" w:rsidRPr="00957B40" w:rsidRDefault="002F301A" w:rsidP="002F301A">
      <w:pPr>
        <w:spacing w:before="60" w:line="288" w:lineRule="auto"/>
        <w:ind w:firstLine="720"/>
        <w:jc w:val="both"/>
        <w:rPr>
          <w:rFonts w:ascii="Times New Roman" w:hAnsi="Times New Roman"/>
          <w:i/>
          <w:lang w:val="sv-SE"/>
        </w:rPr>
      </w:pPr>
      <w:r w:rsidRPr="00957B40">
        <w:rPr>
          <w:rFonts w:ascii="Times New Roman" w:hAnsi="Times New Roman"/>
          <w:i/>
          <w:lang w:val="sv-SE"/>
        </w:rPr>
        <w:t>Kinh thưa các đồng chí!</w:t>
      </w:r>
    </w:p>
    <w:p w14:paraId="3CA565E5" w14:textId="77777777" w:rsidR="002F301A" w:rsidRPr="00957B40" w:rsidRDefault="002F301A" w:rsidP="002F301A">
      <w:pPr>
        <w:spacing w:before="60" w:line="288" w:lineRule="auto"/>
        <w:ind w:firstLine="720"/>
        <w:jc w:val="both"/>
        <w:rPr>
          <w:rFonts w:ascii="Times New Roman" w:hAnsi="Times New Roman"/>
          <w:spacing w:val="-8"/>
          <w:shd w:val="clear" w:color="auto" w:fill="FFFFFF"/>
          <w:lang w:val="sv-SE"/>
        </w:rPr>
      </w:pPr>
      <w:r w:rsidRPr="00957B40">
        <w:rPr>
          <w:rFonts w:ascii="Times New Roman" w:hAnsi="Times New Roman"/>
          <w:spacing w:val="-8"/>
          <w:shd w:val="clear" w:color="auto" w:fill="FFFFFF"/>
          <w:lang w:val="sv-SE"/>
        </w:rPr>
        <w:t>Tôi cơ bản nhất trí với phương hướng, nhiệm vụ nhiệm kỳ 20....... – 20.....</w:t>
      </w:r>
      <w:r w:rsidR="00763D67" w:rsidRPr="00957B40">
        <w:rPr>
          <w:rFonts w:ascii="Times New Roman" w:hAnsi="Times New Roman"/>
          <w:spacing w:val="-8"/>
          <w:shd w:val="clear" w:color="auto" w:fill="FFFFFF"/>
          <w:lang w:val="sv-SE"/>
        </w:rPr>
        <w:t xml:space="preserve"> </w:t>
      </w:r>
      <w:r w:rsidRPr="00957B40">
        <w:rPr>
          <w:rFonts w:ascii="Times New Roman" w:hAnsi="Times New Roman"/>
          <w:spacing w:val="-8"/>
          <w:shd w:val="clear" w:color="auto" w:fill="FFFFFF"/>
          <w:lang w:val="sv-SE"/>
        </w:rPr>
        <w:t>với</w:t>
      </w:r>
      <w:r w:rsidR="00763D67" w:rsidRPr="00957B40">
        <w:rPr>
          <w:rFonts w:ascii="Times New Roman" w:hAnsi="Times New Roman"/>
          <w:spacing w:val="-8"/>
          <w:shd w:val="clear" w:color="auto" w:fill="FFFFFF"/>
          <w:lang w:val="sv-SE"/>
        </w:rPr>
        <w:t xml:space="preserve"> </w:t>
      </w:r>
      <w:r w:rsidRPr="00957B40">
        <w:rPr>
          <w:rFonts w:ascii="Times New Roman" w:hAnsi="Times New Roman"/>
          <w:spacing w:val="-8"/>
          <w:shd w:val="clear" w:color="auto" w:fill="FFFFFF"/>
          <w:lang w:val="sv-SE"/>
        </w:rPr>
        <w:t>........ nhóm chỉ tiêu và</w:t>
      </w:r>
      <w:r w:rsidR="00D3282E" w:rsidRPr="00957B40">
        <w:rPr>
          <w:rFonts w:ascii="Times New Roman" w:hAnsi="Times New Roman"/>
          <w:spacing w:val="-8"/>
          <w:shd w:val="clear" w:color="auto" w:fill="FFFFFF"/>
          <w:lang w:val="sv-SE"/>
        </w:rPr>
        <w:t xml:space="preserve"> </w:t>
      </w:r>
      <w:r w:rsidRPr="00957B40">
        <w:rPr>
          <w:rFonts w:ascii="Times New Roman" w:hAnsi="Times New Roman"/>
          <w:spacing w:val="-8"/>
          <w:shd w:val="clear" w:color="auto" w:fill="FFFFFF"/>
          <w:lang w:val="sv-SE"/>
        </w:rPr>
        <w:t xml:space="preserve">........ nhóm nhiệm vụ và giải pháp </w:t>
      </w:r>
      <w:r w:rsidRPr="00957B40">
        <w:rPr>
          <w:rFonts w:ascii="Times New Roman" w:hAnsi="Times New Roman"/>
          <w:spacing w:val="-8"/>
          <w:lang w:val="sv-SE"/>
        </w:rPr>
        <w:t>nhiệm kỳ tới được đề ra trong báo cáo chính trị trình tại đại hội và xin trao đổi thêm một số vấn đề sau:</w:t>
      </w:r>
    </w:p>
    <w:p w14:paraId="3042E8B2" w14:textId="77777777" w:rsidR="002F301A" w:rsidRPr="00957B40" w:rsidRDefault="002F301A" w:rsidP="002F301A">
      <w:pPr>
        <w:spacing w:before="60" w:line="288" w:lineRule="auto"/>
        <w:ind w:firstLine="720"/>
        <w:jc w:val="both"/>
        <w:rPr>
          <w:rFonts w:ascii="Times New Roman" w:hAnsi="Times New Roman"/>
          <w:spacing w:val="-2"/>
          <w:lang w:val="sv-SE"/>
        </w:rPr>
      </w:pPr>
      <w:r w:rsidRPr="00957B40">
        <w:rPr>
          <w:rFonts w:ascii="Times New Roman" w:hAnsi="Times New Roman"/>
          <w:spacing w:val="-2"/>
          <w:lang w:val="sv-SE"/>
        </w:rPr>
        <w:t xml:space="preserve">Nhiệm kỳ 20....-20......, là thời kỳ đất nước nói chung, tổ chức công đoàn nói riêng đứng trước nhiều cơ hội và khó khăn, thách thức; đây là thời kỳ đất nước ta sẽ tiến hành hoàn thiện thể chế kinh tế thị trường, định hướng xã hội chủ nghĩa, triển khai Nghị quyết 13 của Đảng, Nghị quyết  của Đảng ủy nhiệm kỳ 2025 </w:t>
      </w:r>
      <w:r w:rsidR="00D3282E" w:rsidRPr="00957B40">
        <w:rPr>
          <w:rFonts w:ascii="Times New Roman" w:hAnsi="Times New Roman"/>
          <w:spacing w:val="-2"/>
          <w:lang w:val="sv-SE"/>
        </w:rPr>
        <w:t>-</w:t>
      </w:r>
      <w:r w:rsidRPr="00957B40">
        <w:rPr>
          <w:rFonts w:ascii="Times New Roman" w:hAnsi="Times New Roman"/>
          <w:spacing w:val="-2"/>
          <w:lang w:val="sv-SE"/>
        </w:rPr>
        <w:t xml:space="preserve"> 2030, triển khai nhiều chủ trương lớn của Đảng và Nhà nước liên quan đến xây dựng đội ngũ CBCCVCLĐ và tổ chức công đoàn, đặc biệt là cụ thể hóa đưa Nghị quyết số 02 của Bộ Chính trị về ”Đổi mới tổ chức và hoạt động của Công đoàn Việt Nam trong tình hình mới”.......................</w:t>
      </w:r>
    </w:p>
    <w:p w14:paraId="11E5BABA" w14:textId="77777777" w:rsidR="002F301A" w:rsidRPr="00957B40" w:rsidRDefault="002F301A" w:rsidP="002F301A">
      <w:pPr>
        <w:spacing w:before="60" w:line="288" w:lineRule="auto"/>
        <w:ind w:firstLine="720"/>
        <w:jc w:val="both"/>
        <w:rPr>
          <w:rFonts w:ascii="Times New Roman" w:hAnsi="Times New Roman"/>
          <w:lang w:val="sv-SE"/>
        </w:rPr>
      </w:pPr>
      <w:r w:rsidRPr="00957B40">
        <w:rPr>
          <w:rFonts w:ascii="Times New Roman" w:hAnsi="Times New Roman"/>
          <w:spacing w:val="-2"/>
          <w:lang w:val="sv-SE"/>
        </w:rPr>
        <w:t xml:space="preserve"> </w:t>
      </w:r>
      <w:r w:rsidRPr="00957B40">
        <w:rPr>
          <w:rFonts w:ascii="Times New Roman" w:hAnsi="Times New Roman"/>
          <w:lang w:val="sv-SE"/>
        </w:rPr>
        <w:t>Để phát huy vai trò của các cấp công đoàn trong việc tuyên truyền, vận động đoàn viên, CBCCVCLĐ thi đua hoàn thành xuất sắc nhiệm vụ chính trị được giao, trong thời gian tới, công đoàn</w:t>
      </w:r>
      <w:r w:rsidR="00D3282E" w:rsidRPr="00957B40">
        <w:rPr>
          <w:rFonts w:ascii="Times New Roman" w:hAnsi="Times New Roman"/>
          <w:lang w:val="sv-SE"/>
        </w:rPr>
        <w:t xml:space="preserve"> </w:t>
      </w:r>
      <w:r w:rsidRPr="00957B40">
        <w:rPr>
          <w:rFonts w:ascii="Times New Roman" w:hAnsi="Times New Roman"/>
          <w:lang w:val="sv-SE"/>
        </w:rPr>
        <w:t>..........</w:t>
      </w:r>
      <w:r w:rsidR="00D3282E" w:rsidRPr="00957B40">
        <w:rPr>
          <w:rFonts w:ascii="Times New Roman" w:hAnsi="Times New Roman"/>
          <w:lang w:val="sv-SE"/>
        </w:rPr>
        <w:t xml:space="preserve"> </w:t>
      </w:r>
      <w:r w:rsidRPr="00957B40">
        <w:rPr>
          <w:rFonts w:ascii="Times New Roman" w:hAnsi="Times New Roman"/>
          <w:lang w:val="sv-SE"/>
        </w:rPr>
        <w:t>cần thực hiện tốt một số nội dung sau:</w:t>
      </w:r>
    </w:p>
    <w:p w14:paraId="35391EAE" w14:textId="77777777" w:rsidR="002F301A" w:rsidRPr="00957B40" w:rsidRDefault="002F301A" w:rsidP="002F301A">
      <w:pPr>
        <w:overflowPunct w:val="0"/>
        <w:autoSpaceDE w:val="0"/>
        <w:autoSpaceDN w:val="0"/>
        <w:adjustRightInd w:val="0"/>
        <w:spacing w:before="60" w:line="288" w:lineRule="auto"/>
        <w:ind w:firstLine="720"/>
        <w:jc w:val="both"/>
        <w:rPr>
          <w:rFonts w:ascii="Times New Roman" w:hAnsi="Times New Roman"/>
          <w:lang w:val="sv-SE"/>
        </w:rPr>
      </w:pPr>
      <w:r w:rsidRPr="00957B40">
        <w:rPr>
          <w:rFonts w:ascii="Times New Roman" w:hAnsi="Times New Roman"/>
          <w:i/>
          <w:lang w:val="sv-SE"/>
        </w:rPr>
        <w:t>Một là,</w:t>
      </w:r>
      <w:r w:rsidRPr="00957B40">
        <w:rPr>
          <w:rFonts w:ascii="Times New Roman" w:hAnsi="Times New Roman"/>
          <w:lang w:val="sv-SE"/>
        </w:rPr>
        <w:t xml:space="preserve"> công đoàn</w:t>
      </w:r>
      <w:r w:rsidR="00D3282E" w:rsidRPr="00957B40">
        <w:rPr>
          <w:rFonts w:ascii="Times New Roman" w:hAnsi="Times New Roman"/>
          <w:lang w:val="sv-SE"/>
        </w:rPr>
        <w:t xml:space="preserve"> </w:t>
      </w:r>
      <w:r w:rsidRPr="00957B40">
        <w:rPr>
          <w:rFonts w:ascii="Times New Roman" w:hAnsi="Times New Roman"/>
          <w:lang w:val="sv-SE"/>
        </w:rPr>
        <w:t>.................</w:t>
      </w:r>
      <w:r w:rsidR="00D3282E" w:rsidRPr="00957B40">
        <w:rPr>
          <w:rFonts w:ascii="Times New Roman" w:hAnsi="Times New Roman"/>
          <w:lang w:val="sv-SE"/>
        </w:rPr>
        <w:t xml:space="preserve"> </w:t>
      </w:r>
      <w:r w:rsidRPr="00957B40">
        <w:rPr>
          <w:rFonts w:ascii="Times New Roman" w:hAnsi="Times New Roman"/>
          <w:lang w:val="sv-SE"/>
        </w:rPr>
        <w:t>cần tiếp tục phát huy vai trò của mình trong việc nâng cao nhận thức chính trị, tư tưởng cho đoàn viên, CBCCVCLĐ tin tưởng và thực hiện các chủ trương của Đảng, chính sách, pháp luật của Nhà nước; chức năng, nhiệm vụ của tổ chức công đoàn; chương trình, kế hoạch công tác, nhiệm vụ chính trị của</w:t>
      </w:r>
      <w:r w:rsidR="00D3282E" w:rsidRPr="00957B40">
        <w:rPr>
          <w:rFonts w:ascii="Times New Roman" w:hAnsi="Times New Roman"/>
          <w:lang w:val="sv-SE"/>
        </w:rPr>
        <w:t xml:space="preserve"> </w:t>
      </w:r>
      <w:r w:rsidRPr="00957B40">
        <w:rPr>
          <w:rFonts w:ascii="Times New Roman" w:hAnsi="Times New Roman"/>
          <w:lang w:val="sv-SE"/>
        </w:rPr>
        <w:t>..................................................</w:t>
      </w:r>
    </w:p>
    <w:p w14:paraId="6B5ABA06" w14:textId="77777777" w:rsidR="002F301A" w:rsidRPr="00957B40" w:rsidRDefault="002F301A" w:rsidP="002F301A">
      <w:pPr>
        <w:overflowPunct w:val="0"/>
        <w:autoSpaceDE w:val="0"/>
        <w:autoSpaceDN w:val="0"/>
        <w:adjustRightInd w:val="0"/>
        <w:spacing w:before="60" w:line="288" w:lineRule="auto"/>
        <w:ind w:firstLine="720"/>
        <w:jc w:val="both"/>
        <w:rPr>
          <w:rFonts w:ascii="Times New Roman" w:hAnsi="Times New Roman"/>
          <w:lang w:val="sv-SE"/>
        </w:rPr>
      </w:pPr>
      <w:r w:rsidRPr="00957B40">
        <w:rPr>
          <w:rFonts w:ascii="Times New Roman" w:hAnsi="Times New Roman"/>
          <w:i/>
          <w:lang w:val="sv-SE"/>
        </w:rPr>
        <w:t>Hai là,</w:t>
      </w:r>
      <w:r w:rsidRPr="00957B40">
        <w:rPr>
          <w:rFonts w:ascii="Times New Roman" w:hAnsi="Times New Roman"/>
          <w:lang w:val="sv-SE"/>
        </w:rPr>
        <w:t xml:space="preserve"> tiếp tục nghiên cứu, cụ thể hóa đưa Nghị quyết Đại hội XIII của Đảng, nghị quyết đại hội đảng bộ các cấp và Nghị quyết số 02 của Bộ Chính trị về “Đổi mới tổ chức và hoạt động của Công đoàn Việt Nam trong tình hình mới” vào thực tiễn hoạt động công đoàn. triển khai thực hiện nghiêm túc, hiệu quả Nghị quyết Hội nghị Trung ương 4 khóa XII, XIII về "Tăng cường xây dựng, chỉnh đốn Đảng" gắn với thực hiện Chỉ thị số 05 của Bộ Chính trị về "Đẩy mạnh học tập và làm theo tư tưởng, đạo đức, phong cách Hồ Chí Minh” gắn với Cuộc vận động xây dựng cán bộ, công chức, viên chức, lao động  “Trung thành </w:t>
      </w:r>
      <w:r w:rsidR="00D3282E" w:rsidRPr="00957B40">
        <w:rPr>
          <w:rFonts w:ascii="Times New Roman" w:hAnsi="Times New Roman"/>
          <w:lang w:val="sv-SE"/>
        </w:rPr>
        <w:t>-</w:t>
      </w:r>
      <w:r w:rsidRPr="00957B40">
        <w:rPr>
          <w:rFonts w:ascii="Times New Roman" w:hAnsi="Times New Roman"/>
          <w:lang w:val="sv-SE"/>
        </w:rPr>
        <w:t xml:space="preserve"> trách nhiệm </w:t>
      </w:r>
      <w:r w:rsidR="00D3282E" w:rsidRPr="00957B40">
        <w:rPr>
          <w:rFonts w:ascii="Times New Roman" w:hAnsi="Times New Roman"/>
          <w:lang w:val="sv-SE"/>
        </w:rPr>
        <w:t>- liêm chính -</w:t>
      </w:r>
      <w:r w:rsidRPr="00957B40">
        <w:rPr>
          <w:rFonts w:ascii="Times New Roman" w:hAnsi="Times New Roman"/>
          <w:lang w:val="sv-SE"/>
        </w:rPr>
        <w:t xml:space="preserve"> sáng tạo” do Công đoàn Viên chức Việt Nam phát động góp phần đẩy lùi sự suy thoái về tư tưởng chính trị, đạo đức lối sống, tự diễn biến, tự chuyển hóa trong nội bộ, củng cố niềm tin của đoàn viên, CBCCVCLĐ vào sự lãnh đạo của Đảng, điều hành của chính quyền và hoạt động của các cấp công đoàn</w:t>
      </w:r>
      <w:r w:rsidR="00D3282E" w:rsidRPr="00957B40">
        <w:rPr>
          <w:rFonts w:ascii="Times New Roman" w:hAnsi="Times New Roman"/>
          <w:lang w:val="sv-SE"/>
        </w:rPr>
        <w:t xml:space="preserve"> </w:t>
      </w:r>
      <w:r w:rsidRPr="00957B40">
        <w:rPr>
          <w:rFonts w:ascii="Times New Roman" w:hAnsi="Times New Roman"/>
          <w:lang w:val="sv-SE"/>
        </w:rPr>
        <w:t>.......................................</w:t>
      </w:r>
    </w:p>
    <w:p w14:paraId="129F5698" w14:textId="77777777" w:rsidR="002F301A" w:rsidRPr="00957B40" w:rsidRDefault="002F301A" w:rsidP="002F301A">
      <w:pPr>
        <w:spacing w:before="60" w:line="288" w:lineRule="auto"/>
        <w:ind w:firstLine="720"/>
        <w:jc w:val="both"/>
        <w:rPr>
          <w:rFonts w:ascii="Times New Roman" w:hAnsi="Times New Roman"/>
          <w:lang w:val="sv-SE"/>
        </w:rPr>
      </w:pPr>
      <w:r w:rsidRPr="00957B40">
        <w:rPr>
          <w:rFonts w:ascii="Times New Roman" w:hAnsi="Times New Roman"/>
          <w:i/>
          <w:iCs/>
          <w:lang w:val="sv-SE"/>
        </w:rPr>
        <w:t>Ba là, </w:t>
      </w:r>
      <w:r w:rsidRPr="00957B40">
        <w:rPr>
          <w:rFonts w:ascii="Times New Roman" w:hAnsi="Times New Roman"/>
          <w:lang w:val="sv-SE"/>
        </w:rPr>
        <w:t>phát huy hơn nữa vị trí, vai trò, trách nhiệm của công đoàn trong tham gia quản lý cơ quan, đơn vị; Thực hiện tốt quy chế dân chủ trong cơ quan, đơn vị, tham gia thanh tra, kiểm tra, giám sát việc thực hiện các chế độ, chính sách liên quan đến đoàn viên và người lao động. Thực hiện tốt chức năng đại diện chăm lo, bảo vệ quyền, lợi ích hợp pháp, chính đáng của đoàn viên, CBCCVCLĐ thông qua tổ chức đối thoại với lãnh đạo cơ quan, đơn vị, tham gia có hiệu quả vào các hội đồng lương, khen thưởng, kỷ luật, tuyển dụng, bổ nhiệm</w:t>
      </w:r>
      <w:r w:rsidR="00D3282E" w:rsidRPr="00957B40">
        <w:rPr>
          <w:rFonts w:ascii="Times New Roman" w:hAnsi="Times New Roman"/>
          <w:lang w:val="sv-SE"/>
        </w:rPr>
        <w:t xml:space="preserve"> </w:t>
      </w:r>
      <w:r w:rsidRPr="00957B40">
        <w:rPr>
          <w:rFonts w:ascii="Times New Roman" w:hAnsi="Times New Roman"/>
          <w:lang w:val="sv-SE"/>
        </w:rPr>
        <w:t>....</w:t>
      </w:r>
      <w:r w:rsidR="00D3282E" w:rsidRPr="00957B40">
        <w:rPr>
          <w:rFonts w:ascii="Times New Roman" w:hAnsi="Times New Roman"/>
          <w:lang w:val="sv-SE"/>
        </w:rPr>
        <w:t xml:space="preserve"> </w:t>
      </w:r>
      <w:r w:rsidRPr="00957B40">
        <w:rPr>
          <w:rFonts w:ascii="Times New Roman" w:hAnsi="Times New Roman"/>
          <w:lang w:val="sv-SE"/>
        </w:rPr>
        <w:t>của các cơ quan, đơn vị</w:t>
      </w:r>
      <w:r w:rsidR="00D3282E" w:rsidRPr="00957B40">
        <w:rPr>
          <w:rFonts w:ascii="Times New Roman" w:hAnsi="Times New Roman"/>
          <w:lang w:val="sv-SE"/>
        </w:rPr>
        <w:t xml:space="preserve"> </w:t>
      </w:r>
      <w:r w:rsidRPr="00957B40">
        <w:rPr>
          <w:rFonts w:ascii="Times New Roman" w:hAnsi="Times New Roman"/>
          <w:lang w:val="sv-SE"/>
        </w:rPr>
        <w:t>........................................</w:t>
      </w:r>
    </w:p>
    <w:p w14:paraId="05C9B39A" w14:textId="77777777" w:rsidR="002F301A" w:rsidRPr="00957B40" w:rsidRDefault="002F301A" w:rsidP="002F301A">
      <w:pPr>
        <w:overflowPunct w:val="0"/>
        <w:autoSpaceDE w:val="0"/>
        <w:autoSpaceDN w:val="0"/>
        <w:adjustRightInd w:val="0"/>
        <w:spacing w:before="60" w:line="288" w:lineRule="auto"/>
        <w:ind w:firstLine="720"/>
        <w:jc w:val="both"/>
        <w:rPr>
          <w:rFonts w:ascii="Times New Roman" w:hAnsi="Times New Roman"/>
          <w:lang w:val="sv-SE"/>
        </w:rPr>
      </w:pPr>
      <w:r w:rsidRPr="00957B40">
        <w:rPr>
          <w:rFonts w:ascii="Times New Roman" w:hAnsi="Times New Roman"/>
          <w:i/>
          <w:lang w:val="sv-SE"/>
        </w:rPr>
        <w:t>Bốn là,</w:t>
      </w:r>
      <w:r w:rsidRPr="00957B40">
        <w:rPr>
          <w:rFonts w:ascii="Times New Roman" w:hAnsi="Times New Roman"/>
          <w:lang w:val="sv-SE"/>
        </w:rPr>
        <w:t xml:space="preserve"> Đẩy mạnh các phong trào thi đua, các cuộc vận động do các cấp, các ngành và tổ chức công đoàn phát động như:</w:t>
      </w:r>
      <w:r w:rsidR="00E931D2" w:rsidRPr="00957B40">
        <w:rPr>
          <w:rFonts w:ascii="Times New Roman" w:hAnsi="Times New Roman"/>
          <w:lang w:val="sv-SE"/>
        </w:rPr>
        <w:t xml:space="preserve"> “</w:t>
      </w:r>
      <w:r w:rsidRPr="00957B40">
        <w:rPr>
          <w:rFonts w:ascii="Times New Roman" w:hAnsi="Times New Roman"/>
          <w:lang w:val="sv-SE"/>
        </w:rPr>
        <w:t xml:space="preserve">CBCCVC thi đua thực hiện văn hóa công sở”; </w:t>
      </w:r>
      <w:r w:rsidR="00E931D2" w:rsidRPr="00957B40">
        <w:rPr>
          <w:rFonts w:ascii="Times New Roman" w:hAnsi="Times New Roman"/>
          <w:lang w:val="sv-SE"/>
        </w:rPr>
        <w:t>“</w:t>
      </w:r>
      <w:r w:rsidRPr="00957B40">
        <w:rPr>
          <w:rFonts w:ascii="Times New Roman" w:hAnsi="Times New Roman"/>
          <w:lang w:val="sv-SE"/>
        </w:rPr>
        <w:t>Tham mưu giỏi, phục vụ tốt”; “Lao động giỏi, Lao động sáng tạo”, “Giỏi việc nước, đảm việc nhà”; “Xây dựng cơ quan văn hóa, ngày làm việc</w:t>
      </w:r>
      <w:r w:rsidR="00E931D2" w:rsidRPr="00957B40">
        <w:rPr>
          <w:rFonts w:ascii="Times New Roman" w:hAnsi="Times New Roman"/>
          <w:lang w:val="sv-SE"/>
        </w:rPr>
        <w:t xml:space="preserve"> 8 giờ có chất lượng, hiệu quả”, </w:t>
      </w:r>
      <w:r w:rsidRPr="00957B40">
        <w:rPr>
          <w:rFonts w:ascii="Times New Roman" w:hAnsi="Times New Roman"/>
          <w:lang w:val="sv-SE"/>
        </w:rPr>
        <w:t>”Cán bộ, công chức, viên chức nói không với tiêu cực”; xây dựng người cán bộ, công chức, viên chức “Trung thành, trách nhiệm, liêm chính, sáng tạo” gắn với các phong trào thi đua do</w:t>
      </w:r>
      <w:r w:rsidR="00E931D2" w:rsidRPr="00957B40">
        <w:rPr>
          <w:rFonts w:ascii="Times New Roman" w:hAnsi="Times New Roman"/>
          <w:lang w:val="sv-SE"/>
        </w:rPr>
        <w:t xml:space="preserve"> </w:t>
      </w:r>
      <w:r w:rsidRPr="00957B40">
        <w:rPr>
          <w:rFonts w:ascii="Times New Roman" w:hAnsi="Times New Roman"/>
          <w:lang w:val="sv-SE"/>
        </w:rPr>
        <w:t>..............</w:t>
      </w:r>
      <w:r w:rsidR="00E931D2" w:rsidRPr="00957B40">
        <w:rPr>
          <w:rFonts w:ascii="Times New Roman" w:hAnsi="Times New Roman"/>
          <w:lang w:val="sv-SE"/>
        </w:rPr>
        <w:t xml:space="preserve"> </w:t>
      </w:r>
      <w:r w:rsidRPr="00957B40">
        <w:rPr>
          <w:rFonts w:ascii="Times New Roman" w:hAnsi="Times New Roman"/>
          <w:lang w:val="sv-SE"/>
        </w:rPr>
        <w:t>cơ quan, đơn vị phát động, góp phần hoàn thành xuất sắc nhiệm vụ chính trị của</w:t>
      </w:r>
      <w:r w:rsidR="00E931D2" w:rsidRPr="00957B40">
        <w:rPr>
          <w:rFonts w:ascii="Times New Roman" w:hAnsi="Times New Roman"/>
          <w:lang w:val="sv-SE"/>
        </w:rPr>
        <w:t xml:space="preserve"> ....................</w:t>
      </w:r>
      <w:r w:rsidRPr="00957B40">
        <w:rPr>
          <w:rFonts w:ascii="Times New Roman" w:hAnsi="Times New Roman"/>
          <w:lang w:val="sv-SE"/>
        </w:rPr>
        <w:t>........</w:t>
      </w:r>
    </w:p>
    <w:p w14:paraId="25FBDF22" w14:textId="77777777" w:rsidR="002F301A" w:rsidRPr="00957B40" w:rsidRDefault="002F301A" w:rsidP="002F301A">
      <w:pPr>
        <w:spacing w:before="60" w:line="288" w:lineRule="auto"/>
        <w:ind w:firstLine="720"/>
        <w:jc w:val="both"/>
        <w:rPr>
          <w:rFonts w:ascii="Times New Roman" w:hAnsi="Times New Roman"/>
          <w:lang w:val="sv-SE"/>
        </w:rPr>
      </w:pPr>
      <w:r w:rsidRPr="00957B40">
        <w:rPr>
          <w:rFonts w:ascii="Times New Roman" w:hAnsi="Times New Roman"/>
          <w:i/>
          <w:spacing w:val="-6"/>
          <w:lang w:val="sv-SE"/>
        </w:rPr>
        <w:t>Năm là,</w:t>
      </w:r>
      <w:r w:rsidRPr="00957B40">
        <w:rPr>
          <w:rFonts w:ascii="Times New Roman" w:hAnsi="Times New Roman"/>
          <w:spacing w:val="-6"/>
          <w:lang w:val="sv-SE"/>
        </w:rPr>
        <w:t xml:space="preserve"> các cấp công đoàn</w:t>
      </w:r>
      <w:r w:rsidR="00E931D2" w:rsidRPr="00957B40">
        <w:rPr>
          <w:rFonts w:ascii="Times New Roman" w:hAnsi="Times New Roman"/>
          <w:spacing w:val="-6"/>
          <w:lang w:val="sv-SE"/>
        </w:rPr>
        <w:t xml:space="preserve"> </w:t>
      </w:r>
      <w:r w:rsidRPr="00957B40">
        <w:rPr>
          <w:rFonts w:ascii="Times New Roman" w:hAnsi="Times New Roman"/>
          <w:spacing w:val="-6"/>
          <w:lang w:val="sv-SE"/>
        </w:rPr>
        <w:t xml:space="preserve">............... cần tiếp tục đổi mới nội dung và phương thức hoạt động công đoàn để hoạt động công đoàn thiết thực hơn nữa thu hút đông đảo đoàn viên, CBCCVCLĐ  tham gia, phù hợp với điều kiện, tình hình thực tiễn và nhiệm vụ của mỗi đơn vị; </w:t>
      </w:r>
      <w:r w:rsidRPr="00957B40">
        <w:rPr>
          <w:rFonts w:ascii="Times New Roman" w:hAnsi="Times New Roman"/>
          <w:lang w:val="sv-SE"/>
        </w:rPr>
        <w:t>Tăng cường công tác tập huấn nghiệp vụ công tác công đoàn cho đội ngũ cán bộ công đoàn các cấp. Duy trì và đẩy mạnh công tác kiểm tra, nữ công, tài chính công đoàn, tổ chức tốt Hội nghị cán bộ, công chức, Hội nghị người lao động hàng năm</w:t>
      </w:r>
    </w:p>
    <w:p w14:paraId="4AABDA11" w14:textId="77777777" w:rsidR="002F301A" w:rsidRPr="00957B40" w:rsidRDefault="002F301A" w:rsidP="002F301A">
      <w:pPr>
        <w:overflowPunct w:val="0"/>
        <w:autoSpaceDE w:val="0"/>
        <w:autoSpaceDN w:val="0"/>
        <w:adjustRightInd w:val="0"/>
        <w:spacing w:before="60" w:line="288" w:lineRule="auto"/>
        <w:ind w:firstLine="720"/>
        <w:jc w:val="both"/>
        <w:rPr>
          <w:rFonts w:ascii="Times New Roman" w:hAnsi="Times New Roman"/>
          <w:lang w:val="sv-SE"/>
        </w:rPr>
      </w:pPr>
      <w:r w:rsidRPr="00957B40">
        <w:rPr>
          <w:rFonts w:ascii="Times New Roman" w:hAnsi="Times New Roman"/>
          <w:lang w:val="sv-SE"/>
        </w:rPr>
        <w:t>Một nhiệm vụ rất quan trọng của đại hội là bầu ban chấp hành công đoàn khóa mới, tôi tin tưởng rằng, với trách nhiệm của mình, đại hội sẽ dân chủ thảo luận, lựa chọn những đồng chí có nhiệt tình, có tâm huyết, có năng lực và có điều kiện hoạt động công đoàn, đảm bảo cơ cấu, điều kiện, tiêu chuẩn tham gia ban chấp hành khóa mới, đảm bảo có kế thừa và phát triển</w:t>
      </w:r>
      <w:r w:rsidR="004D780C" w:rsidRPr="00957B40">
        <w:rPr>
          <w:rFonts w:ascii="Times New Roman" w:hAnsi="Times New Roman"/>
          <w:lang w:val="sv-SE"/>
        </w:rPr>
        <w:t xml:space="preserve"> </w:t>
      </w:r>
      <w:r w:rsidRPr="00957B40">
        <w:rPr>
          <w:rFonts w:ascii="Times New Roman" w:hAnsi="Times New Roman"/>
          <w:lang w:val="sv-SE"/>
        </w:rPr>
        <w:t xml:space="preserve">........................... </w:t>
      </w:r>
    </w:p>
    <w:p w14:paraId="3DD9994A" w14:textId="77777777" w:rsidR="002F301A" w:rsidRPr="00957B40" w:rsidRDefault="002F301A" w:rsidP="002F301A">
      <w:pPr>
        <w:spacing w:before="60" w:line="288" w:lineRule="auto"/>
        <w:ind w:firstLine="720"/>
        <w:jc w:val="both"/>
        <w:rPr>
          <w:rFonts w:ascii="Times New Roman" w:hAnsi="Times New Roman"/>
          <w:i/>
          <w:lang w:val="sv-SE"/>
        </w:rPr>
      </w:pPr>
      <w:r w:rsidRPr="00957B40">
        <w:rPr>
          <w:rFonts w:ascii="Times New Roman" w:hAnsi="Times New Roman"/>
          <w:i/>
          <w:lang w:val="sv-SE"/>
        </w:rPr>
        <w:t>Kinh thưa đại hội!</w:t>
      </w:r>
    </w:p>
    <w:p w14:paraId="5FDA80ED" w14:textId="77777777" w:rsidR="002F301A" w:rsidRPr="00957B40" w:rsidRDefault="002F301A" w:rsidP="002F301A">
      <w:pPr>
        <w:overflowPunct w:val="0"/>
        <w:autoSpaceDE w:val="0"/>
        <w:autoSpaceDN w:val="0"/>
        <w:adjustRightInd w:val="0"/>
        <w:spacing w:before="60" w:line="288" w:lineRule="auto"/>
        <w:ind w:firstLine="720"/>
        <w:jc w:val="both"/>
        <w:rPr>
          <w:rFonts w:ascii="Times New Roman" w:hAnsi="Times New Roman"/>
          <w:lang w:val="sv-SE"/>
        </w:rPr>
      </w:pPr>
      <w:r w:rsidRPr="00957B40">
        <w:rPr>
          <w:rFonts w:ascii="Times New Roman" w:hAnsi="Times New Roman"/>
          <w:lang w:val="sv-SE"/>
        </w:rPr>
        <w:t>Chúng tôi tin tưởng rằng với truyền thống hơn</w:t>
      </w:r>
      <w:r w:rsidR="004D780C" w:rsidRPr="00957B40">
        <w:rPr>
          <w:rFonts w:ascii="Times New Roman" w:hAnsi="Times New Roman"/>
          <w:lang w:val="sv-SE"/>
        </w:rPr>
        <w:t xml:space="preserve"> </w:t>
      </w:r>
      <w:r w:rsidRPr="00957B40">
        <w:rPr>
          <w:rFonts w:ascii="Times New Roman" w:hAnsi="Times New Roman"/>
          <w:lang w:val="sv-SE"/>
        </w:rPr>
        <w:t>.......</w:t>
      </w:r>
      <w:r w:rsidR="004D780C" w:rsidRPr="00957B40">
        <w:rPr>
          <w:rFonts w:ascii="Times New Roman" w:hAnsi="Times New Roman"/>
          <w:lang w:val="sv-SE"/>
        </w:rPr>
        <w:t xml:space="preserve"> </w:t>
      </w:r>
      <w:r w:rsidRPr="00957B40">
        <w:rPr>
          <w:rFonts w:ascii="Times New Roman" w:hAnsi="Times New Roman"/>
          <w:lang w:val="sv-SE"/>
        </w:rPr>
        <w:t>năm xây dựng và phát triển ngành</w:t>
      </w:r>
      <w:r w:rsidR="004D780C" w:rsidRPr="00957B40">
        <w:rPr>
          <w:rFonts w:ascii="Times New Roman" w:hAnsi="Times New Roman"/>
          <w:lang w:val="sv-SE"/>
        </w:rPr>
        <w:t xml:space="preserve"> </w:t>
      </w:r>
      <w:r w:rsidRPr="00957B40">
        <w:rPr>
          <w:rFonts w:ascii="Times New Roman" w:hAnsi="Times New Roman"/>
          <w:lang w:val="sv-SE"/>
        </w:rPr>
        <w:t xml:space="preserve">..........., với thế mạnh của đơn vị và sự quan tâm sâu sắc của các đồng chí trong Đảng ủy, lãnh đạo cơ quan, đơn vị với tâm huyết và tinh thần </w:t>
      </w:r>
      <w:r w:rsidR="004D780C" w:rsidRPr="00957B40">
        <w:rPr>
          <w:rFonts w:ascii="Times New Roman" w:hAnsi="Times New Roman"/>
          <w:lang w:val="sv-SE"/>
        </w:rPr>
        <w:t>“</w:t>
      </w:r>
      <w:r w:rsidRPr="00957B40">
        <w:rPr>
          <w:rFonts w:ascii="Times New Roman" w:hAnsi="Times New Roman"/>
          <w:lang w:val="sv-SE"/>
        </w:rPr>
        <w:t>.....................”</w:t>
      </w:r>
      <w:r w:rsidR="004D780C" w:rsidRPr="00957B40">
        <w:rPr>
          <w:rFonts w:ascii="Times New Roman" w:hAnsi="Times New Roman"/>
          <w:lang w:val="sv-SE"/>
        </w:rPr>
        <w:t xml:space="preserve"> </w:t>
      </w:r>
      <w:r w:rsidRPr="00957B40">
        <w:rPr>
          <w:rFonts w:ascii="Times New Roman" w:hAnsi="Times New Roman"/>
          <w:lang w:val="sv-SE"/>
        </w:rPr>
        <w:t>(chủ đề đại hội) của ban chấp hành khóa mới và toàn thể đoàn viên, CBCCVCLĐ, hoạt động công đoàn</w:t>
      </w:r>
      <w:r w:rsidR="004D780C" w:rsidRPr="00957B40">
        <w:rPr>
          <w:rFonts w:ascii="Times New Roman" w:hAnsi="Times New Roman"/>
          <w:lang w:val="sv-SE"/>
        </w:rPr>
        <w:t xml:space="preserve"> </w:t>
      </w:r>
      <w:r w:rsidRPr="00957B40">
        <w:rPr>
          <w:rFonts w:ascii="Times New Roman" w:hAnsi="Times New Roman"/>
          <w:lang w:val="sv-SE"/>
        </w:rPr>
        <w:t>....................</w:t>
      </w:r>
      <w:r w:rsidR="004D780C" w:rsidRPr="00957B40">
        <w:rPr>
          <w:rFonts w:ascii="Times New Roman" w:hAnsi="Times New Roman"/>
          <w:lang w:val="sv-SE"/>
        </w:rPr>
        <w:t xml:space="preserve"> </w:t>
      </w:r>
      <w:r w:rsidRPr="00957B40">
        <w:rPr>
          <w:rFonts w:ascii="Times New Roman" w:hAnsi="Times New Roman"/>
          <w:lang w:val="sv-SE"/>
        </w:rPr>
        <w:t>sẽ tiếp tục đạt được nhiều thành tích mới đóng góp quan trọng vào quá trình phát triển của ngành, góp phần xây dựng Đảng, Nhà nước và tổ chức Công đoàn trong sạch, vững mạnh.</w:t>
      </w:r>
    </w:p>
    <w:p w14:paraId="5C90E428" w14:textId="77777777" w:rsidR="002F301A" w:rsidRPr="00957B40" w:rsidRDefault="002F301A" w:rsidP="002F301A">
      <w:pPr>
        <w:spacing w:before="60" w:line="288" w:lineRule="auto"/>
        <w:ind w:firstLine="720"/>
        <w:jc w:val="both"/>
        <w:rPr>
          <w:rFonts w:ascii="Times New Roman" w:hAnsi="Times New Roman"/>
          <w:lang w:val="sv-SE"/>
        </w:rPr>
      </w:pPr>
      <w:r w:rsidRPr="00957B40">
        <w:rPr>
          <w:rFonts w:ascii="Times New Roman" w:hAnsi="Times New Roman"/>
          <w:lang w:val="sv-SE"/>
        </w:rPr>
        <w:t>Kính chúc các đồng chí lãnh đạo</w:t>
      </w:r>
      <w:r w:rsidR="004D780C" w:rsidRPr="00957B40">
        <w:rPr>
          <w:rFonts w:ascii="Times New Roman" w:hAnsi="Times New Roman"/>
          <w:lang w:val="sv-SE"/>
        </w:rPr>
        <w:t xml:space="preserve"> </w:t>
      </w:r>
      <w:r w:rsidRPr="00957B40">
        <w:rPr>
          <w:rFonts w:ascii="Times New Roman" w:hAnsi="Times New Roman"/>
          <w:lang w:val="sv-SE"/>
        </w:rPr>
        <w:t>................, các vị khách quý, cùng toàn thể các đồng chí mạnh khoẻ, hạnh phúc, chúc đại hội thành công tốt đẹp</w:t>
      </w:r>
    </w:p>
    <w:p w14:paraId="3D8DA720" w14:textId="77777777" w:rsidR="002F301A" w:rsidRPr="00957B40" w:rsidRDefault="002F301A" w:rsidP="002F301A">
      <w:pPr>
        <w:rPr>
          <w:rFonts w:ascii="Times New Roman" w:hAnsi="Times New Roman"/>
        </w:rPr>
      </w:pPr>
      <w:r w:rsidRPr="00957B40">
        <w:rPr>
          <w:rFonts w:ascii="Times New Roman" w:hAnsi="Times New Roman"/>
          <w:i/>
          <w:lang w:val="sv-SE"/>
        </w:rPr>
        <w:t>Xin trân trọng cảm ơn</w:t>
      </w:r>
    </w:p>
    <w:p w14:paraId="7E51533C" w14:textId="77777777" w:rsidR="002F301A" w:rsidRPr="00957B40" w:rsidRDefault="002F301A" w:rsidP="0062133E">
      <w:pPr>
        <w:spacing w:before="120" w:line="288" w:lineRule="auto"/>
        <w:ind w:firstLine="720"/>
        <w:jc w:val="both"/>
        <w:rPr>
          <w:rFonts w:ascii="Times New Roman" w:hAnsi="Times New Roman"/>
          <w:bCs/>
        </w:rPr>
      </w:pPr>
    </w:p>
    <w:p w14:paraId="10F3121F" w14:textId="77777777" w:rsidR="002F301A" w:rsidRPr="00957B40" w:rsidRDefault="002F301A" w:rsidP="0062133E">
      <w:pPr>
        <w:spacing w:before="120" w:line="288" w:lineRule="auto"/>
        <w:ind w:firstLine="720"/>
        <w:jc w:val="both"/>
        <w:rPr>
          <w:rFonts w:ascii="Times New Roman" w:hAnsi="Times New Roman"/>
          <w:bCs/>
        </w:rPr>
      </w:pPr>
    </w:p>
    <w:p w14:paraId="580AE356" w14:textId="77777777" w:rsidR="002F301A" w:rsidRPr="00957B40" w:rsidRDefault="002F301A" w:rsidP="0062133E">
      <w:pPr>
        <w:spacing w:before="120" w:line="288" w:lineRule="auto"/>
        <w:ind w:firstLine="720"/>
        <w:jc w:val="both"/>
        <w:rPr>
          <w:rFonts w:ascii="Times New Roman" w:hAnsi="Times New Roman"/>
          <w:bCs/>
        </w:rPr>
      </w:pPr>
    </w:p>
    <w:p w14:paraId="34C03D4C" w14:textId="77777777" w:rsidR="002F301A" w:rsidRPr="00957B40" w:rsidRDefault="002F301A" w:rsidP="0062133E">
      <w:pPr>
        <w:spacing w:before="120" w:line="288" w:lineRule="auto"/>
        <w:ind w:firstLine="720"/>
        <w:jc w:val="both"/>
        <w:rPr>
          <w:rFonts w:ascii="Times New Roman" w:hAnsi="Times New Roman"/>
          <w:bCs/>
        </w:rPr>
      </w:pPr>
    </w:p>
    <w:p w14:paraId="4DFC6B65" w14:textId="77777777" w:rsidR="002F301A" w:rsidRPr="00957B40" w:rsidRDefault="002F301A" w:rsidP="0062133E">
      <w:pPr>
        <w:spacing w:before="120" w:line="288" w:lineRule="auto"/>
        <w:ind w:firstLine="720"/>
        <w:jc w:val="both"/>
        <w:rPr>
          <w:rFonts w:ascii="Times New Roman" w:hAnsi="Times New Roman"/>
          <w:bCs/>
        </w:rPr>
      </w:pPr>
    </w:p>
    <w:p w14:paraId="67B0D2E9" w14:textId="77777777" w:rsidR="002F301A" w:rsidRPr="00957B40" w:rsidRDefault="002F301A" w:rsidP="0062133E">
      <w:pPr>
        <w:spacing w:before="120" w:line="288" w:lineRule="auto"/>
        <w:ind w:firstLine="720"/>
        <w:jc w:val="both"/>
        <w:rPr>
          <w:rFonts w:ascii="Times New Roman" w:hAnsi="Times New Roman"/>
          <w:bCs/>
        </w:rPr>
      </w:pPr>
    </w:p>
    <w:p w14:paraId="059830F4" w14:textId="77777777" w:rsidR="002F301A" w:rsidRPr="00957B40" w:rsidRDefault="002F301A" w:rsidP="0062133E">
      <w:pPr>
        <w:spacing w:before="120" w:line="288" w:lineRule="auto"/>
        <w:ind w:firstLine="720"/>
        <w:jc w:val="both"/>
        <w:rPr>
          <w:rFonts w:ascii="Times New Roman" w:hAnsi="Times New Roman"/>
          <w:bCs/>
        </w:rPr>
      </w:pPr>
    </w:p>
    <w:p w14:paraId="3A9AC13B" w14:textId="77777777" w:rsidR="002F301A" w:rsidRPr="00957B40" w:rsidRDefault="002F301A" w:rsidP="0062133E">
      <w:pPr>
        <w:spacing w:before="120" w:line="288" w:lineRule="auto"/>
        <w:ind w:firstLine="720"/>
        <w:jc w:val="both"/>
        <w:rPr>
          <w:rFonts w:ascii="Times New Roman" w:hAnsi="Times New Roman"/>
          <w:bCs/>
        </w:rPr>
      </w:pPr>
    </w:p>
    <w:p w14:paraId="5DF3BDF0" w14:textId="77777777" w:rsidR="002F301A" w:rsidRPr="00957B40" w:rsidRDefault="002F301A" w:rsidP="0062133E">
      <w:pPr>
        <w:spacing w:before="120" w:line="288" w:lineRule="auto"/>
        <w:ind w:firstLine="720"/>
        <w:jc w:val="both"/>
        <w:rPr>
          <w:rFonts w:ascii="Times New Roman" w:hAnsi="Times New Roman"/>
          <w:bCs/>
        </w:rPr>
      </w:pPr>
    </w:p>
    <w:p w14:paraId="6ACA814B" w14:textId="77777777" w:rsidR="002F301A" w:rsidRPr="00957B40" w:rsidRDefault="002F301A" w:rsidP="0062133E">
      <w:pPr>
        <w:spacing w:before="120" w:line="288" w:lineRule="auto"/>
        <w:ind w:firstLine="720"/>
        <w:jc w:val="both"/>
        <w:rPr>
          <w:rFonts w:ascii="Times New Roman" w:hAnsi="Times New Roman"/>
          <w:bCs/>
        </w:rPr>
      </w:pPr>
    </w:p>
    <w:p w14:paraId="75CF03AB" w14:textId="77777777" w:rsidR="002F301A" w:rsidRPr="00957B40" w:rsidRDefault="002F301A" w:rsidP="0062133E">
      <w:pPr>
        <w:spacing w:before="120" w:line="288" w:lineRule="auto"/>
        <w:ind w:firstLine="720"/>
        <w:jc w:val="both"/>
        <w:rPr>
          <w:rFonts w:ascii="Times New Roman" w:hAnsi="Times New Roman"/>
          <w:bCs/>
        </w:rPr>
      </w:pPr>
    </w:p>
    <w:p w14:paraId="21CCA6D7" w14:textId="77777777" w:rsidR="002F301A" w:rsidRPr="00957B40" w:rsidRDefault="002F301A" w:rsidP="0062133E">
      <w:pPr>
        <w:spacing w:before="120" w:line="288" w:lineRule="auto"/>
        <w:ind w:firstLine="720"/>
        <w:jc w:val="both"/>
        <w:rPr>
          <w:rFonts w:ascii="Times New Roman" w:hAnsi="Times New Roman"/>
          <w:bCs/>
        </w:rPr>
      </w:pPr>
    </w:p>
    <w:p w14:paraId="4329595A" w14:textId="77777777" w:rsidR="002F301A" w:rsidRPr="00957B40" w:rsidRDefault="002F301A" w:rsidP="0062133E">
      <w:pPr>
        <w:spacing w:before="120" w:line="288" w:lineRule="auto"/>
        <w:ind w:firstLine="720"/>
        <w:jc w:val="both"/>
        <w:rPr>
          <w:rFonts w:ascii="Times New Roman" w:hAnsi="Times New Roman"/>
          <w:bCs/>
        </w:rPr>
      </w:pPr>
    </w:p>
    <w:p w14:paraId="2455A3F8" w14:textId="77777777" w:rsidR="002F301A" w:rsidRPr="00957B40" w:rsidRDefault="002F301A" w:rsidP="0062133E">
      <w:pPr>
        <w:spacing w:before="120" w:line="288" w:lineRule="auto"/>
        <w:ind w:firstLine="720"/>
        <w:jc w:val="both"/>
        <w:rPr>
          <w:rFonts w:ascii="Times New Roman" w:hAnsi="Times New Roman"/>
          <w:bCs/>
        </w:rPr>
      </w:pPr>
    </w:p>
    <w:p w14:paraId="04802582" w14:textId="77777777" w:rsidR="002F301A" w:rsidRPr="00957B40" w:rsidRDefault="002F301A" w:rsidP="0062133E">
      <w:pPr>
        <w:spacing w:before="120" w:line="288" w:lineRule="auto"/>
        <w:ind w:firstLine="720"/>
        <w:jc w:val="both"/>
        <w:rPr>
          <w:rFonts w:ascii="Times New Roman" w:hAnsi="Times New Roman"/>
          <w:bCs/>
        </w:rPr>
      </w:pPr>
    </w:p>
    <w:p w14:paraId="432B997C" w14:textId="77777777" w:rsidR="002F301A" w:rsidRPr="00957B40" w:rsidRDefault="002F301A" w:rsidP="0062133E">
      <w:pPr>
        <w:spacing w:before="120" w:line="288" w:lineRule="auto"/>
        <w:ind w:firstLine="720"/>
        <w:jc w:val="both"/>
        <w:rPr>
          <w:rFonts w:ascii="Times New Roman" w:hAnsi="Times New Roman"/>
          <w:bCs/>
        </w:rPr>
      </w:pPr>
    </w:p>
    <w:p w14:paraId="7AABF8CB" w14:textId="77777777" w:rsidR="002F301A" w:rsidRPr="00957B40" w:rsidRDefault="002F301A" w:rsidP="0062133E">
      <w:pPr>
        <w:spacing w:before="120" w:line="288" w:lineRule="auto"/>
        <w:ind w:firstLine="720"/>
        <w:jc w:val="both"/>
        <w:rPr>
          <w:rFonts w:ascii="Times New Roman" w:hAnsi="Times New Roman"/>
          <w:bCs/>
        </w:rPr>
      </w:pPr>
    </w:p>
    <w:p w14:paraId="32748047" w14:textId="77777777" w:rsidR="002F301A" w:rsidRPr="00957B40" w:rsidRDefault="002F301A" w:rsidP="0062133E">
      <w:pPr>
        <w:spacing w:before="120" w:line="288" w:lineRule="auto"/>
        <w:ind w:firstLine="720"/>
        <w:jc w:val="both"/>
        <w:rPr>
          <w:rFonts w:ascii="Times New Roman" w:hAnsi="Times New Roman"/>
          <w:bCs/>
        </w:rPr>
      </w:pPr>
    </w:p>
    <w:p w14:paraId="3A69F949" w14:textId="77777777" w:rsidR="002F301A" w:rsidRPr="00957B40" w:rsidRDefault="002F301A" w:rsidP="0062133E">
      <w:pPr>
        <w:spacing w:before="120" w:line="288" w:lineRule="auto"/>
        <w:ind w:firstLine="720"/>
        <w:jc w:val="both"/>
        <w:rPr>
          <w:rFonts w:ascii="Times New Roman" w:hAnsi="Times New Roman"/>
          <w:bCs/>
        </w:rPr>
      </w:pPr>
    </w:p>
    <w:p w14:paraId="0E8D4907" w14:textId="77777777" w:rsidR="002F301A" w:rsidRPr="00957B40" w:rsidRDefault="002F301A" w:rsidP="0062133E">
      <w:pPr>
        <w:spacing w:before="120" w:line="288" w:lineRule="auto"/>
        <w:ind w:firstLine="720"/>
        <w:jc w:val="both"/>
        <w:rPr>
          <w:rFonts w:ascii="Times New Roman" w:hAnsi="Times New Roman"/>
          <w:bCs/>
        </w:rPr>
      </w:pPr>
    </w:p>
    <w:p w14:paraId="5D374D69" w14:textId="77777777" w:rsidR="002F301A" w:rsidRPr="00957B40" w:rsidRDefault="002F301A" w:rsidP="0062133E">
      <w:pPr>
        <w:spacing w:before="120" w:line="288" w:lineRule="auto"/>
        <w:ind w:firstLine="720"/>
        <w:jc w:val="both"/>
        <w:rPr>
          <w:rFonts w:ascii="Times New Roman" w:hAnsi="Times New Roman"/>
          <w:bCs/>
        </w:rPr>
      </w:pPr>
    </w:p>
    <w:p w14:paraId="2DA19401" w14:textId="77777777" w:rsidR="000A7F90" w:rsidRPr="00957B40" w:rsidRDefault="000A7F90" w:rsidP="000A7F90">
      <w:pPr>
        <w:shd w:val="clear" w:color="auto" w:fill="FFFFFF"/>
        <w:spacing w:before="60" w:line="288" w:lineRule="auto"/>
        <w:jc w:val="right"/>
        <w:rPr>
          <w:rFonts w:ascii="Times New Roman" w:hAnsi="Times New Roman"/>
          <w:i/>
        </w:rPr>
      </w:pPr>
      <w:r w:rsidRPr="00957B40">
        <w:rPr>
          <w:rFonts w:ascii="Times New Roman" w:hAnsi="Times New Roman"/>
          <w:i/>
        </w:rPr>
        <w:t>Phụ lục 8</w:t>
      </w:r>
    </w:p>
    <w:p w14:paraId="2AB7C28E" w14:textId="77777777" w:rsidR="000A7F90" w:rsidRPr="00957B40" w:rsidRDefault="000A7F90" w:rsidP="000A7F90">
      <w:pPr>
        <w:shd w:val="clear" w:color="auto" w:fill="FFFFFF"/>
        <w:jc w:val="center"/>
        <w:rPr>
          <w:rFonts w:ascii="Times New Roman" w:hAnsi="Times New Roman"/>
          <w:b/>
        </w:rPr>
      </w:pPr>
    </w:p>
    <w:p w14:paraId="66AF9368" w14:textId="77777777" w:rsidR="000A7F90" w:rsidRPr="00957B40" w:rsidRDefault="000A7F90" w:rsidP="000A7F90">
      <w:pPr>
        <w:shd w:val="clear" w:color="auto" w:fill="FFFFFF"/>
        <w:jc w:val="center"/>
        <w:rPr>
          <w:rFonts w:ascii="Times New Roman" w:hAnsi="Times New Roman"/>
          <w:b/>
        </w:rPr>
      </w:pPr>
      <w:r w:rsidRPr="00957B40">
        <w:rPr>
          <w:rFonts w:ascii="Times New Roman" w:hAnsi="Times New Roman"/>
          <w:b/>
          <w:lang w:val="vi-VN"/>
        </w:rPr>
        <w:t>BÀI PHÁT BIỂU</w:t>
      </w:r>
      <w:r w:rsidRPr="00957B40">
        <w:rPr>
          <w:rFonts w:ascii="Times New Roman" w:hAnsi="Times New Roman"/>
          <w:b/>
        </w:rPr>
        <w:t xml:space="preserve"> CHỈ ĐẠO ĐẠI HỘI CÔNG ĐOÀN</w:t>
      </w:r>
      <w:r w:rsidRPr="00957B40">
        <w:rPr>
          <w:rFonts w:ascii="Times New Roman" w:hAnsi="Times New Roman"/>
          <w:b/>
          <w:lang w:val="vi-VN"/>
        </w:rPr>
        <w:t xml:space="preserve"> CỦA</w:t>
      </w:r>
      <w:r w:rsidRPr="00957B40">
        <w:rPr>
          <w:rFonts w:ascii="Times New Roman" w:hAnsi="Times New Roman"/>
          <w:b/>
        </w:rPr>
        <w:t xml:space="preserve"> </w:t>
      </w:r>
    </w:p>
    <w:p w14:paraId="78B6E41B" w14:textId="77777777" w:rsidR="000A7F90" w:rsidRPr="00957B40" w:rsidRDefault="000A7F90" w:rsidP="000A7F90">
      <w:pPr>
        <w:shd w:val="clear" w:color="auto" w:fill="FFFFFF"/>
        <w:jc w:val="center"/>
        <w:rPr>
          <w:rFonts w:ascii="Times New Roman" w:hAnsi="Times New Roman"/>
          <w:b/>
        </w:rPr>
      </w:pPr>
      <w:r w:rsidRPr="00957B40">
        <w:rPr>
          <w:rFonts w:ascii="Times New Roman" w:hAnsi="Times New Roman"/>
          <w:b/>
        </w:rPr>
        <w:t>ĐẠI DIỆN CẤP ỦY ĐẢNG, LÃNH ĐẠO CƠ QUAN, ĐƠN VỊ</w:t>
      </w:r>
    </w:p>
    <w:p w14:paraId="1B59CC28" w14:textId="77777777" w:rsidR="000A7F90" w:rsidRPr="00957B40" w:rsidRDefault="000A7F90" w:rsidP="000A7F90">
      <w:pPr>
        <w:shd w:val="clear" w:color="auto" w:fill="FFFFFF"/>
        <w:jc w:val="center"/>
        <w:rPr>
          <w:rFonts w:ascii="Times New Roman" w:hAnsi="Times New Roman"/>
          <w:b/>
          <w:i/>
          <w:lang w:val="vi-VN"/>
        </w:rPr>
      </w:pPr>
      <w:r w:rsidRPr="00957B40">
        <w:rPr>
          <w:rFonts w:ascii="Times New Roman" w:hAnsi="Times New Roman"/>
          <w:b/>
          <w:i/>
          <w:lang w:val="vi-VN"/>
        </w:rPr>
        <w:t>(</w:t>
      </w:r>
      <w:r w:rsidRPr="00957B40">
        <w:rPr>
          <w:rFonts w:ascii="Times New Roman" w:hAnsi="Times New Roman"/>
          <w:b/>
          <w:i/>
        </w:rPr>
        <w:t>T</w:t>
      </w:r>
      <w:r w:rsidRPr="00957B40">
        <w:rPr>
          <w:rFonts w:ascii="Times New Roman" w:hAnsi="Times New Roman"/>
          <w:b/>
          <w:i/>
          <w:lang w:val="vi-VN"/>
        </w:rPr>
        <w:t>ham khảo)</w:t>
      </w:r>
    </w:p>
    <w:p w14:paraId="5EF9E708" w14:textId="77777777" w:rsidR="000A7F90" w:rsidRPr="00957B40" w:rsidRDefault="000A7F90" w:rsidP="000A7F90">
      <w:pPr>
        <w:shd w:val="clear" w:color="auto" w:fill="FFFFFF"/>
        <w:spacing w:before="60" w:line="288" w:lineRule="auto"/>
        <w:jc w:val="center"/>
        <w:rPr>
          <w:rFonts w:ascii="Times New Roman" w:hAnsi="Times New Roman"/>
          <w:b/>
        </w:rPr>
      </w:pPr>
    </w:p>
    <w:p w14:paraId="34210934" w14:textId="77777777" w:rsidR="000A7F90" w:rsidRPr="00957B40" w:rsidRDefault="000A7F90" w:rsidP="000A7F90">
      <w:pPr>
        <w:spacing w:before="60" w:line="288" w:lineRule="auto"/>
        <w:ind w:firstLine="720"/>
        <w:jc w:val="both"/>
        <w:rPr>
          <w:rFonts w:ascii="Times New Roman" w:hAnsi="Times New Roman"/>
          <w:i/>
          <w:iCs/>
        </w:rPr>
      </w:pPr>
      <w:r w:rsidRPr="00957B40">
        <w:rPr>
          <w:rFonts w:ascii="Times New Roman" w:hAnsi="Times New Roman"/>
          <w:i/>
          <w:iCs/>
        </w:rPr>
        <w:t>-Kính thưa....................................................................................................</w:t>
      </w:r>
    </w:p>
    <w:p w14:paraId="726AEDEC"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i/>
          <w:iCs/>
        </w:rPr>
        <w:t>- Kính thưa Đoàn Chủ tịch Đại hội!</w:t>
      </w:r>
    </w:p>
    <w:p w14:paraId="0B36755E"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i/>
          <w:iCs/>
        </w:rPr>
        <w:t>- Kính thưa các vị đại biểu khách quý!</w:t>
      </w:r>
    </w:p>
    <w:p w14:paraId="43414993"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i/>
          <w:iCs/>
        </w:rPr>
        <w:t>- Thưa toàn thể Đại hội!</w:t>
      </w:r>
    </w:p>
    <w:p w14:paraId="3AB06F9C"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rPr>
        <w:t>Hôm nay, tôi rất vui mừng, phấn khởi đến dự đại hội Công đoàn</w:t>
      </w:r>
      <w:r w:rsidR="00A45A4A" w:rsidRPr="00957B40">
        <w:rPr>
          <w:rFonts w:ascii="Times New Roman" w:hAnsi="Times New Roman"/>
        </w:rPr>
        <w:t xml:space="preserve"> </w:t>
      </w:r>
      <w:r w:rsidRPr="00957B40">
        <w:rPr>
          <w:rFonts w:ascii="Times New Roman" w:hAnsi="Times New Roman"/>
        </w:rPr>
        <w:t>………. lần thứ</w:t>
      </w:r>
      <w:r w:rsidR="00A45A4A" w:rsidRPr="00957B40">
        <w:rPr>
          <w:rFonts w:ascii="Times New Roman" w:hAnsi="Times New Roman"/>
        </w:rPr>
        <w:t xml:space="preserve"> </w:t>
      </w:r>
      <w:r w:rsidRPr="00957B40">
        <w:rPr>
          <w:rFonts w:ascii="Times New Roman" w:hAnsi="Times New Roman"/>
        </w:rPr>
        <w:t>………, nhiệm kỳ 20…  20….., đây là sự kiện quan trọng trong đời sống chính trị của cán bộ, công chức, viên chức, lao động (CBCCVCLĐ) của (cơ quan, đơn vị)</w:t>
      </w:r>
      <w:r w:rsidR="00A45A4A" w:rsidRPr="00957B40">
        <w:rPr>
          <w:rFonts w:ascii="Times New Roman" w:hAnsi="Times New Roman"/>
        </w:rPr>
        <w:t xml:space="preserve"> </w:t>
      </w:r>
      <w:r w:rsidRPr="00957B40">
        <w:rPr>
          <w:rFonts w:ascii="Times New Roman" w:hAnsi="Times New Roman"/>
        </w:rPr>
        <w:t>………</w:t>
      </w:r>
      <w:r w:rsidR="00A45A4A" w:rsidRPr="00957B40">
        <w:rPr>
          <w:rFonts w:ascii="Times New Roman" w:hAnsi="Times New Roman"/>
        </w:rPr>
        <w:t xml:space="preserve"> </w:t>
      </w:r>
      <w:r w:rsidRPr="00957B40">
        <w:rPr>
          <w:rFonts w:ascii="Times New Roman" w:hAnsi="Times New Roman"/>
        </w:rPr>
        <w:t>Thay mặt Đảng ủy và lãnh đạo (cơ quan, đơn vị), tôi nhiệt liệt chào mừng và gửi tới quý vị đại biểu khách quý và</w:t>
      </w:r>
      <w:r w:rsidR="00A45A4A" w:rsidRPr="00957B40">
        <w:rPr>
          <w:rFonts w:ascii="Times New Roman" w:hAnsi="Times New Roman"/>
        </w:rPr>
        <w:t xml:space="preserve"> </w:t>
      </w:r>
      <w:r w:rsidRPr="00957B40">
        <w:rPr>
          <w:rFonts w:ascii="Times New Roman" w:hAnsi="Times New Roman"/>
        </w:rPr>
        <w:t>………..</w:t>
      </w:r>
      <w:r w:rsidR="00A45A4A" w:rsidRPr="00957B40">
        <w:rPr>
          <w:rFonts w:ascii="Times New Roman" w:hAnsi="Times New Roman"/>
        </w:rPr>
        <w:t xml:space="preserve"> </w:t>
      </w:r>
      <w:r w:rsidRPr="00957B40">
        <w:rPr>
          <w:rFonts w:ascii="Times New Roman" w:hAnsi="Times New Roman"/>
        </w:rPr>
        <w:t>đại biểu ưu tú đại diện cho hơn</w:t>
      </w:r>
      <w:r w:rsidR="00A45A4A" w:rsidRPr="00957B40">
        <w:rPr>
          <w:rFonts w:ascii="Times New Roman" w:hAnsi="Times New Roman"/>
        </w:rPr>
        <w:t xml:space="preserve"> </w:t>
      </w:r>
      <w:r w:rsidRPr="00957B40">
        <w:rPr>
          <w:rFonts w:ascii="Times New Roman" w:hAnsi="Times New Roman"/>
        </w:rPr>
        <w:t>………….</w:t>
      </w:r>
      <w:r w:rsidR="00A45A4A" w:rsidRPr="00957B40">
        <w:rPr>
          <w:rFonts w:ascii="Times New Roman" w:hAnsi="Times New Roman"/>
        </w:rPr>
        <w:t xml:space="preserve"> </w:t>
      </w:r>
      <w:r w:rsidRPr="00957B40">
        <w:rPr>
          <w:rFonts w:ascii="Times New Roman" w:hAnsi="Times New Roman"/>
        </w:rPr>
        <w:t>đoàn viên, CBCCVCLĐ trong toàn</w:t>
      </w:r>
      <w:r w:rsidR="00A45A4A" w:rsidRPr="00957B40">
        <w:rPr>
          <w:rFonts w:ascii="Times New Roman" w:hAnsi="Times New Roman"/>
        </w:rPr>
        <w:t xml:space="preserve"> </w:t>
      </w:r>
      <w:r w:rsidRPr="00957B40">
        <w:rPr>
          <w:rFonts w:ascii="Times New Roman" w:hAnsi="Times New Roman"/>
        </w:rPr>
        <w:t>……….. (cơ quan, đơn vị) lời chúc sức khỏe, hạnh phúc. Chúc đại hội thành công tốt đẹp!</w:t>
      </w:r>
    </w:p>
    <w:p w14:paraId="1DB67A08"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i/>
          <w:iCs/>
        </w:rPr>
        <w:t>Kính thưa các vị đại biểu khách quý!</w:t>
      </w:r>
    </w:p>
    <w:p w14:paraId="7C744DE2"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i/>
          <w:iCs/>
        </w:rPr>
        <w:t>Thưa toàn thể Đại hội!</w:t>
      </w:r>
    </w:p>
    <w:p w14:paraId="14DCD429"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rPr>
        <w:t>Những năm qua</w:t>
      </w:r>
      <w:r w:rsidR="000E1932" w:rsidRPr="00957B40">
        <w:rPr>
          <w:rFonts w:ascii="Times New Roman" w:hAnsi="Times New Roman"/>
        </w:rPr>
        <w:t xml:space="preserve"> </w:t>
      </w:r>
      <w:r w:rsidRPr="00957B40">
        <w:rPr>
          <w:rFonts w:ascii="Times New Roman" w:hAnsi="Times New Roman"/>
        </w:rPr>
        <w:t>……..</w:t>
      </w:r>
      <w:r w:rsidR="005124A9" w:rsidRPr="00957B40">
        <w:rPr>
          <w:rFonts w:ascii="Times New Roman" w:hAnsi="Times New Roman"/>
        </w:rPr>
        <w:t xml:space="preserve"> </w:t>
      </w:r>
      <w:r w:rsidRPr="00957B40">
        <w:rPr>
          <w:rFonts w:ascii="Times New Roman" w:hAnsi="Times New Roman"/>
        </w:rPr>
        <w:t>(Nêu bối cảnh thực hiện nhiệm vụ, những thuận lợi, khó khăn, thành tựu, kết quả nổi bật đạt được trong thực hiện nhiệm vụ chính trị của cơ quan, đơn vị). Trong thành tựu chung đó, có sự đóng góp to lớn của lực lượng đoàn viên công đoàn, CBCCVCLĐ và các cấp Công đoàn</w:t>
      </w:r>
      <w:r w:rsidR="000E1932" w:rsidRPr="00957B40">
        <w:rPr>
          <w:rFonts w:ascii="Times New Roman" w:hAnsi="Times New Roman"/>
        </w:rPr>
        <w:t xml:space="preserve"> </w:t>
      </w:r>
      <w:r w:rsidRPr="00957B40">
        <w:rPr>
          <w:rFonts w:ascii="Times New Roman" w:hAnsi="Times New Roman"/>
        </w:rPr>
        <w:t>…….. (cơ quan, đơn vị).</w:t>
      </w:r>
    </w:p>
    <w:p w14:paraId="76C3E283"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rPr>
        <w:t>Cùng với quá trình phát triển của</w:t>
      </w:r>
      <w:r w:rsidR="000E1932" w:rsidRPr="00957B40">
        <w:rPr>
          <w:rFonts w:ascii="Times New Roman" w:hAnsi="Times New Roman"/>
        </w:rPr>
        <w:t xml:space="preserve"> </w:t>
      </w:r>
      <w:r w:rsidRPr="00957B40">
        <w:rPr>
          <w:rFonts w:ascii="Times New Roman" w:hAnsi="Times New Roman"/>
        </w:rPr>
        <w:t>……. (cơ quan, đơn vị), Công đoàn</w:t>
      </w:r>
      <w:r w:rsidR="000E1932" w:rsidRPr="00957B40">
        <w:rPr>
          <w:rFonts w:ascii="Times New Roman" w:hAnsi="Times New Roman"/>
        </w:rPr>
        <w:t xml:space="preserve"> </w:t>
      </w:r>
      <w:r w:rsidRPr="00957B40">
        <w:rPr>
          <w:rFonts w:ascii="Times New Roman" w:hAnsi="Times New Roman"/>
        </w:rPr>
        <w:t xml:space="preserve">….. đã không ngừng phát triển lớn mạnh, khẳng định vị trí, vai trò quan trọng của mình. Là tổ chức chính trị </w:t>
      </w:r>
      <w:r w:rsidR="005124A9" w:rsidRPr="00957B40">
        <w:rPr>
          <w:rFonts w:ascii="Times New Roman" w:hAnsi="Times New Roman"/>
        </w:rPr>
        <w:t>-</w:t>
      </w:r>
      <w:r w:rsidRPr="00957B40">
        <w:rPr>
          <w:rFonts w:ascii="Times New Roman" w:hAnsi="Times New Roman"/>
        </w:rPr>
        <w:t xml:space="preserve"> xã hội của giai cấp công nhân và người lao động, trong nhiệm kỳ vừa qua, tổ chức công đoàn và đoàn viên, CBCCVCLĐ</w:t>
      </w:r>
      <w:r w:rsidR="000E1932" w:rsidRPr="00957B40">
        <w:rPr>
          <w:rFonts w:ascii="Times New Roman" w:hAnsi="Times New Roman"/>
        </w:rPr>
        <w:t xml:space="preserve"> </w:t>
      </w:r>
      <w:r w:rsidRPr="00957B40">
        <w:rPr>
          <w:rFonts w:ascii="Times New Roman" w:hAnsi="Times New Roman"/>
        </w:rPr>
        <w:t>…… (cơ quan, đơn vị), đã phát huy truyền thống tốt đẹp của tổ chức công đoàn, bám sát định hướng của công đoàn cấp trên, sự lãnh đạo, chỉ đạo của cấp uỷ Đảng, phối hợp tốt với lãnh đạo các cơ quan, đơn vị, hoàn thành tốt các mục tiêu, nhiệm vụ đã đề ra, phong trào CBCCVCLĐ và hoạt động Công đoàn… (cơ quan, đơn vị), đã đạt được kết quả tích cực, nổi bật đó là: (Nhấn mạnh, điểm lại một số kết quả nổi bật mà công đoàn đạt được trong nhiệm kỳ qua).</w:t>
      </w:r>
    </w:p>
    <w:p w14:paraId="53D5AF94"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rPr>
        <w:t>Những kết quả đạt được trong nhiệm kỳ qua, đã góp phần củng cố, nâng cao vị thế của tổ chức công đoàn, đóng góp quan trọng vào thực hiện thắng lợi nhiệm vụ chính trị của</w:t>
      </w:r>
      <w:r w:rsidR="005124A9" w:rsidRPr="00957B40">
        <w:rPr>
          <w:rFonts w:ascii="Times New Roman" w:hAnsi="Times New Roman"/>
        </w:rPr>
        <w:t xml:space="preserve"> </w:t>
      </w:r>
      <w:r w:rsidRPr="00957B40">
        <w:rPr>
          <w:rFonts w:ascii="Times New Roman" w:hAnsi="Times New Roman"/>
        </w:rPr>
        <w:t>……..</w:t>
      </w:r>
      <w:r w:rsidR="005124A9" w:rsidRPr="00957B40">
        <w:rPr>
          <w:rFonts w:ascii="Times New Roman" w:hAnsi="Times New Roman"/>
        </w:rPr>
        <w:t xml:space="preserve"> </w:t>
      </w:r>
      <w:r w:rsidRPr="00957B40">
        <w:rPr>
          <w:rFonts w:ascii="Times New Roman" w:hAnsi="Times New Roman"/>
        </w:rPr>
        <w:t>(cơ quan, đơn vị). Với những kết quả đạt được trong nhiệm kỳ qua, các cấp công đoàn và đoàn viên, CBCCVCLĐ của</w:t>
      </w:r>
      <w:r w:rsidR="005124A9" w:rsidRPr="00957B40">
        <w:rPr>
          <w:rFonts w:ascii="Times New Roman" w:hAnsi="Times New Roman"/>
        </w:rPr>
        <w:t xml:space="preserve"> </w:t>
      </w:r>
      <w:r w:rsidRPr="00957B40">
        <w:rPr>
          <w:rFonts w:ascii="Times New Roman" w:hAnsi="Times New Roman"/>
        </w:rPr>
        <w:t>……………..</w:t>
      </w:r>
      <w:r w:rsidR="005124A9" w:rsidRPr="00957B40">
        <w:rPr>
          <w:rFonts w:ascii="Times New Roman" w:hAnsi="Times New Roman"/>
        </w:rPr>
        <w:t xml:space="preserve"> </w:t>
      </w:r>
      <w:r w:rsidRPr="00957B40">
        <w:rPr>
          <w:rFonts w:ascii="Times New Roman" w:hAnsi="Times New Roman"/>
        </w:rPr>
        <w:t>(cơ quan, đơn vị) đã vinh dự được tặng thưởng nhiều Huân chương Lao động, bằng khen của Thủ tướng Chính phủ, cờ thi đua, bằng khen của tổ chức công đoàn và lãnh đạo</w:t>
      </w:r>
      <w:r w:rsidR="005124A9" w:rsidRPr="00957B40">
        <w:rPr>
          <w:rFonts w:ascii="Times New Roman" w:hAnsi="Times New Roman"/>
        </w:rPr>
        <w:t xml:space="preserve"> </w:t>
      </w:r>
      <w:r w:rsidRPr="00957B40">
        <w:rPr>
          <w:rFonts w:ascii="Times New Roman" w:hAnsi="Times New Roman"/>
        </w:rPr>
        <w:t>………..</w:t>
      </w:r>
      <w:r w:rsidR="005124A9" w:rsidRPr="00957B40">
        <w:rPr>
          <w:rFonts w:ascii="Times New Roman" w:hAnsi="Times New Roman"/>
        </w:rPr>
        <w:t xml:space="preserve"> </w:t>
      </w:r>
      <w:r w:rsidRPr="00957B40">
        <w:rPr>
          <w:rFonts w:ascii="Times New Roman" w:hAnsi="Times New Roman"/>
        </w:rPr>
        <w:t>(cơ quan, đơn vị). Đó là sự ghi nhận xứng đáng của Đảng, Nhà nước, tổ chức công đoàn và lãnh đạo ………..</w:t>
      </w:r>
      <w:r w:rsidR="005124A9" w:rsidRPr="00957B40">
        <w:rPr>
          <w:rFonts w:ascii="Times New Roman" w:hAnsi="Times New Roman"/>
        </w:rPr>
        <w:t xml:space="preserve"> </w:t>
      </w:r>
      <w:r w:rsidRPr="00957B40">
        <w:rPr>
          <w:rFonts w:ascii="Times New Roman" w:hAnsi="Times New Roman"/>
        </w:rPr>
        <w:t>(cơ quan, đơn vị) của đội ngũ đoàn viên, CBCCVCLĐ và các cấp  Công đoàn</w:t>
      </w:r>
      <w:r w:rsidR="005124A9" w:rsidRPr="00957B40">
        <w:rPr>
          <w:rFonts w:ascii="Times New Roman" w:hAnsi="Times New Roman"/>
        </w:rPr>
        <w:t xml:space="preserve"> …….……</w:t>
      </w:r>
      <w:r w:rsidRPr="00957B40">
        <w:rPr>
          <w:rFonts w:ascii="Times New Roman" w:hAnsi="Times New Roman"/>
        </w:rPr>
        <w:t>..</w:t>
      </w:r>
      <w:r w:rsidR="005124A9" w:rsidRPr="00957B40">
        <w:rPr>
          <w:rFonts w:ascii="Times New Roman" w:hAnsi="Times New Roman"/>
        </w:rPr>
        <w:t xml:space="preserve"> </w:t>
      </w:r>
      <w:r w:rsidRPr="00957B40">
        <w:rPr>
          <w:rFonts w:ascii="Times New Roman" w:hAnsi="Times New Roman"/>
        </w:rPr>
        <w:t>(cơ quan, đơn vị) trong sự nghiệp xây dựng và phát triển đất nước.</w:t>
      </w:r>
    </w:p>
    <w:p w14:paraId="47BDA17F"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rPr>
        <w:t>Thay mặt Đảng ủy và lãnh đạo</w:t>
      </w:r>
      <w:r w:rsidR="005124A9" w:rsidRPr="00957B40">
        <w:rPr>
          <w:rFonts w:ascii="Times New Roman" w:hAnsi="Times New Roman"/>
        </w:rPr>
        <w:t xml:space="preserve"> </w:t>
      </w:r>
      <w:r w:rsidR="000E1932" w:rsidRPr="00957B40">
        <w:rPr>
          <w:rFonts w:ascii="Times New Roman" w:hAnsi="Times New Roman"/>
        </w:rPr>
        <w:t xml:space="preserve">… </w:t>
      </w:r>
      <w:r w:rsidRPr="00957B40">
        <w:rPr>
          <w:rFonts w:ascii="Times New Roman" w:hAnsi="Times New Roman"/>
        </w:rPr>
        <w:t>(cơ quan, đơn vị), tôi ghi nhận, nhiệt liệt biểu dương và chúc mừng những thành tích mà tổ chức công đoàn và đoàn viên, CBCCVCLĐ trong</w:t>
      </w:r>
      <w:r w:rsidR="005124A9" w:rsidRPr="00957B40">
        <w:rPr>
          <w:rFonts w:ascii="Times New Roman" w:hAnsi="Times New Roman"/>
        </w:rPr>
        <w:t xml:space="preserve"> </w:t>
      </w:r>
      <w:r w:rsidRPr="00957B40">
        <w:rPr>
          <w:rFonts w:ascii="Times New Roman" w:hAnsi="Times New Roman"/>
        </w:rPr>
        <w:t>… (cơ quan, đơn vị) đã đạt được trong nhiệm kỳ qua.</w:t>
      </w:r>
    </w:p>
    <w:p w14:paraId="50E97215"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rPr>
        <w:t>Nhân dịp này, thay mặt Đảng ủy và lãnh đạo</w:t>
      </w:r>
      <w:r w:rsidR="00D210FE" w:rsidRPr="00957B40">
        <w:rPr>
          <w:rFonts w:ascii="Times New Roman" w:hAnsi="Times New Roman"/>
        </w:rPr>
        <w:t xml:space="preserve"> </w:t>
      </w:r>
      <w:r w:rsidRPr="00957B40">
        <w:rPr>
          <w:rFonts w:ascii="Times New Roman" w:hAnsi="Times New Roman"/>
        </w:rPr>
        <w:t>….., (cơ quan, đơn vị), tôi trân trọng cảm ơn sự quan tâm chỉ đạo, hướng dẫn, giúp đỡ thường xuyên, có hiệu quả của</w:t>
      </w:r>
      <w:r w:rsidR="00D210FE" w:rsidRPr="00957B40">
        <w:rPr>
          <w:rFonts w:ascii="Times New Roman" w:hAnsi="Times New Roman"/>
        </w:rPr>
        <w:t xml:space="preserve"> </w:t>
      </w:r>
      <w:r w:rsidRPr="00957B40">
        <w:rPr>
          <w:rFonts w:ascii="Times New Roman" w:hAnsi="Times New Roman"/>
        </w:rPr>
        <w:t>………….</w:t>
      </w:r>
      <w:r w:rsidR="00D210FE" w:rsidRPr="00957B40">
        <w:rPr>
          <w:rFonts w:ascii="Times New Roman" w:hAnsi="Times New Roman"/>
        </w:rPr>
        <w:t xml:space="preserve"> </w:t>
      </w:r>
      <w:r w:rsidRPr="00957B40">
        <w:rPr>
          <w:rFonts w:ascii="Times New Roman" w:hAnsi="Times New Roman"/>
        </w:rPr>
        <w:t>(công đoàn cấp trên) đối với phong trào CBCCVCLĐ và hoạt động của Công đoàn</w:t>
      </w:r>
      <w:r w:rsidR="00D210FE" w:rsidRPr="00957B40">
        <w:rPr>
          <w:rFonts w:ascii="Times New Roman" w:hAnsi="Times New Roman"/>
        </w:rPr>
        <w:t xml:space="preserve"> </w:t>
      </w:r>
      <w:r w:rsidRPr="00957B40">
        <w:rPr>
          <w:rFonts w:ascii="Times New Roman" w:hAnsi="Times New Roman"/>
        </w:rPr>
        <w:t>……….………</w:t>
      </w:r>
      <w:r w:rsidR="00D210FE" w:rsidRPr="00957B40">
        <w:rPr>
          <w:rFonts w:ascii="Times New Roman" w:hAnsi="Times New Roman"/>
        </w:rPr>
        <w:t xml:space="preserve"> </w:t>
      </w:r>
      <w:r w:rsidRPr="00957B40">
        <w:rPr>
          <w:rFonts w:ascii="Times New Roman" w:hAnsi="Times New Roman"/>
        </w:rPr>
        <w:t>(cơ quan, đơn vị). Mong rằng, trong thời gian tới, hoạt động Công đoàn của ……….………</w:t>
      </w:r>
      <w:r w:rsidR="00D210FE" w:rsidRPr="00957B40">
        <w:rPr>
          <w:rFonts w:ascii="Times New Roman" w:hAnsi="Times New Roman"/>
        </w:rPr>
        <w:t xml:space="preserve"> </w:t>
      </w:r>
      <w:r w:rsidRPr="00957B40">
        <w:rPr>
          <w:rFonts w:ascii="Times New Roman" w:hAnsi="Times New Roman"/>
        </w:rPr>
        <w:t>(cơ quan, đơn vị) tiếp tục nhận được sự quan tâm, tạo điều kiện nhiều hơn nữa của các đồng chí.</w:t>
      </w:r>
    </w:p>
    <w:p w14:paraId="26CA6D84"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i/>
          <w:iCs/>
        </w:rPr>
        <w:t>Kính thưa các vị đại biểu khách quý!</w:t>
      </w:r>
    </w:p>
    <w:p w14:paraId="3ED82B48"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i/>
          <w:iCs/>
        </w:rPr>
        <w:t>Thưa toàn thể Đại hội!</w:t>
      </w:r>
    </w:p>
    <w:p w14:paraId="06014A31" w14:textId="77777777" w:rsidR="000A7F90" w:rsidRPr="00957B40" w:rsidRDefault="000A7F90" w:rsidP="000A7F90">
      <w:pPr>
        <w:spacing w:before="60" w:line="288" w:lineRule="auto"/>
        <w:ind w:firstLine="720"/>
        <w:jc w:val="both"/>
        <w:rPr>
          <w:rFonts w:ascii="Times New Roman" w:hAnsi="Times New Roman"/>
          <w:spacing w:val="-4"/>
        </w:rPr>
      </w:pPr>
      <w:r w:rsidRPr="00957B40">
        <w:rPr>
          <w:rFonts w:ascii="Times New Roman" w:hAnsi="Times New Roman"/>
        </w:rPr>
        <w:t xml:space="preserve">Bên cạnh những kết quả đã đạt được, chúng ta cũng phải thẳng thắn nhìn nhận những tồn tại, hạn chế trong hoạt động của tổ chức công đoàn trong nhiệm kỳ qua như các đồng chí đã nêu trong báo cáo chính trị trình tại đại hội, tôi đề </w:t>
      </w:r>
      <w:r w:rsidRPr="00957B40">
        <w:rPr>
          <w:rFonts w:ascii="Times New Roman" w:hAnsi="Times New Roman"/>
          <w:spacing w:val="-4"/>
        </w:rPr>
        <w:t>nghị các đồng chí tập trung thảo luận, tìm giải pháp khắc phục trong nhiệm kỳ tới.</w:t>
      </w:r>
    </w:p>
    <w:p w14:paraId="7A87F5E4"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i/>
          <w:iCs/>
        </w:rPr>
        <w:t>Thưa toàn thể Đại hội!</w:t>
      </w:r>
    </w:p>
    <w:p w14:paraId="4CF11F98"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rPr>
        <w:t>Trước yêu cầu nhiệm vụ đổi mới, phát triển đất nước, nhiệm vụ chính trị mà Đảng, Nhà nước đặt ra cho….. (cơ quan, đơn vị) hết sức nặng nề (nêu bối cảnh đất nước, yêu cầu nhiệm vụ chính trị của cơ quan, đơn vị trong thời gian tới</w:t>
      </w:r>
      <w:r w:rsidR="00D210FE" w:rsidRPr="00957B40">
        <w:rPr>
          <w:rFonts w:ascii="Times New Roman" w:hAnsi="Times New Roman"/>
        </w:rPr>
        <w:t xml:space="preserve"> </w:t>
      </w:r>
      <w:r w:rsidRPr="00957B40">
        <w:rPr>
          <w:rFonts w:ascii="Times New Roman" w:hAnsi="Times New Roman"/>
        </w:rPr>
        <w:t>….. Với việc hội nhập quốc tế ngày càng sâu rộng, tác động của cuộc cách mạng công nghiệp 4.0 đã và đang mang lại những thời cơ, thuận lợi mới, nhưng cũng không ít khó khăn, thách thức đối với chúng ta. Thực tế đó đòi hỏi tổ chức Công đoàn phải không ngừng đổi mới, nâng cao chất lượng và hiệu quả hoạt động, khơi dậy và phát huy mạnh mẽ năng lực tư duy, sức sáng tạo của đội ngũ  đoàn viên, CBCCVCLĐ để cùng với Đảng ủy, lãnh đạo….. (cơ quan, đơn vị)  thực hiện thắng lợi nhiệm vụ chính trị mà Đảng và Nhà nước giao cho Ngành.</w:t>
      </w:r>
    </w:p>
    <w:p w14:paraId="5955D61F"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rPr>
        <w:t>Tôi cơ bản nhất trí với phương hướng, mục tiêu, nhiệm vụ và các giải pháp đã đề ra trong báo cáo chính trị trình tại đại hội. Đề nghị các đồng chí nghiên cứu, tiếp thu đầy đủ ý kiến phát biểu chỉ đạo của đồng chí………..</w:t>
      </w:r>
      <w:r w:rsidR="00D210FE" w:rsidRPr="00957B40">
        <w:rPr>
          <w:rFonts w:ascii="Times New Roman" w:hAnsi="Times New Roman"/>
        </w:rPr>
        <w:t xml:space="preserve"> </w:t>
      </w:r>
      <w:r w:rsidRPr="00957B40">
        <w:rPr>
          <w:rFonts w:ascii="Times New Roman" w:hAnsi="Times New Roman"/>
        </w:rPr>
        <w:t>(lãnh đạo công đoàn cấp trên) và các ý kiến thảo luận, đóng góp cảu các đại biểu dự đại hội để thực hiện có hiệu quả trong nhiệm kỳ tới. Thay mặt Đảng ủy và lãnh đạo…….</w:t>
      </w:r>
      <w:r w:rsidR="00D210FE" w:rsidRPr="00957B40">
        <w:rPr>
          <w:rFonts w:ascii="Times New Roman" w:hAnsi="Times New Roman"/>
        </w:rPr>
        <w:t xml:space="preserve"> </w:t>
      </w:r>
      <w:r w:rsidRPr="00957B40">
        <w:rPr>
          <w:rFonts w:ascii="Times New Roman" w:hAnsi="Times New Roman"/>
        </w:rPr>
        <w:t>(cơ quan, đơn vị) , tôi nhấn mạnh thêm một số vấn đề để đại hội thảo luận, xem xét và quyết định như sau:</w:t>
      </w:r>
    </w:p>
    <w:p w14:paraId="4D043D2D"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i/>
          <w:iCs/>
        </w:rPr>
        <w:t>Một là, </w:t>
      </w:r>
      <w:r w:rsidRPr="00957B40">
        <w:rPr>
          <w:rFonts w:ascii="Times New Roman" w:hAnsi="Times New Roman"/>
        </w:rPr>
        <w:t>cần làm tốt hơn nữa công tác tuyền truyền, vận động để các cấp công đoàn và mỗi đoàn viên, CBCCVCLĐ thực hiện tốt chủ trương, nghị quyết của Đảng, chính sách, pháp luật của Nhà nước, nhiệm vụ của tổ chức Công đoàn, đặc biệt là Nghị quyết Đại hội XIII của Đảng; Nghị quyết số 02 của Bộ Chính trị về “Đổi mới tổ chức và hoạt động của Công đoàn Việt Nam trong tình hình mới”; tuyên truyền để đoàn viên, CBCCVCLĐ nắm vững nghị quyết của Đảng bộ, nhiệm vụ chính trị của……</w:t>
      </w:r>
      <w:r w:rsidR="00D210FE" w:rsidRPr="00957B40">
        <w:rPr>
          <w:rFonts w:ascii="Times New Roman" w:hAnsi="Times New Roman"/>
        </w:rPr>
        <w:t xml:space="preserve"> </w:t>
      </w:r>
      <w:r w:rsidRPr="00957B40">
        <w:rPr>
          <w:rFonts w:ascii="Times New Roman" w:hAnsi="Times New Roman"/>
        </w:rPr>
        <w:t>(cơ quan, đơn vị). Đẩy mạnh công tác tuyên truyền  các văn bản pháp luật và chế độ chính sách liên quan đến đoàn viên, CBCCVCLĐ, giúp đoàn viên, CBCCVCLĐ hiểu rõ, nắm chắc quyền lợi, nghĩa vụ của bản thân, từ đó nâng cao nhận thức, rèn luyện tác phong công tác và kỷ luật lao động trong từng cơ quan, đơn vị. Thường xuyên nắm bắt tâm tư, nguyện vọng và định hướng tư tưởng cho đoàn viên, CBCCVCLĐ công nhân, người lao động, xây dựng mối quan hệ lao động hài hòa, ổn định và tiến bộ…….</w:t>
      </w:r>
    </w:p>
    <w:p w14:paraId="36ABBFFD"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i/>
          <w:iCs/>
        </w:rPr>
        <w:t>Hai là, </w:t>
      </w:r>
      <w:r w:rsidRPr="00957B40">
        <w:rPr>
          <w:rFonts w:ascii="Times New Roman" w:hAnsi="Times New Roman"/>
        </w:rPr>
        <w:t>phát huy hơn nữa vị trí, vai trò, trách nhiệm của công đoàn trong tham gia quản lý cơ quan, đơn vị; Thực hiện tốt quy chế dân chủ trong cơ quan, đơn vị, tham gia thanh tra, kiểm tra, giám sát việc thực hiện các chế độ, chính sách liên quan đến đoàn viên và người lao động, nhất là trong các lĩnh vực: Điều kiện làm việc, thu nhập, bảo hiểm xã hội, bảo hiểm y tế, và an toàn lao động… Thực hiện tốt chức năng đại diện chăm lo, bảo vệ quyền, lợi ích hợp pháp, chính đáng của đoàn viên, CBCCVCLĐ……………..</w:t>
      </w:r>
    </w:p>
    <w:p w14:paraId="75F1222D" w14:textId="77777777" w:rsidR="000A7F90" w:rsidRPr="00957B40" w:rsidRDefault="000A7F90" w:rsidP="000A7F90">
      <w:pPr>
        <w:spacing w:before="60" w:line="288" w:lineRule="auto"/>
        <w:ind w:firstLine="720"/>
        <w:jc w:val="both"/>
        <w:rPr>
          <w:rFonts w:ascii="Times New Roman" w:hAnsi="Times New Roman"/>
          <w:i/>
        </w:rPr>
      </w:pPr>
      <w:r w:rsidRPr="00957B40">
        <w:rPr>
          <w:rFonts w:ascii="Times New Roman" w:hAnsi="Times New Roman"/>
          <w:i/>
        </w:rPr>
        <w:t xml:space="preserve">Ba là, </w:t>
      </w:r>
      <w:r w:rsidRPr="00957B40">
        <w:rPr>
          <w:rFonts w:ascii="Times New Roman" w:hAnsi="Times New Roman"/>
        </w:rPr>
        <w:t>vận động đoàn viên, CBCCVCLĐ tích cực hưởng ứng tham gia các phong trào thi đua, các cuộc vận động do Đảng, Nhà nước, các cấp, các ngành phát động; nghiên cứu, cụ thể hóa các tiêu chí thi đua phù hợp với nhiệm vụ chính trị của</w:t>
      </w:r>
      <w:r w:rsidR="00453D65" w:rsidRPr="00957B40">
        <w:rPr>
          <w:rFonts w:ascii="Times New Roman" w:hAnsi="Times New Roman"/>
        </w:rPr>
        <w:t xml:space="preserve"> </w:t>
      </w:r>
      <w:r w:rsidRPr="00957B40">
        <w:rPr>
          <w:rFonts w:ascii="Times New Roman" w:hAnsi="Times New Roman"/>
        </w:rPr>
        <w:t>…………….</w:t>
      </w:r>
      <w:r w:rsidR="00453D65" w:rsidRPr="00957B40">
        <w:rPr>
          <w:rFonts w:ascii="Times New Roman" w:hAnsi="Times New Roman"/>
        </w:rPr>
        <w:t xml:space="preserve"> </w:t>
      </w:r>
      <w:r w:rsidRPr="00957B40">
        <w:rPr>
          <w:rFonts w:ascii="Times New Roman" w:hAnsi="Times New Roman"/>
        </w:rPr>
        <w:t>(cơ quan, đơn vị) góp phần hoàn thành xuất sắc nhiệm vụ chính trị của từng cơ quan, đơn vị…………………….</w:t>
      </w:r>
    </w:p>
    <w:p w14:paraId="3EB90D50"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i/>
          <w:iCs/>
        </w:rPr>
        <w:t xml:space="preserve"> Bốn là, </w:t>
      </w:r>
      <w:r w:rsidRPr="00957B40">
        <w:rPr>
          <w:rFonts w:ascii="Times New Roman" w:hAnsi="Times New Roman"/>
        </w:rPr>
        <w:t xml:space="preserve">Tiếp tục đổi mới nội dung, phương thức hoạt động của tổ chức công đoàn theo tinh thần Nghị quyết số 02 của Bộ Chính trị về “Đổi mới tổ chức và hoạt động của Công đoàn Việt Nam trong tình hình mới”; Chú trọng công tác đào tạo, bồi dưỡng, xây dựng đội ngũ cán bộ công đoàn có bản lĩnh chính trị, phẩm chất đạo đức, trách nhiệm, tâm huyết; có trình độ chuyên môn, nghiệp vụ đáp ứng yêu cầu nhiệm vụ phát triển của từng cơ quan, đơn vị………………. </w:t>
      </w:r>
    </w:p>
    <w:p w14:paraId="5C407E5E"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i/>
        </w:rPr>
        <w:t>Năm là,</w:t>
      </w:r>
      <w:r w:rsidRPr="00957B40">
        <w:rPr>
          <w:rFonts w:ascii="Times New Roman" w:hAnsi="Times New Roman"/>
        </w:rPr>
        <w:t xml:space="preserve"> tăng cường công tác xây dựng Đảng, xây dựng, củng cố tổ chức công đoàn thực sự trong sạch, vững mạnh, là hạt nhân, trung tâm đoàn kết, tập hợp đoàn viên; trong đó trọng tâm là việc quán triệt, triển khai thực hiện nghiêm túc, hiệu quả Nghị quyết Hội nghị Trung ương 4 khóa XII, XIII về "Tăng cường xây dựng, chỉnh đốn Đảng" gắn với thực hiện Chỉ thị số 05 của Bộ Chính trị về "Đẩy mạnh học tập và làm theo tư tưởng, đạo đức, phong cách Hồ Chí Minh” trong đoàn viên, CBCCVBCLĐ góp phần đẩy lùi sự suy thoái về tư tưởng chính trị, đạo đức lối sống, tự diễn biến, tự chuyển hóa trong nội bộ, củng cố niềm tin của cán bộ, đảng viên, và nhân dân vào sự lãnh đạo của Đảng, điều hành của chính quyền và hoạt động của các cấp công đoàn; giới thiệu cho Đảng xem xét, kết nạp đảng viên từ những đoàn viên ưu tú của Công đoàn và bổ sung cho Đảng bộ những cán bộ xuất sắc trưởng thành từ phong trào CBCCVCLĐ và hoạt động công đoàn nhằm phục vụ cho sự phát triển bền vững của…….</w:t>
      </w:r>
      <w:r w:rsidR="00453D65" w:rsidRPr="00957B40">
        <w:rPr>
          <w:rFonts w:ascii="Times New Roman" w:hAnsi="Times New Roman"/>
        </w:rPr>
        <w:t xml:space="preserve"> </w:t>
      </w:r>
      <w:r w:rsidRPr="00957B40">
        <w:rPr>
          <w:rFonts w:ascii="Times New Roman" w:hAnsi="Times New Roman"/>
        </w:rPr>
        <w:t>(cơ quan, đơn vị).</w:t>
      </w:r>
    </w:p>
    <w:p w14:paraId="313CC0DA"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rPr>
        <w:t>Nhân dịp này, tôi đề nghị các cấp uỷ Đảng, lãnh đạo các cơ quan, đơn vị tiếp tục quan tâm hơn nữa công tác lãnh đạo, chỉ đạo và phối hợp với các cấp công đoàn; tạo điều kiện hoạt động công đoàn và phong trào CBCCVCLĐ có bước phát triển mạnh mẽ, vững chắc trong thời gian tới…………………..</w:t>
      </w:r>
    </w:p>
    <w:p w14:paraId="02BF49D5"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i/>
          <w:iCs/>
        </w:rPr>
        <w:t>Thưa toàn thể Đại hội!</w:t>
      </w:r>
    </w:p>
    <w:p w14:paraId="7F8033A9"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rPr>
        <w:t>Một nhiệm vụ hết sức quan trọng tại đại hội của chúng ta là bầu ban chấp hành công đoàn khóa mới và đoàn đại biểu đi dự đại hội đại biểu……. (công đoàn cấp trên), Tôi tin tưởng rằng, với trách nhiệm của mình, đại hội sẽ dân chủ thảo luận, sáng suốt lựa chọn những đồng chí tiêu biểu về phẩm chất chính trị, đạo đức, lối sống, năng lực chuyên môn để bầu tham gia ban chấp hành công đoàn khoá……, nhiệm kỳ 20…- 20….và bầu vào đoàn đại biểu dự đại hội công đoàn cấp trên………………………..</w:t>
      </w:r>
    </w:p>
    <w:p w14:paraId="744ADEF1"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rPr>
        <w:t>Đảng ủy và lãnh đạo…….</w:t>
      </w:r>
      <w:r w:rsidR="00DB45FD" w:rsidRPr="00957B40">
        <w:rPr>
          <w:rFonts w:ascii="Times New Roman" w:hAnsi="Times New Roman"/>
        </w:rPr>
        <w:t xml:space="preserve"> </w:t>
      </w:r>
      <w:r w:rsidRPr="00957B40">
        <w:rPr>
          <w:rFonts w:ascii="Times New Roman" w:hAnsi="Times New Roman"/>
        </w:rPr>
        <w:t>(cơ quan, đơn vị) tin tưởng rằng, với vai trò, vị trí và tiềm năng to lớn của mình, trong thời gian tới, đoàn viên, CBCCVCLĐ và các cấp công đoàn………….</w:t>
      </w:r>
      <w:r w:rsidR="00DB45FD" w:rsidRPr="00957B40">
        <w:rPr>
          <w:rFonts w:ascii="Times New Roman" w:hAnsi="Times New Roman"/>
        </w:rPr>
        <w:t xml:space="preserve"> </w:t>
      </w:r>
      <w:r w:rsidRPr="00957B40">
        <w:rPr>
          <w:rFonts w:ascii="Times New Roman" w:hAnsi="Times New Roman"/>
        </w:rPr>
        <w:t>(cơ quan, đơn vị) sẽ tiếp tục phát huy phẩm chất chính trị và truyền thống đoàn kết, phấn đấu đạt nhiều thành tích xuất sắc hơn nữa; góp phần xây dựng Đảng, Nhà nước, xây dựng</w:t>
      </w:r>
      <w:r w:rsidR="001C18A4" w:rsidRPr="00957B40">
        <w:rPr>
          <w:rFonts w:ascii="Times New Roman" w:hAnsi="Times New Roman"/>
        </w:rPr>
        <w:t xml:space="preserve"> </w:t>
      </w:r>
      <w:r w:rsidRPr="00957B40">
        <w:rPr>
          <w:rFonts w:ascii="Times New Roman" w:hAnsi="Times New Roman"/>
        </w:rPr>
        <w:t>………</w:t>
      </w:r>
      <w:r w:rsidR="001C18A4" w:rsidRPr="00957B40">
        <w:rPr>
          <w:rFonts w:ascii="Times New Roman" w:hAnsi="Times New Roman"/>
        </w:rPr>
        <w:t xml:space="preserve"> </w:t>
      </w:r>
      <w:r w:rsidRPr="00957B40">
        <w:rPr>
          <w:rFonts w:ascii="Times New Roman" w:hAnsi="Times New Roman"/>
        </w:rPr>
        <w:t>(cơ quan, đơn vị) và tổ chức Công đoàn trong sạch, vững mạnh…………………….</w:t>
      </w:r>
    </w:p>
    <w:p w14:paraId="7757C0C1" w14:textId="77777777" w:rsidR="000A7F90" w:rsidRPr="00957B40" w:rsidRDefault="000A7F90" w:rsidP="000A7F90">
      <w:pPr>
        <w:spacing w:before="60" w:line="288" w:lineRule="auto"/>
        <w:ind w:firstLine="720"/>
        <w:jc w:val="both"/>
        <w:rPr>
          <w:rFonts w:ascii="Times New Roman" w:hAnsi="Times New Roman"/>
        </w:rPr>
      </w:pPr>
      <w:r w:rsidRPr="00957B40">
        <w:rPr>
          <w:rFonts w:ascii="Times New Roman" w:hAnsi="Times New Roman"/>
        </w:rPr>
        <w:t>Một lần nữa, kính chúc các đồng chí đại biểu khách quý, cùng toàn thể đoàn viên, CBCCVCLĐ toàn</w:t>
      </w:r>
      <w:r w:rsidR="001C18A4" w:rsidRPr="00957B40">
        <w:rPr>
          <w:rFonts w:ascii="Times New Roman" w:hAnsi="Times New Roman"/>
        </w:rPr>
        <w:t xml:space="preserve"> </w:t>
      </w:r>
      <w:r w:rsidRPr="00957B40">
        <w:rPr>
          <w:rFonts w:ascii="Times New Roman" w:hAnsi="Times New Roman"/>
        </w:rPr>
        <w:t>………………… (cơ quan, đơn vị) mạnh khỏe, hạnh phúc. Chúc Đại hội thành công tốt đẹp.</w:t>
      </w:r>
    </w:p>
    <w:p w14:paraId="7C8A9A08" w14:textId="77777777" w:rsidR="000A7F90" w:rsidRPr="00957B40" w:rsidRDefault="000A7F90" w:rsidP="000A7F90">
      <w:pPr>
        <w:spacing w:before="60" w:line="288" w:lineRule="auto"/>
        <w:ind w:firstLine="720"/>
        <w:jc w:val="both"/>
        <w:rPr>
          <w:rFonts w:ascii="Times New Roman" w:hAnsi="Times New Roman"/>
          <w:i/>
        </w:rPr>
      </w:pPr>
      <w:r w:rsidRPr="00957B40">
        <w:rPr>
          <w:rFonts w:ascii="Times New Roman" w:hAnsi="Times New Roman"/>
          <w:i/>
        </w:rPr>
        <w:t>Trân trọng cảm ơn!</w:t>
      </w:r>
    </w:p>
    <w:p w14:paraId="6C4410BA" w14:textId="77777777" w:rsidR="000A7F90" w:rsidRPr="00957B40" w:rsidRDefault="000A7F90" w:rsidP="000A7F90">
      <w:pPr>
        <w:rPr>
          <w:rFonts w:ascii="Times New Roman" w:hAnsi="Times New Roman"/>
        </w:rPr>
      </w:pPr>
    </w:p>
    <w:p w14:paraId="0A429819" w14:textId="77777777" w:rsidR="00240EE4" w:rsidRPr="00957B40" w:rsidRDefault="00240EE4" w:rsidP="000A7F90">
      <w:pPr>
        <w:rPr>
          <w:rFonts w:ascii="Times New Roman" w:hAnsi="Times New Roman"/>
        </w:rPr>
      </w:pPr>
    </w:p>
    <w:p w14:paraId="37D1B98B" w14:textId="77777777" w:rsidR="00E7262F" w:rsidRPr="00957B40" w:rsidRDefault="00E7262F" w:rsidP="00E7262F">
      <w:pPr>
        <w:jc w:val="right"/>
        <w:rPr>
          <w:rFonts w:ascii="Times New Roman" w:hAnsi="Times New Roman"/>
          <w:i/>
        </w:rPr>
      </w:pPr>
      <w:r w:rsidRPr="00957B40">
        <w:rPr>
          <w:rFonts w:ascii="Times New Roman" w:hAnsi="Times New Roman"/>
          <w:i/>
        </w:rPr>
        <w:t>Phụ lục 9</w:t>
      </w:r>
    </w:p>
    <w:tbl>
      <w:tblPr>
        <w:tblW w:w="9884" w:type="dxa"/>
        <w:tblInd w:w="-176" w:type="dxa"/>
        <w:tblLook w:val="01E0" w:firstRow="1" w:lastRow="1" w:firstColumn="1" w:lastColumn="1" w:noHBand="0" w:noVBand="0"/>
      </w:tblPr>
      <w:tblGrid>
        <w:gridCol w:w="4537"/>
        <w:gridCol w:w="5347"/>
      </w:tblGrid>
      <w:tr w:rsidR="00E7262F" w:rsidRPr="00957B40" w14:paraId="23317EB4" w14:textId="77777777" w:rsidTr="00240EE4">
        <w:tc>
          <w:tcPr>
            <w:tcW w:w="4537" w:type="dxa"/>
          </w:tcPr>
          <w:p w14:paraId="03C7E7C3" w14:textId="77777777" w:rsidR="00E7262F" w:rsidRPr="00957B40" w:rsidRDefault="00E7262F" w:rsidP="00240EE4">
            <w:pPr>
              <w:ind w:firstLine="720"/>
              <w:jc w:val="center"/>
              <w:rPr>
                <w:rFonts w:ascii="Times New Roman" w:hAnsi="Times New Roman"/>
                <w:b/>
                <w:bCs/>
                <w:sz w:val="24"/>
              </w:rPr>
            </w:pPr>
          </w:p>
          <w:p w14:paraId="2712C449" w14:textId="77777777" w:rsidR="00E7262F" w:rsidRPr="00957B40" w:rsidRDefault="00E7262F" w:rsidP="00240EE4">
            <w:pPr>
              <w:ind w:firstLine="720"/>
              <w:jc w:val="center"/>
              <w:rPr>
                <w:rFonts w:ascii="Times New Roman" w:hAnsi="Times New Roman"/>
                <w:b/>
                <w:bCs/>
                <w:sz w:val="24"/>
              </w:rPr>
            </w:pPr>
            <w:r w:rsidRPr="00957B40">
              <w:rPr>
                <w:rFonts w:ascii="Times New Roman" w:hAnsi="Times New Roman"/>
                <w:b/>
                <w:bCs/>
                <w:sz w:val="24"/>
              </w:rPr>
              <w:t>BAN CHẤP HÀNH</w:t>
            </w:r>
          </w:p>
          <w:p w14:paraId="1600F0F3" w14:textId="77777777" w:rsidR="00E7262F" w:rsidRPr="00957B40" w:rsidRDefault="00E7262F" w:rsidP="00240EE4">
            <w:pPr>
              <w:ind w:firstLine="720"/>
              <w:jc w:val="center"/>
              <w:rPr>
                <w:rFonts w:ascii="Times New Roman" w:hAnsi="Times New Roman"/>
                <w:b/>
                <w:bCs/>
                <w:sz w:val="24"/>
              </w:rPr>
            </w:pPr>
            <w:r w:rsidRPr="00957B40">
              <w:rPr>
                <w:rFonts w:ascii="Times New Roman" w:hAnsi="Times New Roman"/>
                <w:b/>
                <w:bCs/>
                <w:sz w:val="24"/>
              </w:rPr>
              <w:t>CÔNG ĐOÀN................................</w:t>
            </w:r>
          </w:p>
          <w:p w14:paraId="3D28583E" w14:textId="77777777" w:rsidR="00E7262F" w:rsidRPr="00957B40" w:rsidRDefault="00E7262F" w:rsidP="00240EE4">
            <w:pPr>
              <w:ind w:firstLine="720"/>
              <w:jc w:val="center"/>
              <w:rPr>
                <w:rFonts w:ascii="Times New Roman" w:hAnsi="Times New Roman"/>
                <w:b/>
                <w:bCs/>
                <w:sz w:val="24"/>
              </w:rPr>
            </w:pPr>
            <w:r w:rsidRPr="00957B40">
              <w:rPr>
                <w:rFonts w:ascii="Times New Roman" w:hAnsi="Times New Roman"/>
                <w:b/>
                <w:bCs/>
                <w:sz w:val="24"/>
              </w:rPr>
              <w:t>KHÓA ...........</w:t>
            </w:r>
          </w:p>
          <w:p w14:paraId="4FCE24AE" w14:textId="77777777" w:rsidR="00E7262F" w:rsidRPr="00957B40" w:rsidRDefault="00E7262F" w:rsidP="00240EE4">
            <w:pPr>
              <w:ind w:firstLine="720"/>
              <w:jc w:val="center"/>
              <w:rPr>
                <w:rFonts w:ascii="Times New Roman" w:hAnsi="Times New Roman"/>
                <w:bCs/>
                <w:sz w:val="24"/>
              </w:rPr>
            </w:pPr>
            <w:r w:rsidRPr="00957B40">
              <w:rPr>
                <w:rFonts w:ascii="Times New Roman" w:hAnsi="Times New Roman"/>
                <w:bCs/>
                <w:sz w:val="24"/>
              </w:rPr>
              <w:t>Số:          /ĐA-.....</w:t>
            </w:r>
          </w:p>
          <w:p w14:paraId="3261FF1A" w14:textId="77777777" w:rsidR="00E7262F" w:rsidRPr="00957B40" w:rsidRDefault="00A83B3C" w:rsidP="00F46FCB">
            <w:pPr>
              <w:ind w:firstLine="720"/>
              <w:jc w:val="center"/>
              <w:rPr>
                <w:rFonts w:ascii="Times New Roman" w:hAnsi="Times New Roman"/>
                <w:b/>
                <w:bCs/>
                <w:sz w:val="24"/>
              </w:rPr>
            </w:pPr>
            <w:r>
              <w:rPr>
                <w:rFonts w:ascii="Times New Roman" w:hAnsi="Times New Roman"/>
                <w:noProof/>
              </w:rPr>
              <mc:AlternateContent>
                <mc:Choice Requires="wps">
                  <w:drawing>
                    <wp:anchor distT="4294967294" distB="4294967294" distL="114300" distR="114300" simplePos="0" relativeHeight="251674624" behindDoc="0" locked="0" layoutInCell="1" allowOverlap="1" wp14:anchorId="11ACB662" wp14:editId="29DD9576">
                      <wp:simplePos x="0" y="0"/>
                      <wp:positionH relativeFrom="column">
                        <wp:posOffset>1148715</wp:posOffset>
                      </wp:positionH>
                      <wp:positionV relativeFrom="paragraph">
                        <wp:posOffset>16509</wp:posOffset>
                      </wp:positionV>
                      <wp:extent cx="866775" cy="0"/>
                      <wp:effectExtent l="0" t="0" r="0" b="0"/>
                      <wp:wrapNone/>
                      <wp:docPr id="11"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64196" id="Straight Connector 32" o:spid="_x0000_s1026" style="position:absolute;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90.45pt,1.3pt" to="158.7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">
                      <o:lock v:ext="edit" shapetype="f"/>
                    </v:line>
                  </w:pict>
                </mc:Fallback>
              </mc:AlternateContent>
            </w:r>
          </w:p>
        </w:tc>
        <w:tc>
          <w:tcPr>
            <w:tcW w:w="5347" w:type="dxa"/>
          </w:tcPr>
          <w:p w14:paraId="748464C1" w14:textId="77777777" w:rsidR="00E7262F" w:rsidRPr="00957B40" w:rsidRDefault="00E7262F" w:rsidP="00240EE4">
            <w:pPr>
              <w:jc w:val="center"/>
              <w:rPr>
                <w:rFonts w:ascii="Times New Roman" w:hAnsi="Times New Roman"/>
                <w:b/>
                <w:bCs/>
                <w:sz w:val="24"/>
              </w:rPr>
            </w:pPr>
          </w:p>
          <w:p w14:paraId="161A37ED" w14:textId="77777777" w:rsidR="00E7262F" w:rsidRPr="00957B40" w:rsidRDefault="00E7262F" w:rsidP="00240EE4">
            <w:pPr>
              <w:jc w:val="center"/>
              <w:rPr>
                <w:rFonts w:ascii="Times New Roman" w:hAnsi="Times New Roman"/>
                <w:b/>
                <w:bCs/>
                <w:sz w:val="24"/>
              </w:rPr>
            </w:pPr>
            <w:r w:rsidRPr="00957B40">
              <w:rPr>
                <w:rFonts w:ascii="Times New Roman" w:hAnsi="Times New Roman"/>
                <w:b/>
                <w:bCs/>
                <w:sz w:val="24"/>
              </w:rPr>
              <w:t>CỘNG HOÀ XÃ HỘI CHỦ NGHĨA VIỆT NAM</w:t>
            </w:r>
          </w:p>
          <w:p w14:paraId="06E043A9" w14:textId="77777777" w:rsidR="00E7262F" w:rsidRPr="00957B40" w:rsidRDefault="00E7262F" w:rsidP="00240EE4">
            <w:pPr>
              <w:jc w:val="center"/>
              <w:rPr>
                <w:rFonts w:ascii="Times New Roman" w:hAnsi="Times New Roman"/>
                <w:b/>
                <w:bCs/>
                <w:sz w:val="26"/>
                <w:szCs w:val="26"/>
              </w:rPr>
            </w:pPr>
            <w:r w:rsidRPr="00957B40">
              <w:rPr>
                <w:rFonts w:ascii="Times New Roman" w:hAnsi="Times New Roman"/>
                <w:b/>
                <w:bCs/>
                <w:sz w:val="26"/>
                <w:szCs w:val="26"/>
              </w:rPr>
              <w:t>Độc lập - Tự do - Hạnh phúc</w:t>
            </w:r>
          </w:p>
          <w:p w14:paraId="64906596" w14:textId="77777777" w:rsidR="00E7262F" w:rsidRPr="00957B40" w:rsidRDefault="00A83B3C" w:rsidP="00240EE4">
            <w:pPr>
              <w:jc w:val="center"/>
              <w:rPr>
                <w:rFonts w:ascii="Times New Roman" w:hAnsi="Times New Roman"/>
                <w:b/>
                <w:bCs/>
                <w:sz w:val="26"/>
                <w:szCs w:val="26"/>
              </w:rPr>
            </w:pPr>
            <w:r>
              <w:rPr>
                <w:rFonts w:ascii="Times New Roman" w:hAnsi="Times New Roman"/>
                <w:noProof/>
              </w:rPr>
              <mc:AlternateContent>
                <mc:Choice Requires="wps">
                  <w:drawing>
                    <wp:anchor distT="4294967294" distB="4294967294" distL="114300" distR="114300" simplePos="0" relativeHeight="251675648" behindDoc="0" locked="0" layoutInCell="1" allowOverlap="1" wp14:anchorId="34BB8AC3" wp14:editId="19C72BD7">
                      <wp:simplePos x="0" y="0"/>
                      <wp:positionH relativeFrom="column">
                        <wp:posOffset>697230</wp:posOffset>
                      </wp:positionH>
                      <wp:positionV relativeFrom="paragraph">
                        <wp:posOffset>86994</wp:posOffset>
                      </wp:positionV>
                      <wp:extent cx="1914525" cy="0"/>
                      <wp:effectExtent l="0" t="0" r="3175" b="0"/>
                      <wp:wrapNone/>
                      <wp:docPr id="12"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165B4" id="Straight Connector 31" o:spid="_x0000_s1026" style="position:absolute;z-index:2516756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54.9pt,6.85pt" to="205.65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">
                      <o:lock v:ext="edit" shapetype="f"/>
                    </v:line>
                  </w:pict>
                </mc:Fallback>
              </mc:AlternateContent>
            </w:r>
          </w:p>
          <w:p w14:paraId="1296185E" w14:textId="77777777" w:rsidR="00E7262F" w:rsidRPr="00957B40" w:rsidRDefault="00E7262F" w:rsidP="00240EE4">
            <w:pPr>
              <w:jc w:val="center"/>
              <w:rPr>
                <w:rFonts w:ascii="Times New Roman" w:hAnsi="Times New Roman"/>
                <w:i/>
                <w:iCs/>
                <w:sz w:val="24"/>
              </w:rPr>
            </w:pPr>
            <w:r w:rsidRPr="00957B40">
              <w:rPr>
                <w:rFonts w:ascii="Times New Roman" w:hAnsi="Times New Roman"/>
                <w:i/>
                <w:iCs/>
              </w:rPr>
              <w:t>Hà Nội, ngày…….tháng……năm……..</w:t>
            </w:r>
          </w:p>
        </w:tc>
      </w:tr>
    </w:tbl>
    <w:p w14:paraId="3CD68DD7" w14:textId="77777777" w:rsidR="00E7262F" w:rsidRPr="00957B40" w:rsidRDefault="00E7262F" w:rsidP="00E7262F">
      <w:pPr>
        <w:jc w:val="center"/>
        <w:rPr>
          <w:rFonts w:ascii="Times New Roman" w:hAnsi="Times New Roman"/>
          <w:b/>
        </w:rPr>
      </w:pPr>
    </w:p>
    <w:p w14:paraId="0E0C51C4" w14:textId="77777777" w:rsidR="00E7262F" w:rsidRPr="00957B40" w:rsidRDefault="00E7262F" w:rsidP="00E7262F">
      <w:pPr>
        <w:jc w:val="center"/>
        <w:rPr>
          <w:rFonts w:ascii="Times New Roman" w:hAnsi="Times New Roman"/>
          <w:b/>
        </w:rPr>
      </w:pPr>
      <w:r w:rsidRPr="00957B40">
        <w:rPr>
          <w:rFonts w:ascii="Times New Roman" w:hAnsi="Times New Roman"/>
          <w:b/>
        </w:rPr>
        <w:t>ĐỀ ÁN NHÂN SỰ</w:t>
      </w:r>
    </w:p>
    <w:p w14:paraId="09A98BD2" w14:textId="77777777" w:rsidR="00E7262F" w:rsidRPr="00957B40" w:rsidRDefault="00E7262F" w:rsidP="00E7262F">
      <w:pPr>
        <w:jc w:val="center"/>
        <w:rPr>
          <w:rFonts w:ascii="Times New Roman" w:hAnsi="Times New Roman"/>
          <w:b/>
        </w:rPr>
      </w:pPr>
      <w:r w:rsidRPr="00957B40">
        <w:rPr>
          <w:rFonts w:ascii="Times New Roman" w:hAnsi="Times New Roman"/>
          <w:b/>
        </w:rPr>
        <w:t>BAN CHẤP HÀNH CÔNG ĐOÀN .................................... KHÓA ............, NHIỆM KỲ ................</w:t>
      </w:r>
    </w:p>
    <w:p w14:paraId="4865B2EF" w14:textId="77777777" w:rsidR="00E7262F" w:rsidRPr="00957B40" w:rsidRDefault="00E7262F" w:rsidP="00E7262F">
      <w:pPr>
        <w:jc w:val="center"/>
        <w:rPr>
          <w:rFonts w:ascii="Times New Roman" w:hAnsi="Times New Roman"/>
        </w:rPr>
      </w:pPr>
      <w:r w:rsidRPr="00957B40">
        <w:rPr>
          <w:rFonts w:ascii="Times New Roman" w:hAnsi="Times New Roman"/>
        </w:rPr>
        <w:t xml:space="preserve"> </w:t>
      </w:r>
    </w:p>
    <w:p w14:paraId="008E44C8" w14:textId="77777777" w:rsidR="00E7262F" w:rsidRPr="00957B40" w:rsidRDefault="00E7262F" w:rsidP="00E7262F">
      <w:pPr>
        <w:spacing w:before="120" w:after="120" w:line="380" w:lineRule="exact"/>
        <w:ind w:firstLine="720"/>
        <w:jc w:val="both"/>
        <w:rPr>
          <w:rFonts w:ascii="Times New Roman" w:hAnsi="Times New Roman"/>
          <w:b/>
          <w:sz w:val="24"/>
        </w:rPr>
      </w:pPr>
      <w:r w:rsidRPr="00957B40">
        <w:rPr>
          <w:rFonts w:ascii="Times New Roman" w:hAnsi="Times New Roman"/>
          <w:b/>
          <w:sz w:val="24"/>
        </w:rPr>
        <w:t>A. VỀ CẤU TẠO BAN CHẤP HÀNH, BAN THƯỜNG VỤ CÔNG ĐOÀN ........... KHÓA ................, NHIỆM KỲ ................... (khóa cũ)</w:t>
      </w:r>
    </w:p>
    <w:p w14:paraId="6CF16AD8" w14:textId="77777777" w:rsidR="00E7262F" w:rsidRPr="00957B40" w:rsidRDefault="00E7262F" w:rsidP="00E7262F">
      <w:pPr>
        <w:spacing w:before="120" w:after="120" w:line="380" w:lineRule="exact"/>
        <w:ind w:firstLine="720"/>
        <w:jc w:val="both"/>
        <w:rPr>
          <w:rFonts w:ascii="Times New Roman" w:hAnsi="Times New Roman"/>
          <w:b/>
          <w:bCs/>
          <w:iCs/>
        </w:rPr>
      </w:pPr>
      <w:r w:rsidRPr="00957B40">
        <w:rPr>
          <w:rFonts w:ascii="Times New Roman" w:hAnsi="Times New Roman"/>
          <w:b/>
          <w:bCs/>
          <w:iCs/>
        </w:rPr>
        <w:t>I. Ban Chấp hành Công đoàn ...........</w:t>
      </w:r>
    </w:p>
    <w:p w14:paraId="049CD789"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Đại hội .........(khóa cũ) Công đoàn  ............. đã bầu vào Ban Chấp hành Công đoàn ................. với số lượng và cơ cấu như sau:</w:t>
      </w:r>
    </w:p>
    <w:p w14:paraId="10055367" w14:textId="77777777" w:rsidR="00E7262F" w:rsidRPr="00957B40" w:rsidRDefault="00E7262F" w:rsidP="00E7262F">
      <w:pPr>
        <w:spacing w:before="120" w:after="120" w:line="380" w:lineRule="exact"/>
        <w:ind w:firstLine="720"/>
        <w:jc w:val="both"/>
        <w:rPr>
          <w:rFonts w:ascii="Times New Roman" w:hAnsi="Times New Roman"/>
          <w:b/>
          <w:bCs/>
          <w:i/>
          <w:iCs/>
        </w:rPr>
      </w:pPr>
      <w:r w:rsidRPr="00957B40">
        <w:rPr>
          <w:rFonts w:ascii="Times New Roman" w:hAnsi="Times New Roman"/>
          <w:b/>
          <w:bCs/>
          <w:i/>
          <w:iCs/>
        </w:rPr>
        <w:t>1. Số lượng:</w:t>
      </w:r>
    </w:p>
    <w:p w14:paraId="375D4579" w14:textId="77777777" w:rsidR="00E7262F" w:rsidRPr="00957B40" w:rsidRDefault="00E7262F" w:rsidP="00E7262F">
      <w:pPr>
        <w:spacing w:before="120" w:after="120" w:line="380" w:lineRule="exact"/>
        <w:ind w:firstLine="720"/>
        <w:jc w:val="both"/>
        <w:rPr>
          <w:rFonts w:ascii="Times New Roman" w:hAnsi="Times New Roman"/>
          <w:b/>
          <w:bCs/>
          <w:i/>
          <w:iCs/>
        </w:rPr>
      </w:pPr>
      <w:r w:rsidRPr="00957B40">
        <w:rPr>
          <w:rFonts w:ascii="Times New Roman" w:hAnsi="Times New Roman"/>
          <w:b/>
          <w:bCs/>
          <w:i/>
          <w:iCs/>
        </w:rPr>
        <w:t>2. Cơ cấu:</w:t>
      </w:r>
    </w:p>
    <w:p w14:paraId="103F0F7F" w14:textId="77777777" w:rsidR="00E7262F" w:rsidRPr="00957B40" w:rsidRDefault="00E7262F" w:rsidP="00E7262F">
      <w:pPr>
        <w:spacing w:before="120" w:after="120" w:line="380" w:lineRule="exact"/>
        <w:ind w:firstLine="720"/>
        <w:jc w:val="both"/>
        <w:rPr>
          <w:rFonts w:ascii="Times New Roman" w:hAnsi="Times New Roman"/>
          <w:bCs/>
          <w:i/>
          <w:iCs/>
        </w:rPr>
      </w:pPr>
      <w:r w:rsidRPr="00957B40">
        <w:rPr>
          <w:rFonts w:ascii="Times New Roman" w:hAnsi="Times New Roman"/>
          <w:bCs/>
          <w:i/>
          <w:iCs/>
        </w:rPr>
        <w:t>2.1. Cơ cấu đại diện:</w:t>
      </w:r>
    </w:p>
    <w:p w14:paraId="5E423B20"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Công đoàn cơ sở: ......... đồng chí, chiếm ..........%.</w:t>
      </w:r>
    </w:p>
    <w:p w14:paraId="2DE3191C"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Công đoàn bộ phận: .......... đồng chí, chiếm ..........%.</w:t>
      </w:r>
    </w:p>
    <w:p w14:paraId="7C4722E1"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Đoàn viên là công nhân, lao động: ........... đồng chí, chiếm .........%.</w:t>
      </w:r>
    </w:p>
    <w:p w14:paraId="50121E87" w14:textId="77777777" w:rsidR="00E7262F" w:rsidRPr="00957B40" w:rsidRDefault="00E7262F" w:rsidP="00E7262F">
      <w:pPr>
        <w:spacing w:before="120" w:after="120" w:line="380" w:lineRule="exact"/>
        <w:ind w:firstLine="720"/>
        <w:jc w:val="both"/>
        <w:rPr>
          <w:rFonts w:ascii="Times New Roman" w:hAnsi="Times New Roman"/>
          <w:bCs/>
          <w:i/>
          <w:iCs/>
        </w:rPr>
      </w:pPr>
      <w:r w:rsidRPr="00957B40">
        <w:rPr>
          <w:rFonts w:ascii="Times New Roman" w:hAnsi="Times New Roman"/>
          <w:bCs/>
          <w:i/>
          <w:iCs/>
        </w:rPr>
        <w:t>2.2. Cơ cấu kết hợp:</w:t>
      </w:r>
    </w:p>
    <w:p w14:paraId="622A0692"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Nữ: ............ đồng chí, chiếm ..........%.</w:t>
      </w:r>
    </w:p>
    <w:p w14:paraId="014AED9A"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Người ngoài Đảng: ........... đồng chí, chiếm ............%.</w:t>
      </w:r>
    </w:p>
    <w:p w14:paraId="3289E944"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Tuổi bình quân: ........... tuổi. Gồm các độ tuổi:</w:t>
      </w:r>
    </w:p>
    <w:p w14:paraId="6FC691A5"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Dưới 40 tuổi: ......... đồng chí, chiếm ........%.</w:t>
      </w:r>
    </w:p>
    <w:p w14:paraId="2FCE5846"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Từ 40 đến 50 tuổi: ........... đồng chí, chiếm ...........%.</w:t>
      </w:r>
    </w:p>
    <w:p w14:paraId="1A1D31C0"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Trên 50 tuổi: ........... đồng chí, chiếm ..............%.</w:t>
      </w:r>
    </w:p>
    <w:p w14:paraId="6D0A4EB1"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Trình độ chuyên môn:</w:t>
      </w:r>
    </w:p>
    <w:p w14:paraId="3F79C221"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Tiến sĩ, thạc sĩ: .......... đồng chí, chiếm ............%, trong đó có ........... Giáo sư, Phó Giáo sư</w:t>
      </w:r>
    </w:p>
    <w:p w14:paraId="3D194022"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Trình độ đại học, cao đẳng: ........ đồng chí, chiếm .........%.</w:t>
      </w:r>
    </w:p>
    <w:p w14:paraId="0CBE3185"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Trình độ trung, sơ cấp: ........... đồng chí, chiếm ............%.</w:t>
      </w:r>
    </w:p>
    <w:p w14:paraId="777E74A2"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Trình độ chính trị:</w:t>
      </w:r>
    </w:p>
    <w:p w14:paraId="494D6955"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Cử nhân, Cao cấp lý luận chính trị: ........... đồng chí, chiếm .......%.</w:t>
      </w:r>
    </w:p>
    <w:p w14:paraId="39CEACBC"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Trung cấp, sơ cấp: ............. đồng chí, chiếm .........%.</w:t>
      </w:r>
    </w:p>
    <w:p w14:paraId="48C56D61" w14:textId="77777777" w:rsidR="00E7262F" w:rsidRPr="00957B40" w:rsidRDefault="00E7262F" w:rsidP="00E7262F">
      <w:pPr>
        <w:spacing w:before="120" w:after="120" w:line="380" w:lineRule="exact"/>
        <w:ind w:firstLine="720"/>
        <w:jc w:val="both"/>
        <w:rPr>
          <w:rFonts w:ascii="Times New Roman" w:hAnsi="Times New Roman"/>
          <w:spacing w:val="-10"/>
        </w:rPr>
      </w:pPr>
      <w:r w:rsidRPr="00957B40">
        <w:rPr>
          <w:rFonts w:ascii="Times New Roman" w:hAnsi="Times New Roman"/>
          <w:spacing w:val="-10"/>
        </w:rPr>
        <w:t>3. Tình hình biến động nhân sự Ban Chấp hành Công đoàn ........... khóa ........., nhiệm kỳ ............... (nếu có):</w:t>
      </w:r>
    </w:p>
    <w:p w14:paraId="59020E35" w14:textId="77777777" w:rsidR="00E7262F" w:rsidRPr="00957B40" w:rsidRDefault="00E7262F" w:rsidP="00E7262F">
      <w:pPr>
        <w:spacing w:before="120" w:after="120" w:line="380" w:lineRule="exact"/>
        <w:ind w:firstLine="720"/>
        <w:jc w:val="both"/>
        <w:rPr>
          <w:rFonts w:ascii="Times New Roman" w:hAnsi="Times New Roman"/>
          <w:spacing w:val="-10"/>
        </w:rPr>
      </w:pPr>
      <w:r w:rsidRPr="00957B40">
        <w:rPr>
          <w:rFonts w:ascii="Times New Roman" w:hAnsi="Times New Roman"/>
          <w:spacing w:val="-10"/>
        </w:rPr>
        <w:t>4. Đánh giá chung về hoạt động của Ban Chấp hành trong nhiệm kỳ cũ:</w:t>
      </w:r>
    </w:p>
    <w:p w14:paraId="3EE7FDA4" w14:textId="77777777" w:rsidR="00E7262F" w:rsidRPr="00957B40" w:rsidRDefault="00E7262F" w:rsidP="00E7262F">
      <w:pPr>
        <w:spacing w:before="120" w:after="120" w:line="380" w:lineRule="exact"/>
        <w:ind w:firstLine="720"/>
        <w:jc w:val="both"/>
        <w:rPr>
          <w:rFonts w:ascii="Times New Roman" w:hAnsi="Times New Roman"/>
          <w:b/>
          <w:spacing w:val="-10"/>
        </w:rPr>
      </w:pPr>
      <w:r w:rsidRPr="00957B40">
        <w:rPr>
          <w:rFonts w:ascii="Times New Roman" w:hAnsi="Times New Roman"/>
          <w:b/>
          <w:spacing w:val="-10"/>
        </w:rPr>
        <w:t>II. Ban Thường vụ Công đoàn ............</w:t>
      </w:r>
    </w:p>
    <w:p w14:paraId="64FA561E" w14:textId="77777777" w:rsidR="00E7262F" w:rsidRPr="00957B40" w:rsidRDefault="00E7262F" w:rsidP="00E7262F">
      <w:pPr>
        <w:spacing w:before="120" w:after="120" w:line="380" w:lineRule="exact"/>
        <w:ind w:firstLine="720"/>
        <w:jc w:val="both"/>
        <w:rPr>
          <w:rFonts w:ascii="Times New Roman" w:hAnsi="Times New Roman"/>
          <w:b/>
          <w:i/>
          <w:spacing w:val="-10"/>
        </w:rPr>
      </w:pPr>
      <w:r w:rsidRPr="00957B40">
        <w:rPr>
          <w:rFonts w:ascii="Times New Roman" w:hAnsi="Times New Roman"/>
          <w:b/>
          <w:i/>
          <w:spacing w:val="-10"/>
        </w:rPr>
        <w:t>1. Số lượng:</w:t>
      </w:r>
    </w:p>
    <w:p w14:paraId="72C6990F" w14:textId="77777777" w:rsidR="00E7262F" w:rsidRPr="00957B40" w:rsidRDefault="00E7262F" w:rsidP="00E7262F">
      <w:pPr>
        <w:spacing w:before="120" w:after="120" w:line="380" w:lineRule="exact"/>
        <w:ind w:firstLine="720"/>
        <w:jc w:val="both"/>
        <w:rPr>
          <w:rFonts w:ascii="Times New Roman" w:hAnsi="Times New Roman"/>
          <w:b/>
          <w:i/>
          <w:spacing w:val="-10"/>
        </w:rPr>
      </w:pPr>
      <w:r w:rsidRPr="00957B40">
        <w:rPr>
          <w:rFonts w:ascii="Times New Roman" w:hAnsi="Times New Roman"/>
          <w:b/>
          <w:i/>
          <w:spacing w:val="-10"/>
        </w:rPr>
        <w:t>2. Cơ cấu:</w:t>
      </w:r>
    </w:p>
    <w:p w14:paraId="47EABE53" w14:textId="77777777" w:rsidR="00E7262F" w:rsidRPr="00957B40" w:rsidRDefault="00E7262F" w:rsidP="00E7262F">
      <w:pPr>
        <w:spacing w:before="120" w:after="120" w:line="380" w:lineRule="exact"/>
        <w:ind w:firstLine="720"/>
        <w:jc w:val="both"/>
        <w:rPr>
          <w:rFonts w:ascii="Times New Roman" w:hAnsi="Times New Roman"/>
          <w:bCs/>
          <w:i/>
          <w:iCs/>
        </w:rPr>
      </w:pPr>
      <w:r w:rsidRPr="00957B40">
        <w:rPr>
          <w:rFonts w:ascii="Times New Roman" w:hAnsi="Times New Roman"/>
          <w:bCs/>
          <w:i/>
          <w:iCs/>
        </w:rPr>
        <w:t>2.1. Cơ cấu đại diện:</w:t>
      </w:r>
    </w:p>
    <w:p w14:paraId="139442F5"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Công đoàn cơ sở: ......... đồng chí, chiếm ..........%.</w:t>
      </w:r>
    </w:p>
    <w:p w14:paraId="39D96B73"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Công đoàn bộ phận: .......... đồng chí, chiếm ..........%.</w:t>
      </w:r>
    </w:p>
    <w:p w14:paraId="64FBE854"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Đoàn viên là công nhân, lao động: ........... đồng chí, chiếm .........%.</w:t>
      </w:r>
    </w:p>
    <w:p w14:paraId="2F0CB848" w14:textId="77777777" w:rsidR="00E7262F" w:rsidRPr="00957B40" w:rsidRDefault="00E7262F" w:rsidP="00E7262F">
      <w:pPr>
        <w:spacing w:before="120" w:after="120" w:line="380" w:lineRule="exact"/>
        <w:ind w:firstLine="720"/>
        <w:jc w:val="both"/>
        <w:rPr>
          <w:rFonts w:ascii="Times New Roman" w:hAnsi="Times New Roman"/>
          <w:bCs/>
          <w:i/>
          <w:iCs/>
        </w:rPr>
      </w:pPr>
      <w:r w:rsidRPr="00957B40">
        <w:rPr>
          <w:rFonts w:ascii="Times New Roman" w:hAnsi="Times New Roman"/>
          <w:bCs/>
          <w:i/>
          <w:iCs/>
        </w:rPr>
        <w:t>2.2. Cơ cấu kết hợp:</w:t>
      </w:r>
    </w:p>
    <w:p w14:paraId="16066CDD"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Nữ: ............ đồng chí, chiếm ..........%.</w:t>
      </w:r>
    </w:p>
    <w:p w14:paraId="0F8B1170"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Người ngoài Đảng: ........... đồng chí, chiếm ............%.</w:t>
      </w:r>
    </w:p>
    <w:p w14:paraId="65289D2C"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Tuổi bình quân: ........... tuổi. Gồm các độ tuổi:</w:t>
      </w:r>
    </w:p>
    <w:p w14:paraId="6222969F"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Dưới 40 tuổi: ......... đồng chí, chiếm ........%.</w:t>
      </w:r>
    </w:p>
    <w:p w14:paraId="63F93258"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Từ 40 đến 50 tuổi: ........... đồng chí, chiếm ...........%.</w:t>
      </w:r>
    </w:p>
    <w:p w14:paraId="6A0D38FA"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Trên 50 tuổi: ........... đồng chí, chiếm ..............%.</w:t>
      </w:r>
    </w:p>
    <w:p w14:paraId="184FB4F3"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Trình độ chuyên môn:</w:t>
      </w:r>
    </w:p>
    <w:p w14:paraId="44DD97DB"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Tiến sĩ, thạc sĩ: .......... đồng chí, chiếm ............%, trong đó có ........... Giáo sư, Phó Giáo sư</w:t>
      </w:r>
    </w:p>
    <w:p w14:paraId="041794A3"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Trình độ đại học, cao đẳng: ........ đồng chí, chiếm .........%.</w:t>
      </w:r>
    </w:p>
    <w:p w14:paraId="17ADF028"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Trình độ trung, sơ cấp: ........... đồng chí, chiếm ............%.</w:t>
      </w:r>
    </w:p>
    <w:p w14:paraId="06E2F831"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Trình độ chính trị:</w:t>
      </w:r>
    </w:p>
    <w:p w14:paraId="4C58121E"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Cử nhân, Cao cấp lý luận chính trị: ........... đồng chí, chiếm .......%.</w:t>
      </w:r>
    </w:p>
    <w:p w14:paraId="69BBEA14"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Trung cấp, sơ cấp: ............. đồng chí, chiếm .........%.</w:t>
      </w:r>
    </w:p>
    <w:p w14:paraId="690FF1A8" w14:textId="77777777" w:rsidR="00E7262F" w:rsidRPr="00957B40" w:rsidRDefault="00E7262F" w:rsidP="00E7262F">
      <w:pPr>
        <w:spacing w:before="120" w:after="120" w:line="380" w:lineRule="exact"/>
        <w:ind w:firstLine="720"/>
        <w:jc w:val="both"/>
        <w:rPr>
          <w:rFonts w:ascii="Times New Roman" w:hAnsi="Times New Roman"/>
          <w:spacing w:val="-10"/>
        </w:rPr>
      </w:pPr>
      <w:r w:rsidRPr="00957B40">
        <w:rPr>
          <w:rFonts w:ascii="Times New Roman" w:hAnsi="Times New Roman"/>
          <w:spacing w:val="-10"/>
        </w:rPr>
        <w:t>- Ủy viên Ban Thường vụ mới tham gia lần đầu: ........... đồng chí, chiếm .........%.</w:t>
      </w:r>
    </w:p>
    <w:p w14:paraId="23B6A58E" w14:textId="77777777" w:rsidR="00E7262F" w:rsidRPr="00957B40" w:rsidRDefault="00E7262F" w:rsidP="00E7262F">
      <w:pPr>
        <w:spacing w:before="120" w:after="120" w:line="380" w:lineRule="exact"/>
        <w:ind w:firstLine="720"/>
        <w:jc w:val="both"/>
        <w:rPr>
          <w:rFonts w:ascii="Times New Roman" w:hAnsi="Times New Roman"/>
          <w:b/>
          <w:i/>
          <w:spacing w:val="-10"/>
        </w:rPr>
      </w:pPr>
      <w:r w:rsidRPr="00957B40">
        <w:rPr>
          <w:rFonts w:ascii="Times New Roman" w:hAnsi="Times New Roman"/>
          <w:b/>
          <w:i/>
          <w:spacing w:val="-10"/>
        </w:rPr>
        <w:t>3. Tình hình biến động nhân sự Ban Thường vụ Công đoàn ........... khóa ........, nhiệm kỳ .............. (nếu có):</w:t>
      </w:r>
    </w:p>
    <w:p w14:paraId="30FA052A" w14:textId="77777777" w:rsidR="00E7262F" w:rsidRPr="00957B40" w:rsidRDefault="00E7262F" w:rsidP="00E7262F">
      <w:pPr>
        <w:spacing w:before="120" w:after="120" w:line="380" w:lineRule="exact"/>
        <w:ind w:firstLine="720"/>
        <w:jc w:val="both"/>
        <w:rPr>
          <w:rFonts w:ascii="Times New Roman" w:hAnsi="Times New Roman"/>
          <w:b/>
          <w:i/>
          <w:spacing w:val="-10"/>
        </w:rPr>
      </w:pPr>
      <w:r w:rsidRPr="00957B40">
        <w:rPr>
          <w:rFonts w:ascii="Times New Roman" w:hAnsi="Times New Roman"/>
          <w:b/>
          <w:i/>
          <w:spacing w:val="-10"/>
        </w:rPr>
        <w:t>4. Đánh giá chung về hoạt động của Ban Thường vụ trong nhiệm kỳ cũ:</w:t>
      </w:r>
    </w:p>
    <w:p w14:paraId="02A4E82A" w14:textId="77777777" w:rsidR="00E7262F" w:rsidRPr="00957B40" w:rsidRDefault="00E7262F" w:rsidP="00E7262F">
      <w:pPr>
        <w:pStyle w:val="BodyText"/>
        <w:spacing w:before="120" w:line="380" w:lineRule="exact"/>
        <w:rPr>
          <w:rFonts w:ascii="Times New Roman" w:hAnsi="Times New Roman"/>
          <w:b/>
          <w:spacing w:val="-4"/>
          <w:sz w:val="24"/>
        </w:rPr>
      </w:pPr>
      <w:r w:rsidRPr="00957B40">
        <w:rPr>
          <w:rFonts w:ascii="Times New Roman" w:hAnsi="Times New Roman"/>
          <w:b/>
          <w:sz w:val="24"/>
        </w:rPr>
        <w:tab/>
        <w:t xml:space="preserve">B. </w:t>
      </w:r>
      <w:r w:rsidRPr="00957B40">
        <w:rPr>
          <w:rFonts w:ascii="Times New Roman" w:hAnsi="Times New Roman"/>
          <w:b/>
          <w:spacing w:val="-4"/>
          <w:sz w:val="24"/>
        </w:rPr>
        <w:t>PHƯƠNG HƯỚNG CHUẨN BỊ NHÂN SỰ BAN CHẤP HÀNH, BAN THƯỜNG VỤ CÔNG ĐOÀN ............. KHOÁ ............, NHIỆM KỲ .......... (khóa mới)</w:t>
      </w:r>
    </w:p>
    <w:p w14:paraId="0B6B46D0" w14:textId="77777777" w:rsidR="00E7262F" w:rsidRPr="00957B40" w:rsidRDefault="00E7262F" w:rsidP="00E7262F">
      <w:pPr>
        <w:pStyle w:val="BodyText"/>
        <w:spacing w:before="120" w:line="380" w:lineRule="exact"/>
        <w:rPr>
          <w:rFonts w:ascii="Times New Roman" w:hAnsi="Times New Roman"/>
          <w:b/>
          <w:spacing w:val="-14"/>
        </w:rPr>
      </w:pPr>
      <w:r w:rsidRPr="00957B40">
        <w:rPr>
          <w:rFonts w:ascii="Times New Roman" w:hAnsi="Times New Roman"/>
          <w:b/>
          <w:spacing w:val="-4"/>
        </w:rPr>
        <w:tab/>
        <w:t>I. Mục tiêu, quan điểm, phương hướng cấu tạo Ban Chấp hành Công đoàn ........... khóa ........, nhiệm kỳ .........</w:t>
      </w:r>
    </w:p>
    <w:p w14:paraId="2D884BD8" w14:textId="77777777" w:rsidR="00E7262F" w:rsidRPr="00957B40" w:rsidRDefault="00E7262F" w:rsidP="00E7262F">
      <w:pPr>
        <w:spacing w:before="120" w:after="120" w:line="380" w:lineRule="exact"/>
        <w:jc w:val="both"/>
        <w:rPr>
          <w:rFonts w:ascii="Times New Roman" w:hAnsi="Times New Roman"/>
          <w:b/>
          <w:bCs/>
          <w:i/>
        </w:rPr>
      </w:pPr>
      <w:r w:rsidRPr="00957B40">
        <w:rPr>
          <w:rFonts w:ascii="Times New Roman" w:hAnsi="Times New Roman"/>
          <w:spacing w:val="-14"/>
          <w:sz w:val="24"/>
        </w:rPr>
        <w:tab/>
      </w:r>
      <w:r w:rsidRPr="00957B40">
        <w:rPr>
          <w:rFonts w:ascii="Times New Roman" w:hAnsi="Times New Roman"/>
          <w:b/>
          <w:bCs/>
          <w:i/>
        </w:rPr>
        <w:t>1. Mục tiêu:</w:t>
      </w:r>
    </w:p>
    <w:p w14:paraId="60D2635E" w14:textId="77777777" w:rsidR="00E7262F" w:rsidRPr="00957B40" w:rsidRDefault="00E7262F" w:rsidP="00E7262F">
      <w:pPr>
        <w:spacing w:before="120" w:after="120" w:line="380" w:lineRule="exact"/>
        <w:jc w:val="both"/>
        <w:rPr>
          <w:rFonts w:ascii="Times New Roman" w:hAnsi="Times New Roman"/>
          <w:b/>
          <w:bCs/>
          <w:i/>
        </w:rPr>
      </w:pPr>
      <w:r w:rsidRPr="00957B40">
        <w:rPr>
          <w:rFonts w:ascii="Times New Roman" w:hAnsi="Times New Roman"/>
          <w:b/>
          <w:bCs/>
          <w:i/>
        </w:rPr>
        <w:tab/>
        <w:t>2. Quan điểm:</w:t>
      </w:r>
    </w:p>
    <w:p w14:paraId="023AE9CD" w14:textId="77777777" w:rsidR="00E7262F" w:rsidRPr="00957B40" w:rsidRDefault="00E7262F" w:rsidP="00E7262F">
      <w:pPr>
        <w:spacing w:before="120" w:after="120" w:line="380" w:lineRule="exact"/>
        <w:jc w:val="both"/>
        <w:rPr>
          <w:rFonts w:ascii="Times New Roman" w:hAnsi="Times New Roman"/>
          <w:b/>
          <w:bCs/>
          <w:i/>
        </w:rPr>
      </w:pPr>
      <w:r w:rsidRPr="00957B40">
        <w:rPr>
          <w:rFonts w:ascii="Times New Roman" w:hAnsi="Times New Roman"/>
          <w:b/>
          <w:bCs/>
          <w:i/>
        </w:rPr>
        <w:tab/>
        <w:t>3. Phương hướng cấu tạo Ban Chấp hành Công đoàn ......... khóa ........, nhiệm kỳ ...........</w:t>
      </w:r>
    </w:p>
    <w:p w14:paraId="292814C5" w14:textId="77777777" w:rsidR="00E7262F" w:rsidRPr="00957B40" w:rsidRDefault="00E7262F" w:rsidP="00E7262F">
      <w:pPr>
        <w:spacing w:before="120" w:after="120" w:line="380" w:lineRule="exact"/>
        <w:jc w:val="both"/>
        <w:rPr>
          <w:rFonts w:ascii="Times New Roman" w:hAnsi="Times New Roman"/>
          <w:b/>
          <w:bCs/>
        </w:rPr>
      </w:pPr>
      <w:r w:rsidRPr="00957B40">
        <w:rPr>
          <w:rFonts w:ascii="Times New Roman" w:hAnsi="Times New Roman"/>
          <w:b/>
          <w:bCs/>
        </w:rPr>
        <w:tab/>
        <w:t>II. Tiêu chuẩn và điều kiện tham gia Ban Chấp hành, Ban Thường vụ Công đoàn ............... khóa ........., nhiệm kỳ ..........</w:t>
      </w:r>
    </w:p>
    <w:p w14:paraId="01B1A55C" w14:textId="77777777" w:rsidR="00E7262F" w:rsidRPr="00957B40" w:rsidRDefault="00E7262F" w:rsidP="00E7262F">
      <w:pPr>
        <w:spacing w:before="120" w:after="120" w:line="380" w:lineRule="exact"/>
        <w:jc w:val="both"/>
        <w:rPr>
          <w:rFonts w:ascii="Times New Roman" w:hAnsi="Times New Roman"/>
          <w:b/>
          <w:bCs/>
          <w:i/>
        </w:rPr>
      </w:pPr>
      <w:r w:rsidRPr="00957B40">
        <w:rPr>
          <w:rFonts w:ascii="Times New Roman" w:hAnsi="Times New Roman"/>
          <w:b/>
          <w:bCs/>
        </w:rPr>
        <w:tab/>
      </w:r>
      <w:r w:rsidRPr="00957B40">
        <w:rPr>
          <w:rFonts w:ascii="Times New Roman" w:hAnsi="Times New Roman"/>
          <w:b/>
          <w:bCs/>
          <w:i/>
        </w:rPr>
        <w:t>1. Tiêu chuẩn:</w:t>
      </w:r>
    </w:p>
    <w:p w14:paraId="17217219" w14:textId="77777777" w:rsidR="00E7262F" w:rsidRPr="00957B40" w:rsidRDefault="00E7262F" w:rsidP="00E7262F">
      <w:pPr>
        <w:tabs>
          <w:tab w:val="center" w:pos="4961"/>
        </w:tabs>
        <w:spacing w:line="380" w:lineRule="exact"/>
        <w:ind w:firstLine="567"/>
        <w:jc w:val="both"/>
        <w:rPr>
          <w:rFonts w:ascii="Times New Roman" w:hAnsi="Times New Roman"/>
        </w:rPr>
      </w:pPr>
      <w:r w:rsidRPr="00957B40">
        <w:rPr>
          <w:rFonts w:ascii="Times New Roman" w:hAnsi="Times New Roman"/>
          <w:bCs/>
        </w:rPr>
        <w:tab/>
      </w:r>
      <w:r w:rsidRPr="00957B40">
        <w:rPr>
          <w:rFonts w:ascii="Times New Roman" w:hAnsi="Times New Roman"/>
        </w:rPr>
        <w:t>- Có bản lĩnh chính trị vững vàng; nhiệt tình, tâm huyết với sự nghiệp xây dựng tổ chức công đoàn; có uy tín, có phương pháp hoạt động quần chúng và khả năng đoàn kết tập hợp được đông đảo đoàn viên; có tinh thần đấu tranh bảo vệ quyền và lợi ích hợp pháp, chính đáng của đoàn viên, cán bộ, công chức, viên chức, lao động.</w:t>
      </w:r>
    </w:p>
    <w:p w14:paraId="7922DAFC" w14:textId="77777777" w:rsidR="00E7262F" w:rsidRPr="00957B40" w:rsidRDefault="00E7262F" w:rsidP="00E7262F">
      <w:pPr>
        <w:tabs>
          <w:tab w:val="center" w:pos="4961"/>
        </w:tabs>
        <w:spacing w:line="380" w:lineRule="exact"/>
        <w:ind w:firstLine="567"/>
        <w:jc w:val="both"/>
        <w:rPr>
          <w:rFonts w:ascii="Times New Roman" w:hAnsi="Times New Roman"/>
        </w:rPr>
      </w:pPr>
      <w:r w:rsidRPr="00957B40">
        <w:rPr>
          <w:rFonts w:ascii="Times New Roman" w:hAnsi="Times New Roman"/>
        </w:rPr>
        <w:t>- Có năng lực tham gia xây dựng và tổ chức thực hiện tốt các nghị quyết của Đảng, chính sách, pháp luật của Nhà nước vào lĩnh vực công tác công đoàn và tham gia quyết định các chủ trương công tác của ban chấp hành công đoàn; có kiến thức về quản lý kinh tế, xã hội, pháp luật; có kỹ năng hoạt động và nghiệp vụ công tác công đoàn.</w:t>
      </w:r>
    </w:p>
    <w:p w14:paraId="4937E557" w14:textId="77777777" w:rsidR="00E7262F" w:rsidRPr="00957B40" w:rsidRDefault="00E7262F" w:rsidP="00E7262F">
      <w:pPr>
        <w:tabs>
          <w:tab w:val="center" w:pos="4961"/>
        </w:tabs>
        <w:spacing w:line="380" w:lineRule="exact"/>
        <w:ind w:firstLine="567"/>
        <w:jc w:val="both"/>
        <w:rPr>
          <w:rFonts w:ascii="Times New Roman" w:hAnsi="Times New Roman"/>
          <w:spacing w:val="4"/>
        </w:rPr>
      </w:pPr>
      <w:r w:rsidRPr="00957B40">
        <w:rPr>
          <w:rFonts w:ascii="Times New Roman" w:hAnsi="Times New Roman"/>
          <w:spacing w:val="4"/>
        </w:rPr>
        <w:t>- Có tinh thần trách nhiệm, hoàn thành tốt nhiệm vụ được tập thể và tổ chức giao.</w:t>
      </w:r>
    </w:p>
    <w:p w14:paraId="006614C0" w14:textId="77777777" w:rsidR="00E7262F" w:rsidRPr="00957B40" w:rsidRDefault="00E7262F" w:rsidP="00E7262F">
      <w:pPr>
        <w:tabs>
          <w:tab w:val="center" w:pos="4961"/>
        </w:tabs>
        <w:spacing w:line="380" w:lineRule="exact"/>
        <w:ind w:firstLine="567"/>
        <w:jc w:val="both"/>
        <w:rPr>
          <w:rFonts w:ascii="Times New Roman" w:hAnsi="Times New Roman"/>
        </w:rPr>
      </w:pPr>
      <w:r w:rsidRPr="00957B40">
        <w:rPr>
          <w:rFonts w:ascii="Times New Roman" w:hAnsi="Times New Roman"/>
        </w:rPr>
        <w:t>- Có sức khỏe để hoàn thành nhiệm vụ; có đạo đức, lối sống lành mạnh, trung thực, giản dị; không cục bộ bản vị; không lãng phí, tham nhũng và bao che cho tham nhũng, kiên quyết đấu tranh chống tham nhũng và lãng phí.</w:t>
      </w:r>
    </w:p>
    <w:p w14:paraId="6736AA91" w14:textId="77777777" w:rsidR="00E7262F" w:rsidRPr="00957B40" w:rsidRDefault="00E7262F" w:rsidP="00E7262F">
      <w:pPr>
        <w:spacing w:before="120" w:after="120" w:line="380" w:lineRule="exact"/>
        <w:jc w:val="both"/>
        <w:rPr>
          <w:rFonts w:ascii="Times New Roman" w:hAnsi="Times New Roman"/>
          <w:b/>
          <w:bCs/>
          <w:i/>
        </w:rPr>
      </w:pPr>
      <w:r w:rsidRPr="00957B40">
        <w:rPr>
          <w:rFonts w:ascii="Times New Roman" w:hAnsi="Times New Roman"/>
          <w:bCs/>
        </w:rPr>
        <w:tab/>
      </w:r>
      <w:r w:rsidRPr="00957B40">
        <w:rPr>
          <w:rFonts w:ascii="Times New Roman" w:hAnsi="Times New Roman"/>
          <w:b/>
          <w:bCs/>
          <w:i/>
        </w:rPr>
        <w:t>2. Điều kiện:</w:t>
      </w:r>
    </w:p>
    <w:p w14:paraId="373A6BF2" w14:textId="77777777" w:rsidR="00E7262F" w:rsidRPr="00957B40" w:rsidRDefault="00E7262F" w:rsidP="00E7262F">
      <w:pPr>
        <w:tabs>
          <w:tab w:val="center" w:pos="4961"/>
        </w:tabs>
        <w:spacing w:line="380" w:lineRule="exact"/>
        <w:ind w:firstLine="567"/>
        <w:jc w:val="both"/>
        <w:rPr>
          <w:rFonts w:ascii="Times New Roman" w:hAnsi="Times New Roman"/>
        </w:rPr>
      </w:pPr>
      <w:r w:rsidRPr="00957B40">
        <w:rPr>
          <w:rFonts w:ascii="Times New Roman" w:hAnsi="Times New Roman"/>
          <w:bCs/>
        </w:rPr>
        <w:tab/>
      </w:r>
      <w:r w:rsidRPr="00957B40">
        <w:rPr>
          <w:rFonts w:ascii="Times New Roman" w:hAnsi="Times New Roman"/>
        </w:rPr>
        <w:t>Người tham gia ban chấp hành ngoài đảm bảo theo tiêu chuẩn, còn phải đáp ứng các điều kiện sau:</w:t>
      </w:r>
    </w:p>
    <w:p w14:paraId="574C0106" w14:textId="77777777" w:rsidR="00E7262F" w:rsidRPr="00957B40" w:rsidRDefault="00E7262F" w:rsidP="00E7262F">
      <w:pPr>
        <w:tabs>
          <w:tab w:val="center" w:pos="4961"/>
        </w:tabs>
        <w:spacing w:line="380" w:lineRule="exact"/>
        <w:ind w:firstLine="567"/>
        <w:jc w:val="both"/>
        <w:rPr>
          <w:rFonts w:ascii="Times New Roman" w:hAnsi="Times New Roman"/>
        </w:rPr>
      </w:pPr>
      <w:r w:rsidRPr="00957B40">
        <w:rPr>
          <w:rFonts w:ascii="Times New Roman" w:hAnsi="Times New Roman"/>
        </w:rPr>
        <w:t>- Về tham gia ban chấp hành lần đầu: Có đủ tuổi công tác để đảm nhiệm ít nhất trọn một nhiệm kỳ đại hội công đoàn (5 năm)</w:t>
      </w:r>
    </w:p>
    <w:p w14:paraId="19D0226B" w14:textId="77777777" w:rsidR="00E7262F" w:rsidRPr="00957B40" w:rsidRDefault="00E7262F" w:rsidP="00E7262F">
      <w:pPr>
        <w:tabs>
          <w:tab w:val="center" w:pos="4961"/>
        </w:tabs>
        <w:spacing w:line="380" w:lineRule="exact"/>
        <w:ind w:firstLine="567"/>
        <w:jc w:val="both"/>
        <w:rPr>
          <w:rFonts w:ascii="Times New Roman" w:hAnsi="Times New Roman"/>
        </w:rPr>
      </w:pPr>
      <w:r w:rsidRPr="00957B40">
        <w:rPr>
          <w:rFonts w:ascii="Times New Roman" w:hAnsi="Times New Roman"/>
        </w:rPr>
        <w:t xml:space="preserve">- Về tái cử ban chấp hành: Có đủ tuổi công tác để đảm nhiệm ít nhất 1/2 nhiệm kỳ (30 tháng). Những trường hợp còn thời gian công tác dưới 1/2 nhiệm kỳ sẽ do công đoàn </w:t>
      </w:r>
      <w:r w:rsidRPr="00957B40">
        <w:rPr>
          <w:rFonts w:ascii="Times New Roman" w:hAnsi="Times New Roman"/>
          <w:i/>
        </w:rPr>
        <w:t>………………(cấp trên)</w:t>
      </w:r>
      <w:r w:rsidRPr="00957B40">
        <w:rPr>
          <w:rFonts w:ascii="Times New Roman" w:hAnsi="Times New Roman"/>
        </w:rPr>
        <w:t xml:space="preserve"> và cấp ủy …………………</w:t>
      </w:r>
      <w:r w:rsidRPr="00957B40">
        <w:rPr>
          <w:rFonts w:ascii="Times New Roman" w:hAnsi="Times New Roman"/>
          <w:i/>
        </w:rPr>
        <w:t>(cùng cấp)</w:t>
      </w:r>
      <w:r w:rsidRPr="00957B40">
        <w:rPr>
          <w:rFonts w:ascii="Times New Roman" w:hAnsi="Times New Roman"/>
        </w:rPr>
        <w:t xml:space="preserve"> xem xét quyết định cụ thể.</w:t>
      </w:r>
    </w:p>
    <w:p w14:paraId="60C5112D" w14:textId="77777777" w:rsidR="00E7262F" w:rsidRPr="00957B40" w:rsidRDefault="00E7262F" w:rsidP="00E7262F">
      <w:pPr>
        <w:tabs>
          <w:tab w:val="center" w:pos="4961"/>
        </w:tabs>
        <w:spacing w:line="380" w:lineRule="exact"/>
        <w:ind w:firstLine="567"/>
        <w:jc w:val="both"/>
        <w:rPr>
          <w:rFonts w:ascii="Times New Roman" w:hAnsi="Times New Roman"/>
        </w:rPr>
      </w:pPr>
      <w:r w:rsidRPr="00957B40">
        <w:rPr>
          <w:rFonts w:ascii="Times New Roman" w:hAnsi="Times New Roman"/>
        </w:rPr>
        <w:t>- Người tham gia ban chấp hành phải có lý lịch rõ ràng, tự nguyện và có điều kiện tham gia các hoạt động của ban chấp hành.</w:t>
      </w:r>
    </w:p>
    <w:p w14:paraId="0330CEEE" w14:textId="77777777" w:rsidR="00E7262F" w:rsidRPr="00957B40" w:rsidRDefault="00E7262F" w:rsidP="00E7262F">
      <w:pPr>
        <w:spacing w:before="120" w:after="120" w:line="380" w:lineRule="exact"/>
        <w:jc w:val="both"/>
        <w:rPr>
          <w:rFonts w:ascii="Times New Roman" w:hAnsi="Times New Roman"/>
          <w:b/>
          <w:bCs/>
        </w:rPr>
      </w:pPr>
      <w:r w:rsidRPr="00957B40">
        <w:rPr>
          <w:rFonts w:ascii="Times New Roman" w:hAnsi="Times New Roman"/>
          <w:bCs/>
        </w:rPr>
        <w:tab/>
      </w:r>
      <w:r w:rsidRPr="00957B40">
        <w:rPr>
          <w:rFonts w:ascii="Times New Roman" w:hAnsi="Times New Roman"/>
          <w:b/>
          <w:bCs/>
        </w:rPr>
        <w:t>III. Số lượng, cơ cấu Ban Chấp hành, Ban Thường vụ Công đoàn ....... khóa .........., nhiệm kỳ .............</w:t>
      </w:r>
    </w:p>
    <w:p w14:paraId="027F434D" w14:textId="77777777" w:rsidR="00E7262F" w:rsidRPr="00957B40" w:rsidRDefault="00E7262F" w:rsidP="00E7262F">
      <w:pPr>
        <w:spacing w:before="120" w:after="120" w:line="380" w:lineRule="exact"/>
        <w:jc w:val="both"/>
        <w:rPr>
          <w:rFonts w:ascii="Times New Roman" w:hAnsi="Times New Roman"/>
          <w:b/>
          <w:bCs/>
          <w:i/>
        </w:rPr>
      </w:pPr>
      <w:r w:rsidRPr="00957B40">
        <w:rPr>
          <w:rFonts w:ascii="Times New Roman" w:hAnsi="Times New Roman"/>
          <w:b/>
          <w:bCs/>
        </w:rPr>
        <w:tab/>
      </w:r>
      <w:r w:rsidRPr="00957B40">
        <w:rPr>
          <w:rFonts w:ascii="Times New Roman" w:hAnsi="Times New Roman"/>
          <w:b/>
          <w:bCs/>
          <w:i/>
        </w:rPr>
        <w:t>1. Số lượng, cơ cấu Ban Chấp hành Công đoàn ............... khóa ........, nhiệm kỳ ...........:</w:t>
      </w:r>
    </w:p>
    <w:p w14:paraId="67459559" w14:textId="77777777" w:rsidR="00E7262F" w:rsidRPr="00957B40" w:rsidRDefault="00E7262F" w:rsidP="00E7262F">
      <w:pPr>
        <w:spacing w:before="120" w:after="120" w:line="380" w:lineRule="exact"/>
        <w:jc w:val="both"/>
        <w:rPr>
          <w:rFonts w:ascii="Times New Roman" w:hAnsi="Times New Roman"/>
          <w:bCs/>
          <w:i/>
        </w:rPr>
      </w:pPr>
      <w:r w:rsidRPr="00957B40">
        <w:rPr>
          <w:rFonts w:ascii="Times New Roman" w:hAnsi="Times New Roman"/>
          <w:bCs/>
        </w:rPr>
        <w:tab/>
      </w:r>
      <w:r w:rsidRPr="00957B40">
        <w:rPr>
          <w:rFonts w:ascii="Times New Roman" w:hAnsi="Times New Roman"/>
          <w:bCs/>
          <w:i/>
        </w:rPr>
        <w:t>1.1. Số lượng:</w:t>
      </w:r>
    </w:p>
    <w:p w14:paraId="737F66E5" w14:textId="77777777" w:rsidR="00E7262F" w:rsidRPr="00957B40" w:rsidRDefault="00E7262F" w:rsidP="00E7262F">
      <w:pPr>
        <w:spacing w:before="120" w:after="120" w:line="380" w:lineRule="exact"/>
        <w:jc w:val="both"/>
        <w:rPr>
          <w:rFonts w:ascii="Times New Roman" w:hAnsi="Times New Roman"/>
          <w:bCs/>
          <w:i/>
        </w:rPr>
      </w:pPr>
      <w:r w:rsidRPr="00957B40">
        <w:rPr>
          <w:rFonts w:ascii="Times New Roman" w:hAnsi="Times New Roman"/>
          <w:bCs/>
          <w:i/>
        </w:rPr>
        <w:tab/>
        <w:t>1.2. Cơ cấu:</w:t>
      </w:r>
    </w:p>
    <w:p w14:paraId="799B4324" w14:textId="77777777" w:rsidR="00E7262F" w:rsidRPr="00957B40" w:rsidRDefault="00E7262F" w:rsidP="00E7262F">
      <w:pPr>
        <w:spacing w:before="120" w:after="120" w:line="380" w:lineRule="exact"/>
        <w:jc w:val="both"/>
        <w:rPr>
          <w:rFonts w:ascii="Times New Roman" w:hAnsi="Times New Roman"/>
          <w:bCs/>
        </w:rPr>
      </w:pPr>
      <w:r w:rsidRPr="00957B40">
        <w:rPr>
          <w:rFonts w:ascii="Times New Roman" w:hAnsi="Times New Roman"/>
          <w:bCs/>
        </w:rPr>
        <w:tab/>
        <w:t>a. Cơ cấu đại diện:</w:t>
      </w:r>
    </w:p>
    <w:p w14:paraId="546BC81E"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Công đoàn cơ sở: ......... đồng chí, chiếm ..........%.</w:t>
      </w:r>
    </w:p>
    <w:p w14:paraId="45E91378"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Công đoàn bộ phận: .......... đồng chí, chiếm ..........%.</w:t>
      </w:r>
    </w:p>
    <w:p w14:paraId="199CC401"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Đoàn viên là công nhân, lao động: ........... đồng chí, chiếm .........%.</w:t>
      </w:r>
    </w:p>
    <w:p w14:paraId="2E1812F0" w14:textId="77777777" w:rsidR="00E7262F" w:rsidRPr="00957B40" w:rsidRDefault="00E7262F" w:rsidP="00E7262F">
      <w:pPr>
        <w:spacing w:before="120" w:after="120" w:line="380" w:lineRule="exact"/>
        <w:jc w:val="both"/>
        <w:rPr>
          <w:rFonts w:ascii="Times New Roman" w:hAnsi="Times New Roman"/>
          <w:bCs/>
        </w:rPr>
      </w:pPr>
      <w:r w:rsidRPr="00957B40">
        <w:rPr>
          <w:rFonts w:ascii="Times New Roman" w:hAnsi="Times New Roman"/>
          <w:bCs/>
          <w:i/>
        </w:rPr>
        <w:tab/>
      </w:r>
      <w:r w:rsidRPr="00957B40">
        <w:rPr>
          <w:rFonts w:ascii="Times New Roman" w:hAnsi="Times New Roman"/>
          <w:bCs/>
        </w:rPr>
        <w:t>b. Cơ cấu kết hợp:</w:t>
      </w:r>
    </w:p>
    <w:p w14:paraId="6C9B39FB"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Nữ: ............ đồng chí, chiếm ..........%.</w:t>
      </w:r>
    </w:p>
    <w:p w14:paraId="1A0C4640"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Người ngoài Đảng: ........... đồng chí, chiếm ............%.</w:t>
      </w:r>
    </w:p>
    <w:p w14:paraId="63EFC6A9"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Tuổi bình quân: ........... tuổi. Gồm các độ tuổi:</w:t>
      </w:r>
    </w:p>
    <w:p w14:paraId="00A53131"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Dưới 40 tuổi: ......... đồng chí, chiếm ........%.</w:t>
      </w:r>
    </w:p>
    <w:p w14:paraId="5C5CD893"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Từ 40 đến 50 tuổi: ........... đồng chí, chiếm ...........%.</w:t>
      </w:r>
    </w:p>
    <w:p w14:paraId="70ED6CF2"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Trên 50 tuổi: ........... đồng chí, chiếm ..............%.</w:t>
      </w:r>
    </w:p>
    <w:p w14:paraId="5F797AA5"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Trình độ chuyên môn:</w:t>
      </w:r>
    </w:p>
    <w:p w14:paraId="5262FA03"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Tiến sĩ, thạc sĩ: .......... đồng chí, chiếm ............%, trong đó có ........... Giáo sư, Phó Giáo sư</w:t>
      </w:r>
    </w:p>
    <w:p w14:paraId="3A1E1869"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Trình độ đại học, cao đẳng: ........ đồng chí, chiếm .........%.</w:t>
      </w:r>
    </w:p>
    <w:p w14:paraId="2F9B4D63"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Trình độ trung, sơ cấp: ........... đồng chí, chiếm ............%.</w:t>
      </w:r>
    </w:p>
    <w:p w14:paraId="73F48F40"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Trình độ chính trị:</w:t>
      </w:r>
    </w:p>
    <w:p w14:paraId="0828849D"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Cử nhân, Cao cấp lý luận chính trị: ........... đồng chí, chiếm .......%.</w:t>
      </w:r>
    </w:p>
    <w:p w14:paraId="15741FFA" w14:textId="77777777" w:rsidR="00E7262F" w:rsidRPr="00957B40" w:rsidRDefault="00E7262F" w:rsidP="00E7262F">
      <w:pPr>
        <w:spacing w:before="120" w:after="120" w:line="380" w:lineRule="exact"/>
        <w:ind w:firstLine="720"/>
        <w:jc w:val="both"/>
        <w:rPr>
          <w:rFonts w:ascii="Times New Roman" w:hAnsi="Times New Roman"/>
          <w:bCs/>
          <w:iCs/>
        </w:rPr>
      </w:pPr>
      <w:r w:rsidRPr="00957B40">
        <w:rPr>
          <w:rFonts w:ascii="Times New Roman" w:hAnsi="Times New Roman"/>
          <w:bCs/>
          <w:iCs/>
        </w:rPr>
        <w:t>+ Trung cấp, sơ cấp: ............. đồng chí, chiếm .........%.</w:t>
      </w:r>
    </w:p>
    <w:p w14:paraId="22FB825A" w14:textId="77777777" w:rsidR="00E7262F" w:rsidRPr="00957B40" w:rsidRDefault="00E7262F" w:rsidP="00E7262F">
      <w:pPr>
        <w:spacing w:before="120" w:after="120" w:line="380" w:lineRule="exact"/>
        <w:jc w:val="both"/>
        <w:rPr>
          <w:rFonts w:ascii="Times New Roman" w:hAnsi="Times New Roman"/>
          <w:b/>
          <w:bCs/>
          <w:i/>
        </w:rPr>
      </w:pPr>
      <w:r w:rsidRPr="00957B40">
        <w:rPr>
          <w:rFonts w:ascii="Times New Roman" w:hAnsi="Times New Roman"/>
          <w:bCs/>
          <w:i/>
        </w:rPr>
        <w:tab/>
      </w:r>
      <w:r w:rsidRPr="00957B40">
        <w:rPr>
          <w:rFonts w:ascii="Times New Roman" w:hAnsi="Times New Roman"/>
          <w:b/>
          <w:bCs/>
          <w:i/>
        </w:rPr>
        <w:t>2. Số lượng, cơ cấu Ban Thường vụ Công đoàn ................. khóa ........., nhiệm kỳ ..............</w:t>
      </w:r>
    </w:p>
    <w:p w14:paraId="25C489F1" w14:textId="77777777" w:rsidR="00E7262F" w:rsidRPr="00957B40" w:rsidRDefault="00E7262F" w:rsidP="00E7262F">
      <w:pPr>
        <w:spacing w:before="120" w:after="120" w:line="380" w:lineRule="exact"/>
        <w:jc w:val="both"/>
        <w:rPr>
          <w:rFonts w:ascii="Times New Roman" w:hAnsi="Times New Roman"/>
          <w:bCs/>
          <w:i/>
        </w:rPr>
      </w:pPr>
      <w:r w:rsidRPr="00957B40">
        <w:rPr>
          <w:rFonts w:ascii="Times New Roman" w:hAnsi="Times New Roman"/>
          <w:bCs/>
        </w:rPr>
        <w:tab/>
      </w:r>
      <w:r w:rsidRPr="00957B40">
        <w:rPr>
          <w:rFonts w:ascii="Times New Roman" w:hAnsi="Times New Roman"/>
          <w:bCs/>
          <w:i/>
        </w:rPr>
        <w:t xml:space="preserve">2.1. Số lượng: </w:t>
      </w:r>
    </w:p>
    <w:p w14:paraId="7FECB4D2" w14:textId="77777777" w:rsidR="00E7262F" w:rsidRPr="00957B40" w:rsidRDefault="00E7262F" w:rsidP="00E7262F">
      <w:pPr>
        <w:spacing w:before="120" w:after="120" w:line="380" w:lineRule="exact"/>
        <w:jc w:val="both"/>
        <w:rPr>
          <w:rFonts w:ascii="Times New Roman" w:hAnsi="Times New Roman"/>
          <w:bCs/>
          <w:i/>
        </w:rPr>
      </w:pPr>
      <w:r w:rsidRPr="00957B40">
        <w:rPr>
          <w:rFonts w:ascii="Times New Roman" w:hAnsi="Times New Roman"/>
          <w:bCs/>
          <w:i/>
        </w:rPr>
        <w:tab/>
        <w:t>2.2. Cơ cấu:</w:t>
      </w:r>
    </w:p>
    <w:p w14:paraId="36E1C710" w14:textId="77777777" w:rsidR="00E7262F" w:rsidRPr="00957B40" w:rsidRDefault="00E7262F" w:rsidP="00E7262F">
      <w:pPr>
        <w:tabs>
          <w:tab w:val="center" w:pos="4961"/>
        </w:tabs>
        <w:spacing w:before="120" w:after="120" w:line="380" w:lineRule="exact"/>
        <w:ind w:firstLine="567"/>
        <w:jc w:val="both"/>
        <w:rPr>
          <w:rFonts w:ascii="Times New Roman" w:hAnsi="Times New Roman"/>
          <w:b/>
          <w:bCs/>
        </w:rPr>
      </w:pPr>
      <w:r w:rsidRPr="00957B40">
        <w:rPr>
          <w:rFonts w:ascii="Times New Roman" w:hAnsi="Times New Roman"/>
          <w:b/>
          <w:bCs/>
        </w:rPr>
        <w:t>C- QUY TRÌNH, KẾ HOẠCH GIỚI THIỆU NHÂN SỰ BAN CHẤP HÀNH CÔNG ĐOÀN ............. KHÓA ............, NHIỆM KỲ ............</w:t>
      </w:r>
    </w:p>
    <w:p w14:paraId="0E9E8483" w14:textId="77777777" w:rsidR="00E7262F" w:rsidRPr="00957B40" w:rsidRDefault="00E7262F" w:rsidP="00E7262F">
      <w:pPr>
        <w:tabs>
          <w:tab w:val="center" w:pos="4961"/>
        </w:tabs>
        <w:spacing w:before="120" w:after="120" w:line="380" w:lineRule="exact"/>
        <w:ind w:firstLine="567"/>
        <w:jc w:val="both"/>
        <w:rPr>
          <w:rFonts w:ascii="Times New Roman" w:hAnsi="Times New Roman"/>
          <w:b/>
          <w:bCs/>
        </w:rPr>
      </w:pPr>
      <w:r w:rsidRPr="00957B40">
        <w:rPr>
          <w:rFonts w:ascii="Times New Roman" w:hAnsi="Times New Roman"/>
          <w:b/>
          <w:bCs/>
        </w:rPr>
        <w:t>I. Một số vấn đề cần quán triệt trong giới thiệu nhân sự Ban Chấp hành Công đoàn .............. khóa ........., nhiệm kỳ ...........</w:t>
      </w:r>
    </w:p>
    <w:p w14:paraId="724E44F1" w14:textId="77777777" w:rsidR="00E7262F" w:rsidRPr="00957B40" w:rsidRDefault="00E7262F" w:rsidP="00E7262F">
      <w:pPr>
        <w:tabs>
          <w:tab w:val="center" w:pos="4961"/>
        </w:tabs>
        <w:spacing w:before="120" w:after="120" w:line="380" w:lineRule="exact"/>
        <w:ind w:firstLine="567"/>
        <w:jc w:val="both"/>
        <w:rPr>
          <w:rFonts w:ascii="Times New Roman" w:hAnsi="Times New Roman"/>
          <w:bCs/>
        </w:rPr>
      </w:pPr>
      <w:r w:rsidRPr="00957B40">
        <w:rPr>
          <w:rFonts w:ascii="Times New Roman" w:hAnsi="Times New Roman"/>
          <w:bCs/>
        </w:rPr>
        <w:t xml:space="preserve">- Việc lựa chọn, giới thiệu nhân sự </w:t>
      </w:r>
      <w:r w:rsidR="00A20AC7" w:rsidRPr="00957B40">
        <w:rPr>
          <w:rFonts w:ascii="Times New Roman" w:hAnsi="Times New Roman"/>
          <w:bCs/>
        </w:rPr>
        <w:t xml:space="preserve">Ban Chấp hành Công đoàn ...... </w:t>
      </w:r>
      <w:r w:rsidRPr="00957B40">
        <w:rPr>
          <w:rFonts w:ascii="Times New Roman" w:hAnsi="Times New Roman"/>
          <w:bCs/>
        </w:rPr>
        <w:t>phải dựa vào tiêu chuẩn, điều kiện là chính, trên cơ sở đó để phấn đấu thực hiện cơ cấu.</w:t>
      </w:r>
    </w:p>
    <w:p w14:paraId="3FB7C9F6" w14:textId="77777777" w:rsidR="00E7262F" w:rsidRPr="00957B40" w:rsidRDefault="00E7262F" w:rsidP="00E7262F">
      <w:pPr>
        <w:tabs>
          <w:tab w:val="center" w:pos="4961"/>
        </w:tabs>
        <w:spacing w:before="120" w:after="120" w:line="380" w:lineRule="exact"/>
        <w:ind w:firstLine="567"/>
        <w:jc w:val="both"/>
        <w:rPr>
          <w:rFonts w:ascii="Times New Roman" w:hAnsi="Times New Roman"/>
          <w:bCs/>
        </w:rPr>
      </w:pPr>
      <w:r w:rsidRPr="00957B40">
        <w:rPr>
          <w:rFonts w:ascii="Times New Roman" w:hAnsi="Times New Roman"/>
          <w:bCs/>
        </w:rPr>
        <w:t>- Những người được giới thiệu tham gia Ban Chấp hành Công đoàn ............ khóa ........... phải là những cán bộ, đoàn viên công đoàn có đủ tiêu chuẩn, điều kiện quy định tại mục II, phần B ở trên. Người có đủ tiêu chuẩn nhưng không đủ điều kiện thì cũng không giới thiệu vào Ban Chấp hành Công đoàn ............</w:t>
      </w:r>
    </w:p>
    <w:p w14:paraId="08CBB850" w14:textId="77777777" w:rsidR="00E7262F" w:rsidRPr="00957B40" w:rsidRDefault="00E7262F" w:rsidP="00E7262F">
      <w:pPr>
        <w:tabs>
          <w:tab w:val="center" w:pos="4961"/>
        </w:tabs>
        <w:spacing w:before="120" w:after="120" w:line="380" w:lineRule="exact"/>
        <w:ind w:firstLine="567"/>
        <w:jc w:val="both"/>
        <w:rPr>
          <w:rFonts w:ascii="Times New Roman" w:hAnsi="Times New Roman"/>
          <w:bCs/>
        </w:rPr>
      </w:pPr>
      <w:r w:rsidRPr="00957B40">
        <w:rPr>
          <w:rFonts w:ascii="Times New Roman" w:hAnsi="Times New Roman"/>
          <w:bCs/>
        </w:rPr>
        <w:t>- Những nơi được cơ cấu ủy viên Ban Chấp hành Công đoàn ................ nhưng không lựa chọn được người có đủ tiêu chuẩn, điều kiện thì không gò ép giới thiệu, hoặc áp đặt chỉ định người tham gia Ban Chấp hành. Những nơi cần phải có người đại diện tham gia Ban Chấp hành Công đoàn .............., nếu người đứng đầu không đủ tiêu chuẩn hoặc điều kiện, có thể giới thiệu cấp phó của người đứng đầu vào Ban Chấp hành (nếu đủ tiêu chuẩn, điều kiện), hoặc để khuyết, chờ bổ sung sau khi có nhân sự đảm bảo yêu cầu.</w:t>
      </w:r>
    </w:p>
    <w:p w14:paraId="0A6A95A7" w14:textId="77777777" w:rsidR="00E7262F" w:rsidRPr="00957B40" w:rsidRDefault="00E7262F" w:rsidP="00E7262F">
      <w:pPr>
        <w:tabs>
          <w:tab w:val="center" w:pos="4961"/>
        </w:tabs>
        <w:spacing w:before="120" w:after="120" w:line="380" w:lineRule="exact"/>
        <w:ind w:firstLine="567"/>
        <w:jc w:val="both"/>
        <w:rPr>
          <w:rFonts w:ascii="Times New Roman" w:hAnsi="Times New Roman"/>
          <w:bCs/>
        </w:rPr>
      </w:pPr>
      <w:r w:rsidRPr="00957B40">
        <w:rPr>
          <w:rFonts w:ascii="Times New Roman" w:hAnsi="Times New Roman"/>
          <w:bCs/>
        </w:rPr>
        <w:t>- Để đảm bảo kịp thời tiến độ thời gian tổ chức Đại hội Công đoàn ............. khóa .........., nhiệm kỳ .......... theo Chỉ thị của Ban Bí thư, Kế hoạch tổ chức Đại hội Công đoàn cấp trên, quá trình chuẩn bị nhân sự cần khẩn trương, tập trung nhưng vẫn phải bảo đảm dân chủ, công khai, đúng quy trình, quy định của Điều lệ Công đoàn Việt Nam.</w:t>
      </w:r>
    </w:p>
    <w:p w14:paraId="35FBF12C" w14:textId="77777777" w:rsidR="00E7262F" w:rsidRPr="00957B40" w:rsidRDefault="00E7262F" w:rsidP="00E7262F">
      <w:pPr>
        <w:tabs>
          <w:tab w:val="center" w:pos="4961"/>
        </w:tabs>
        <w:spacing w:before="120" w:after="120" w:line="380" w:lineRule="exact"/>
        <w:ind w:firstLine="567"/>
        <w:jc w:val="both"/>
        <w:rPr>
          <w:rFonts w:ascii="Times New Roman" w:hAnsi="Times New Roman"/>
          <w:b/>
          <w:bCs/>
        </w:rPr>
      </w:pPr>
      <w:r w:rsidRPr="00957B40">
        <w:rPr>
          <w:rFonts w:ascii="Times New Roman" w:hAnsi="Times New Roman"/>
          <w:b/>
          <w:bCs/>
        </w:rPr>
        <w:t>II. Quy trình, kế hoạch thực hiện (Đảm bảo 05 bước theo đúng Hướng dẫn số 354/HD-CĐVC ngày 08 tháng 9 năm 2022 của Công đoàn Viên chức Việt Nam</w:t>
      </w:r>
    </w:p>
    <w:p w14:paraId="1D600618" w14:textId="77777777" w:rsidR="00E7262F" w:rsidRPr="00957B40" w:rsidRDefault="00E7262F" w:rsidP="00E7262F">
      <w:pPr>
        <w:spacing w:line="380" w:lineRule="exact"/>
        <w:ind w:left="-142"/>
        <w:jc w:val="both"/>
        <w:rPr>
          <w:rFonts w:ascii="Times New Roman" w:hAnsi="Times New Roman"/>
          <w:spacing w:val="-6"/>
        </w:rPr>
      </w:pPr>
      <w:r w:rsidRPr="00957B40">
        <w:rPr>
          <w:rFonts w:ascii="Times New Roman" w:hAnsi="Times New Roman"/>
          <w:spacing w:val="-6"/>
        </w:rPr>
        <w:tab/>
      </w:r>
      <w:r w:rsidRPr="00957B40">
        <w:rPr>
          <w:rFonts w:ascii="Times New Roman" w:hAnsi="Times New Roman"/>
          <w:spacing w:val="-6"/>
        </w:rPr>
        <w:tab/>
        <w:t>Nêu tóm tắt công tác chuẩn bị nhân sự theo các bước của quy trình nhân sự theo Hướng dẫn số ......../HD-CĐVC, ngày ......... của Công đoàn Viên chức Việt Nam (thể hiện tại các kỳ họp ban chấp hành công đoàn, các văn bản báo cáo và ý kiến chỉ đạo của cấp ủy đồng cấp và công đoàn cấp trên trực tiếp).</w:t>
      </w:r>
    </w:p>
    <w:p w14:paraId="07D689C9" w14:textId="77777777" w:rsidR="00E7262F" w:rsidRPr="00957B40" w:rsidRDefault="00E7262F" w:rsidP="00E7262F">
      <w:pPr>
        <w:spacing w:line="380" w:lineRule="exact"/>
        <w:ind w:firstLine="720"/>
        <w:jc w:val="both"/>
        <w:rPr>
          <w:rFonts w:ascii="Times New Roman" w:hAnsi="Times New Roman"/>
          <w:bCs/>
          <w:iCs/>
        </w:rPr>
      </w:pPr>
      <w:r w:rsidRPr="00957B40">
        <w:rPr>
          <w:rFonts w:ascii="Times New Roman" w:hAnsi="Times New Roman"/>
          <w:bCs/>
          <w:iCs/>
        </w:rPr>
        <w:t xml:space="preserve"> </w:t>
      </w:r>
    </w:p>
    <w:tbl>
      <w:tblPr>
        <w:tblW w:w="9662" w:type="dxa"/>
        <w:tblLook w:val="01E0" w:firstRow="1" w:lastRow="1" w:firstColumn="1" w:lastColumn="1" w:noHBand="0" w:noVBand="0"/>
      </w:tblPr>
      <w:tblGrid>
        <w:gridCol w:w="2356"/>
        <w:gridCol w:w="7306"/>
      </w:tblGrid>
      <w:tr w:rsidR="00E7262F" w:rsidRPr="00957B40" w14:paraId="27E483D2" w14:textId="77777777" w:rsidTr="00240EE4">
        <w:tc>
          <w:tcPr>
            <w:tcW w:w="2356" w:type="dxa"/>
          </w:tcPr>
          <w:p w14:paraId="4C7086F0" w14:textId="77777777" w:rsidR="00E7262F" w:rsidRPr="00957B40" w:rsidRDefault="00E7262F" w:rsidP="00240EE4">
            <w:pPr>
              <w:jc w:val="both"/>
              <w:rPr>
                <w:rFonts w:ascii="Times New Roman" w:hAnsi="Times New Roman"/>
                <w:b/>
                <w:i/>
              </w:rPr>
            </w:pPr>
            <w:r w:rsidRPr="00957B40">
              <w:rPr>
                <w:rFonts w:ascii="Times New Roman" w:hAnsi="Times New Roman"/>
                <w:b/>
                <w:i/>
              </w:rPr>
              <w:t>Nơi nhận:</w:t>
            </w:r>
          </w:p>
          <w:p w14:paraId="13F57165" w14:textId="77777777" w:rsidR="00E7262F" w:rsidRPr="00957B40" w:rsidRDefault="00E7262F" w:rsidP="00240EE4">
            <w:pPr>
              <w:jc w:val="both"/>
              <w:rPr>
                <w:rFonts w:ascii="Times New Roman" w:hAnsi="Times New Roman"/>
              </w:rPr>
            </w:pPr>
            <w:r w:rsidRPr="00957B40">
              <w:rPr>
                <w:rFonts w:ascii="Times New Roman" w:hAnsi="Times New Roman"/>
              </w:rPr>
              <w:t>- ..........;</w:t>
            </w:r>
          </w:p>
          <w:p w14:paraId="4A0BD8C0" w14:textId="77777777" w:rsidR="00E7262F" w:rsidRPr="00957B40" w:rsidRDefault="00E7262F" w:rsidP="00240EE4">
            <w:pPr>
              <w:jc w:val="both"/>
              <w:rPr>
                <w:rFonts w:ascii="Times New Roman" w:hAnsi="Times New Roman"/>
              </w:rPr>
            </w:pPr>
            <w:r w:rsidRPr="00957B40">
              <w:rPr>
                <w:rFonts w:ascii="Times New Roman" w:hAnsi="Times New Roman"/>
              </w:rPr>
              <w:t>- Lưu .......;</w:t>
            </w:r>
          </w:p>
        </w:tc>
        <w:tc>
          <w:tcPr>
            <w:tcW w:w="7306" w:type="dxa"/>
          </w:tcPr>
          <w:p w14:paraId="43872C45" w14:textId="77777777" w:rsidR="00E7262F" w:rsidRPr="00957B40" w:rsidRDefault="00E7262F" w:rsidP="00240EE4">
            <w:pPr>
              <w:jc w:val="center"/>
              <w:rPr>
                <w:rFonts w:ascii="Times New Roman" w:hAnsi="Times New Roman"/>
                <w:b/>
                <w:sz w:val="24"/>
              </w:rPr>
            </w:pPr>
          </w:p>
          <w:p w14:paraId="33BA29D6" w14:textId="77777777" w:rsidR="00E7262F" w:rsidRPr="00957B40" w:rsidRDefault="00E7262F" w:rsidP="00240EE4">
            <w:pPr>
              <w:jc w:val="center"/>
              <w:rPr>
                <w:rFonts w:ascii="Times New Roman" w:hAnsi="Times New Roman"/>
                <w:b/>
                <w:sz w:val="24"/>
              </w:rPr>
            </w:pPr>
            <w:r w:rsidRPr="00957B40">
              <w:rPr>
                <w:rFonts w:ascii="Times New Roman" w:hAnsi="Times New Roman"/>
                <w:b/>
                <w:sz w:val="24"/>
              </w:rPr>
              <w:t>TM. TIỂU BAN NHÂN SỰ  ĐẠI HỘI</w:t>
            </w:r>
          </w:p>
          <w:p w14:paraId="07E3B742" w14:textId="77777777" w:rsidR="00E7262F" w:rsidRPr="00957B40" w:rsidRDefault="00E7262F" w:rsidP="00240EE4">
            <w:pPr>
              <w:jc w:val="center"/>
              <w:rPr>
                <w:rFonts w:ascii="Times New Roman" w:hAnsi="Times New Roman"/>
                <w:b/>
                <w:sz w:val="24"/>
              </w:rPr>
            </w:pPr>
            <w:r w:rsidRPr="00957B40">
              <w:rPr>
                <w:rFonts w:ascii="Times New Roman" w:hAnsi="Times New Roman"/>
                <w:b/>
                <w:sz w:val="24"/>
              </w:rPr>
              <w:t>CHỦ TỊCH – TRƯỞNG TIỂU BAN</w:t>
            </w:r>
          </w:p>
          <w:p w14:paraId="45FA2183" w14:textId="77777777" w:rsidR="00E7262F" w:rsidRPr="00957B40" w:rsidRDefault="00E7262F" w:rsidP="00240EE4">
            <w:pPr>
              <w:jc w:val="center"/>
              <w:rPr>
                <w:rFonts w:ascii="Times New Roman" w:hAnsi="Times New Roman"/>
                <w:b/>
                <w:sz w:val="24"/>
              </w:rPr>
            </w:pPr>
            <w:r w:rsidRPr="00957B40">
              <w:rPr>
                <w:rFonts w:ascii="Times New Roman" w:hAnsi="Times New Roman"/>
                <w:b/>
                <w:sz w:val="24"/>
              </w:rPr>
              <w:t xml:space="preserve"> </w:t>
            </w:r>
          </w:p>
        </w:tc>
      </w:tr>
    </w:tbl>
    <w:p w14:paraId="04A1D1FB" w14:textId="77777777" w:rsidR="00E7262F" w:rsidRPr="00957B40" w:rsidRDefault="00E7262F" w:rsidP="00E7262F">
      <w:pPr>
        <w:rPr>
          <w:rFonts w:ascii="Times New Roman" w:hAnsi="Times New Roman"/>
        </w:rPr>
      </w:pPr>
    </w:p>
    <w:p w14:paraId="4F01309F" w14:textId="77777777" w:rsidR="00E7262F" w:rsidRPr="00957B40" w:rsidRDefault="00E7262F" w:rsidP="00E7262F">
      <w:pPr>
        <w:rPr>
          <w:rFonts w:ascii="Times New Roman" w:hAnsi="Times New Roman"/>
        </w:rPr>
      </w:pPr>
    </w:p>
    <w:p w14:paraId="7BB32491" w14:textId="77777777" w:rsidR="00E7262F" w:rsidRPr="00957B40" w:rsidRDefault="00E7262F" w:rsidP="00E7262F">
      <w:pPr>
        <w:rPr>
          <w:rFonts w:ascii="Times New Roman" w:hAnsi="Times New Roman"/>
        </w:rPr>
      </w:pPr>
    </w:p>
    <w:p w14:paraId="228EC298" w14:textId="77777777" w:rsidR="00E7262F" w:rsidRPr="00957B40" w:rsidRDefault="00E7262F" w:rsidP="00E7262F">
      <w:pPr>
        <w:rPr>
          <w:rFonts w:ascii="Times New Roman" w:hAnsi="Times New Roman"/>
        </w:rPr>
      </w:pPr>
    </w:p>
    <w:p w14:paraId="59CBF4B1" w14:textId="77777777" w:rsidR="00E7262F" w:rsidRPr="00957B40" w:rsidRDefault="00E7262F" w:rsidP="00E7262F">
      <w:pPr>
        <w:rPr>
          <w:rFonts w:ascii="Times New Roman" w:hAnsi="Times New Roman"/>
        </w:rPr>
      </w:pPr>
    </w:p>
    <w:p w14:paraId="00772257" w14:textId="77777777" w:rsidR="00E7262F" w:rsidRPr="00957B40" w:rsidRDefault="00E7262F" w:rsidP="00E7262F">
      <w:pPr>
        <w:rPr>
          <w:rFonts w:ascii="Times New Roman" w:hAnsi="Times New Roman"/>
        </w:rPr>
      </w:pPr>
    </w:p>
    <w:p w14:paraId="756D16A1" w14:textId="77777777" w:rsidR="00E7262F" w:rsidRPr="00957B40" w:rsidRDefault="00E7262F" w:rsidP="00E7262F">
      <w:pPr>
        <w:rPr>
          <w:rFonts w:ascii="Times New Roman" w:hAnsi="Times New Roman"/>
        </w:rPr>
      </w:pPr>
    </w:p>
    <w:p w14:paraId="750A1313" w14:textId="77777777" w:rsidR="00E7262F" w:rsidRPr="00957B40" w:rsidRDefault="00E7262F" w:rsidP="00E7262F">
      <w:pPr>
        <w:rPr>
          <w:rFonts w:ascii="Times New Roman" w:hAnsi="Times New Roman"/>
        </w:rPr>
      </w:pPr>
    </w:p>
    <w:p w14:paraId="1E8ABD8F" w14:textId="77777777" w:rsidR="00240EE4" w:rsidRPr="00957B40" w:rsidRDefault="00240EE4" w:rsidP="00E7262F">
      <w:pPr>
        <w:rPr>
          <w:rFonts w:ascii="Times New Roman" w:hAnsi="Times New Roman"/>
        </w:rPr>
      </w:pPr>
    </w:p>
    <w:p w14:paraId="4B96E1F4" w14:textId="77777777" w:rsidR="00240EE4" w:rsidRPr="00957B40" w:rsidRDefault="00240EE4" w:rsidP="00E7262F">
      <w:pPr>
        <w:rPr>
          <w:rFonts w:ascii="Times New Roman" w:hAnsi="Times New Roman"/>
        </w:rPr>
      </w:pPr>
    </w:p>
    <w:p w14:paraId="766720A8" w14:textId="77777777" w:rsidR="00240EE4" w:rsidRPr="00957B40" w:rsidRDefault="00240EE4" w:rsidP="00E7262F">
      <w:pPr>
        <w:rPr>
          <w:rFonts w:ascii="Times New Roman" w:hAnsi="Times New Roman"/>
        </w:rPr>
      </w:pPr>
    </w:p>
    <w:p w14:paraId="6D5CD71F" w14:textId="77777777" w:rsidR="00240EE4" w:rsidRPr="00957B40" w:rsidRDefault="00240EE4" w:rsidP="00E7262F">
      <w:pPr>
        <w:rPr>
          <w:rFonts w:ascii="Times New Roman" w:hAnsi="Times New Roman"/>
        </w:rPr>
      </w:pPr>
    </w:p>
    <w:p w14:paraId="1DB5B77A" w14:textId="77777777" w:rsidR="00240EE4" w:rsidRPr="00957B40" w:rsidRDefault="00240EE4" w:rsidP="00E7262F">
      <w:pPr>
        <w:rPr>
          <w:rFonts w:ascii="Times New Roman" w:hAnsi="Times New Roman"/>
        </w:rPr>
      </w:pPr>
    </w:p>
    <w:p w14:paraId="5F4C767F" w14:textId="77777777" w:rsidR="00240EE4" w:rsidRPr="00957B40" w:rsidRDefault="00240EE4" w:rsidP="00E7262F">
      <w:pPr>
        <w:rPr>
          <w:rFonts w:ascii="Times New Roman" w:hAnsi="Times New Roman"/>
        </w:rPr>
      </w:pPr>
    </w:p>
    <w:p w14:paraId="136AC24D" w14:textId="77777777" w:rsidR="00240EE4" w:rsidRPr="00957B40" w:rsidRDefault="00240EE4" w:rsidP="00E7262F">
      <w:pPr>
        <w:rPr>
          <w:rFonts w:ascii="Times New Roman" w:hAnsi="Times New Roman"/>
        </w:rPr>
      </w:pPr>
    </w:p>
    <w:p w14:paraId="01ACC77D" w14:textId="77777777" w:rsidR="00240EE4" w:rsidRPr="00957B40" w:rsidRDefault="00240EE4" w:rsidP="00E7262F">
      <w:pPr>
        <w:rPr>
          <w:rFonts w:ascii="Times New Roman" w:hAnsi="Times New Roman"/>
        </w:rPr>
      </w:pPr>
    </w:p>
    <w:p w14:paraId="5C6DACC6" w14:textId="77777777" w:rsidR="00240EE4" w:rsidRPr="00957B40" w:rsidRDefault="00240EE4" w:rsidP="00E7262F">
      <w:pPr>
        <w:rPr>
          <w:rFonts w:ascii="Times New Roman" w:hAnsi="Times New Roman"/>
        </w:rPr>
      </w:pPr>
    </w:p>
    <w:p w14:paraId="768A01C5" w14:textId="77777777" w:rsidR="00240EE4" w:rsidRPr="00957B40" w:rsidRDefault="00240EE4" w:rsidP="00E7262F">
      <w:pPr>
        <w:rPr>
          <w:rFonts w:ascii="Times New Roman" w:hAnsi="Times New Roman"/>
        </w:rPr>
      </w:pPr>
    </w:p>
    <w:p w14:paraId="2772CB3E" w14:textId="77777777" w:rsidR="00240EE4" w:rsidRPr="00957B40" w:rsidRDefault="00240EE4" w:rsidP="00E7262F">
      <w:pPr>
        <w:rPr>
          <w:rFonts w:ascii="Times New Roman" w:hAnsi="Times New Roman"/>
        </w:rPr>
      </w:pPr>
    </w:p>
    <w:p w14:paraId="79EBD9EB" w14:textId="77777777" w:rsidR="00E7262F" w:rsidRPr="00957B40" w:rsidRDefault="00E7262F" w:rsidP="00E7262F">
      <w:pPr>
        <w:rPr>
          <w:rFonts w:ascii="Times New Roman" w:hAnsi="Times New Roman"/>
        </w:rPr>
      </w:pPr>
    </w:p>
    <w:p w14:paraId="681408C0" w14:textId="77777777" w:rsidR="00E7262F" w:rsidRPr="00957B40" w:rsidRDefault="00E7262F" w:rsidP="00E7262F">
      <w:pPr>
        <w:rPr>
          <w:rFonts w:ascii="Times New Roman" w:hAnsi="Times New Roman"/>
        </w:rPr>
      </w:pPr>
    </w:p>
    <w:p w14:paraId="63A09BAB" w14:textId="77777777" w:rsidR="00E7262F" w:rsidRPr="00957B40" w:rsidRDefault="00E7262F" w:rsidP="00E7262F">
      <w:pPr>
        <w:rPr>
          <w:rFonts w:ascii="Times New Roman" w:hAnsi="Times New Roman"/>
        </w:rPr>
      </w:pPr>
    </w:p>
    <w:p w14:paraId="2380DADF" w14:textId="77777777" w:rsidR="00E7262F" w:rsidRPr="00957B40" w:rsidRDefault="00E7262F" w:rsidP="00E7262F">
      <w:pPr>
        <w:rPr>
          <w:rFonts w:ascii="Times New Roman" w:hAnsi="Times New Roman"/>
        </w:rPr>
      </w:pPr>
    </w:p>
    <w:p w14:paraId="21595822" w14:textId="77777777" w:rsidR="00E7262F" w:rsidRPr="00957B40" w:rsidRDefault="00E7262F" w:rsidP="00E7262F">
      <w:pPr>
        <w:rPr>
          <w:rFonts w:ascii="Times New Roman" w:hAnsi="Times New Roman"/>
        </w:rPr>
      </w:pPr>
    </w:p>
    <w:p w14:paraId="7B96CFE3" w14:textId="77777777" w:rsidR="00E7262F" w:rsidRPr="00957B40" w:rsidRDefault="00E7262F" w:rsidP="00E7262F">
      <w:pPr>
        <w:rPr>
          <w:rFonts w:ascii="Times New Roman" w:hAnsi="Times New Roman"/>
        </w:rPr>
      </w:pPr>
    </w:p>
    <w:p w14:paraId="63B238DD" w14:textId="77777777" w:rsidR="00E7262F" w:rsidRPr="00957B40" w:rsidRDefault="00E7262F" w:rsidP="00E7262F">
      <w:pPr>
        <w:rPr>
          <w:rFonts w:ascii="Times New Roman" w:hAnsi="Times New Roman"/>
        </w:rPr>
      </w:pPr>
    </w:p>
    <w:p w14:paraId="473C6ACC" w14:textId="77777777" w:rsidR="00E7262F" w:rsidRPr="00957B40" w:rsidRDefault="00E7262F" w:rsidP="00E7262F">
      <w:pPr>
        <w:rPr>
          <w:rFonts w:ascii="Times New Roman" w:hAnsi="Times New Roman"/>
        </w:rPr>
      </w:pPr>
    </w:p>
    <w:p w14:paraId="73D9FF41" w14:textId="77777777" w:rsidR="00E7262F" w:rsidRPr="00957B40" w:rsidRDefault="00E7262F" w:rsidP="00E7262F">
      <w:pPr>
        <w:rPr>
          <w:rFonts w:ascii="Times New Roman" w:hAnsi="Times New Roman"/>
        </w:rPr>
      </w:pPr>
    </w:p>
    <w:p w14:paraId="0D225714" w14:textId="77777777" w:rsidR="00E7262F" w:rsidRPr="00957B40" w:rsidRDefault="00E7262F" w:rsidP="00E7262F">
      <w:pPr>
        <w:rPr>
          <w:rFonts w:ascii="Times New Roman" w:hAnsi="Times New Roman"/>
        </w:rPr>
      </w:pPr>
    </w:p>
    <w:p w14:paraId="7973547B" w14:textId="77777777" w:rsidR="00E7262F" w:rsidRPr="00957B40" w:rsidRDefault="00E7262F" w:rsidP="00E7262F">
      <w:pPr>
        <w:rPr>
          <w:rFonts w:ascii="Times New Roman" w:hAnsi="Times New Roman"/>
        </w:rPr>
      </w:pPr>
    </w:p>
    <w:p w14:paraId="587CF80E" w14:textId="77777777" w:rsidR="00E7262F" w:rsidRPr="00957B40" w:rsidRDefault="00E7262F" w:rsidP="00E7262F">
      <w:pPr>
        <w:rPr>
          <w:rFonts w:ascii="Times New Roman" w:hAnsi="Times New Roman"/>
        </w:rPr>
      </w:pPr>
    </w:p>
    <w:p w14:paraId="4D451736" w14:textId="77777777" w:rsidR="00E7262F" w:rsidRPr="00957B40" w:rsidRDefault="00E7262F" w:rsidP="00E7262F">
      <w:pPr>
        <w:rPr>
          <w:rFonts w:ascii="Times New Roman" w:hAnsi="Times New Roman"/>
        </w:rPr>
      </w:pPr>
    </w:p>
    <w:p w14:paraId="6E98628F" w14:textId="77777777" w:rsidR="00A20AC7" w:rsidRPr="00957B40" w:rsidRDefault="00A20AC7" w:rsidP="00E7262F">
      <w:pPr>
        <w:rPr>
          <w:rFonts w:ascii="Times New Roman" w:hAnsi="Times New Roman"/>
        </w:rPr>
      </w:pPr>
    </w:p>
    <w:p w14:paraId="6709F006" w14:textId="77777777" w:rsidR="00A20AC7" w:rsidRPr="00957B40" w:rsidRDefault="00A20AC7" w:rsidP="00E7262F">
      <w:pPr>
        <w:rPr>
          <w:rFonts w:ascii="Times New Roman" w:hAnsi="Times New Roman"/>
        </w:rPr>
      </w:pPr>
    </w:p>
    <w:p w14:paraId="0349FB90" w14:textId="77777777" w:rsidR="00E7262F" w:rsidRPr="00957B40" w:rsidRDefault="00E7262F" w:rsidP="00E7262F">
      <w:pPr>
        <w:rPr>
          <w:rFonts w:ascii="Times New Roman" w:hAnsi="Times New Roman"/>
        </w:rPr>
      </w:pPr>
    </w:p>
    <w:p w14:paraId="48446D92" w14:textId="77777777" w:rsidR="00E7262F" w:rsidRPr="00957B40" w:rsidRDefault="00E7262F" w:rsidP="00E7262F">
      <w:pPr>
        <w:rPr>
          <w:rFonts w:ascii="Times New Roman" w:hAnsi="Times New Roman"/>
        </w:rPr>
      </w:pPr>
    </w:p>
    <w:p w14:paraId="042C64F8" w14:textId="77777777" w:rsidR="00E7262F" w:rsidRPr="00957B40" w:rsidRDefault="00E7262F" w:rsidP="00E7262F">
      <w:pPr>
        <w:rPr>
          <w:rFonts w:ascii="Times New Roman" w:hAnsi="Times New Roman"/>
        </w:rPr>
      </w:pPr>
    </w:p>
    <w:p w14:paraId="362A29ED" w14:textId="77777777" w:rsidR="00E7262F" w:rsidRPr="00957B40" w:rsidRDefault="00E7262F" w:rsidP="00E7262F">
      <w:pPr>
        <w:rPr>
          <w:rFonts w:ascii="Times New Roman" w:hAnsi="Times New Roman"/>
        </w:rPr>
      </w:pPr>
    </w:p>
    <w:tbl>
      <w:tblPr>
        <w:tblW w:w="10309" w:type="dxa"/>
        <w:tblInd w:w="-601" w:type="dxa"/>
        <w:tblLook w:val="01E0" w:firstRow="1" w:lastRow="1" w:firstColumn="1" w:lastColumn="1" w:noHBand="0" w:noVBand="0"/>
      </w:tblPr>
      <w:tblGrid>
        <w:gridCol w:w="5029"/>
        <w:gridCol w:w="5280"/>
      </w:tblGrid>
      <w:tr w:rsidR="00E7262F" w:rsidRPr="00957B40" w14:paraId="3559C079" w14:textId="77777777" w:rsidTr="00240EE4">
        <w:tc>
          <w:tcPr>
            <w:tcW w:w="5029" w:type="dxa"/>
          </w:tcPr>
          <w:p w14:paraId="0A974CE8" w14:textId="77777777" w:rsidR="00E7262F" w:rsidRPr="00957B40" w:rsidRDefault="00E7262F" w:rsidP="00240EE4">
            <w:pPr>
              <w:jc w:val="center"/>
              <w:rPr>
                <w:rFonts w:ascii="Times New Roman" w:hAnsi="Times New Roman"/>
                <w:b/>
                <w:bCs/>
                <w:sz w:val="24"/>
              </w:rPr>
            </w:pPr>
            <w:r w:rsidRPr="00957B40">
              <w:rPr>
                <w:rFonts w:ascii="Times New Roman" w:hAnsi="Times New Roman"/>
                <w:b/>
                <w:bCs/>
                <w:sz w:val="24"/>
              </w:rPr>
              <w:t>ĐẠI HỘI CÔNG ĐOÀN ..............</w:t>
            </w:r>
          </w:p>
          <w:p w14:paraId="696E11A8" w14:textId="77777777" w:rsidR="00E7262F" w:rsidRPr="00957B40" w:rsidRDefault="00E7262F" w:rsidP="00240EE4">
            <w:pPr>
              <w:ind w:firstLine="34"/>
              <w:jc w:val="center"/>
              <w:rPr>
                <w:rFonts w:ascii="Times New Roman" w:hAnsi="Times New Roman"/>
                <w:b/>
                <w:bCs/>
                <w:sz w:val="24"/>
              </w:rPr>
            </w:pPr>
            <w:r w:rsidRPr="00957B40">
              <w:rPr>
                <w:rFonts w:ascii="Times New Roman" w:hAnsi="Times New Roman"/>
                <w:b/>
                <w:bCs/>
                <w:sz w:val="24"/>
              </w:rPr>
              <w:t>LẦN THỨ ..............</w:t>
            </w:r>
          </w:p>
          <w:p w14:paraId="3EA84EC5" w14:textId="77777777" w:rsidR="00E7262F" w:rsidRPr="00957B40" w:rsidRDefault="00A83B3C" w:rsidP="00240EE4">
            <w:pPr>
              <w:ind w:firstLine="720"/>
              <w:jc w:val="center"/>
              <w:rPr>
                <w:rFonts w:ascii="Times New Roman" w:hAnsi="Times New Roman"/>
                <w:b/>
                <w:bCs/>
                <w:sz w:val="24"/>
              </w:rPr>
            </w:pPr>
            <w:r>
              <w:rPr>
                <w:rFonts w:ascii="Times New Roman" w:hAnsi="Times New Roman"/>
                <w:noProof/>
              </w:rPr>
              <mc:AlternateContent>
                <mc:Choice Requires="wps">
                  <w:drawing>
                    <wp:anchor distT="4294967294" distB="4294967294" distL="114300" distR="114300" simplePos="0" relativeHeight="251676672" behindDoc="0" locked="0" layoutInCell="1" allowOverlap="1" wp14:anchorId="08E99826" wp14:editId="047E9066">
                      <wp:simplePos x="0" y="0"/>
                      <wp:positionH relativeFrom="column">
                        <wp:posOffset>1148715</wp:posOffset>
                      </wp:positionH>
                      <wp:positionV relativeFrom="paragraph">
                        <wp:posOffset>16509</wp:posOffset>
                      </wp:positionV>
                      <wp:extent cx="866775" cy="0"/>
                      <wp:effectExtent l="0" t="0" r="0" b="0"/>
                      <wp:wrapNone/>
                      <wp:docPr id="13"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D4529" id="Straight Connector 30" o:spid="_x0000_s1026" style="position:absolute;z-index:2516766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90.45pt,1.3pt" to="158.7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">
                      <o:lock v:ext="edit" shapetype="f"/>
                    </v:line>
                  </w:pict>
                </mc:Fallback>
              </mc:AlternateContent>
            </w:r>
          </w:p>
          <w:p w14:paraId="59E2B541" w14:textId="77777777" w:rsidR="00E7262F" w:rsidRPr="00957B40" w:rsidRDefault="00E7262F" w:rsidP="00240EE4">
            <w:pPr>
              <w:ind w:firstLine="720"/>
              <w:jc w:val="center"/>
              <w:rPr>
                <w:rFonts w:ascii="Times New Roman" w:hAnsi="Times New Roman"/>
                <w:b/>
                <w:bCs/>
              </w:rPr>
            </w:pPr>
          </w:p>
        </w:tc>
        <w:tc>
          <w:tcPr>
            <w:tcW w:w="5280" w:type="dxa"/>
          </w:tcPr>
          <w:p w14:paraId="695068B6" w14:textId="77777777" w:rsidR="00E7262F" w:rsidRPr="00957B40" w:rsidRDefault="00E7262F" w:rsidP="00240EE4">
            <w:pPr>
              <w:rPr>
                <w:rFonts w:ascii="Times New Roman" w:hAnsi="Times New Roman"/>
                <w:b/>
                <w:bCs/>
                <w:sz w:val="24"/>
              </w:rPr>
            </w:pPr>
            <w:r w:rsidRPr="00957B40">
              <w:rPr>
                <w:rFonts w:ascii="Times New Roman" w:hAnsi="Times New Roman"/>
                <w:b/>
                <w:bCs/>
                <w:sz w:val="24"/>
              </w:rPr>
              <w:t>CỘNG HOÀ XÃ HỘI CHỦ NGHĨA VIỆT NAM</w:t>
            </w:r>
          </w:p>
          <w:p w14:paraId="4CCDEFC0" w14:textId="77777777" w:rsidR="00E7262F" w:rsidRPr="00957B40" w:rsidRDefault="00E7262F" w:rsidP="00240EE4">
            <w:pPr>
              <w:jc w:val="center"/>
              <w:rPr>
                <w:rFonts w:ascii="Times New Roman" w:hAnsi="Times New Roman"/>
                <w:b/>
                <w:bCs/>
                <w:sz w:val="26"/>
                <w:szCs w:val="26"/>
              </w:rPr>
            </w:pPr>
            <w:r w:rsidRPr="00957B40">
              <w:rPr>
                <w:rFonts w:ascii="Times New Roman" w:hAnsi="Times New Roman"/>
                <w:b/>
                <w:bCs/>
                <w:sz w:val="26"/>
                <w:szCs w:val="26"/>
              </w:rPr>
              <w:t>Độc lập - Tự do - Hạnh phúc</w:t>
            </w:r>
          </w:p>
          <w:p w14:paraId="1373663B" w14:textId="77777777" w:rsidR="00E7262F" w:rsidRPr="00957B40" w:rsidRDefault="00A83B3C" w:rsidP="00240EE4">
            <w:pPr>
              <w:jc w:val="center"/>
              <w:rPr>
                <w:rFonts w:ascii="Times New Roman" w:hAnsi="Times New Roman"/>
                <w:b/>
                <w:bCs/>
                <w:sz w:val="26"/>
                <w:szCs w:val="26"/>
              </w:rPr>
            </w:pPr>
            <w:r>
              <w:rPr>
                <w:rFonts w:ascii="Times New Roman" w:hAnsi="Times New Roman"/>
                <w:noProof/>
              </w:rPr>
              <mc:AlternateContent>
                <mc:Choice Requires="wps">
                  <w:drawing>
                    <wp:anchor distT="4294967294" distB="4294967294" distL="114300" distR="114300" simplePos="0" relativeHeight="251677696" behindDoc="0" locked="0" layoutInCell="1" allowOverlap="1" wp14:anchorId="06763B13" wp14:editId="00C50D37">
                      <wp:simplePos x="0" y="0"/>
                      <wp:positionH relativeFrom="column">
                        <wp:posOffset>697230</wp:posOffset>
                      </wp:positionH>
                      <wp:positionV relativeFrom="paragraph">
                        <wp:posOffset>86994</wp:posOffset>
                      </wp:positionV>
                      <wp:extent cx="1914525" cy="0"/>
                      <wp:effectExtent l="0" t="0" r="3175" b="0"/>
                      <wp:wrapNone/>
                      <wp:docPr id="14"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5027A" id="Straight Connector 29" o:spid="_x0000_s1026" style="position:absolute;z-index:25167769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54.9pt,6.85pt" to="205.65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">
                      <o:lock v:ext="edit" shapetype="f"/>
                    </v:line>
                  </w:pict>
                </mc:Fallback>
              </mc:AlternateContent>
            </w:r>
          </w:p>
          <w:p w14:paraId="4D2591DE" w14:textId="77777777" w:rsidR="00E7262F" w:rsidRPr="00957B40" w:rsidRDefault="00E7262F" w:rsidP="00240EE4">
            <w:pPr>
              <w:jc w:val="center"/>
              <w:rPr>
                <w:rFonts w:ascii="Times New Roman" w:hAnsi="Times New Roman"/>
                <w:i/>
                <w:iCs/>
                <w:sz w:val="24"/>
              </w:rPr>
            </w:pPr>
            <w:r w:rsidRPr="00957B40">
              <w:rPr>
                <w:rFonts w:ascii="Times New Roman" w:hAnsi="Times New Roman"/>
                <w:i/>
                <w:iCs/>
              </w:rPr>
              <w:t>Hà Nội, ngày…….tháng……năm……..</w:t>
            </w:r>
          </w:p>
        </w:tc>
      </w:tr>
    </w:tbl>
    <w:p w14:paraId="4F39BF18" w14:textId="77777777" w:rsidR="00E7262F" w:rsidRPr="00957B40" w:rsidRDefault="00E7262F" w:rsidP="00E7262F">
      <w:pPr>
        <w:jc w:val="center"/>
        <w:rPr>
          <w:rFonts w:ascii="Times New Roman" w:hAnsi="Times New Roman"/>
          <w:b/>
        </w:rPr>
      </w:pPr>
    </w:p>
    <w:p w14:paraId="7564CD17" w14:textId="77777777" w:rsidR="00E7262F" w:rsidRPr="00957B40" w:rsidRDefault="00E7262F" w:rsidP="00E7262F">
      <w:pPr>
        <w:jc w:val="center"/>
        <w:rPr>
          <w:rFonts w:ascii="Times New Roman" w:hAnsi="Times New Roman"/>
          <w:b/>
          <w:sz w:val="32"/>
          <w:szCs w:val="32"/>
        </w:rPr>
      </w:pPr>
      <w:r w:rsidRPr="00957B40">
        <w:rPr>
          <w:rFonts w:ascii="Times New Roman" w:hAnsi="Times New Roman"/>
          <w:b/>
          <w:sz w:val="32"/>
          <w:szCs w:val="32"/>
        </w:rPr>
        <w:t xml:space="preserve">ĐỀ ÁN </w:t>
      </w:r>
    </w:p>
    <w:p w14:paraId="371CCF3C" w14:textId="77777777" w:rsidR="00E7262F" w:rsidRPr="00957B40" w:rsidRDefault="00E7262F" w:rsidP="00E7262F">
      <w:pPr>
        <w:jc w:val="center"/>
        <w:rPr>
          <w:rFonts w:ascii="Times New Roman" w:hAnsi="Times New Roman"/>
          <w:b/>
        </w:rPr>
      </w:pPr>
      <w:r w:rsidRPr="00957B40">
        <w:rPr>
          <w:rFonts w:ascii="Times New Roman" w:hAnsi="Times New Roman"/>
          <w:b/>
        </w:rPr>
        <w:t xml:space="preserve">CẤU TẠO BAN THƯỜNG VỤ CÔNG ĐOÀN .................................... </w:t>
      </w:r>
    </w:p>
    <w:p w14:paraId="67470F94" w14:textId="77777777" w:rsidR="00E7262F" w:rsidRPr="00957B40" w:rsidRDefault="00E7262F" w:rsidP="00E7262F">
      <w:pPr>
        <w:jc w:val="center"/>
        <w:rPr>
          <w:rFonts w:ascii="Times New Roman" w:hAnsi="Times New Roman"/>
          <w:b/>
        </w:rPr>
      </w:pPr>
      <w:r w:rsidRPr="00957B40">
        <w:rPr>
          <w:rFonts w:ascii="Times New Roman" w:hAnsi="Times New Roman"/>
          <w:b/>
        </w:rPr>
        <w:t>KHÓA ............, NHIỆM KỲ ................</w:t>
      </w:r>
    </w:p>
    <w:p w14:paraId="2C2D985A" w14:textId="77777777" w:rsidR="00E7262F" w:rsidRPr="00957B40" w:rsidRDefault="00E7262F" w:rsidP="00A20AC7">
      <w:pPr>
        <w:rPr>
          <w:rFonts w:ascii="Times New Roman" w:hAnsi="Times New Roman"/>
        </w:rPr>
      </w:pPr>
    </w:p>
    <w:p w14:paraId="6C3A8AA3" w14:textId="77777777" w:rsidR="00E7262F" w:rsidRPr="00957B40" w:rsidRDefault="00E7262F" w:rsidP="00E7262F">
      <w:pPr>
        <w:spacing w:before="120" w:after="120" w:line="380" w:lineRule="exact"/>
        <w:ind w:firstLine="720"/>
        <w:jc w:val="both"/>
        <w:rPr>
          <w:rFonts w:ascii="Times New Roman" w:hAnsi="Times New Roman"/>
          <w:b/>
          <w:bCs/>
          <w:iCs/>
        </w:rPr>
      </w:pPr>
      <w:r w:rsidRPr="00957B40">
        <w:rPr>
          <w:rFonts w:ascii="Times New Roman" w:hAnsi="Times New Roman"/>
          <w:b/>
          <w:bCs/>
          <w:iCs/>
        </w:rPr>
        <w:t>I. Tiêu chuẩn ủy viên Ban Thường vụ Công đoàn ............ khóa ..........., nhiệm kỳ ............</w:t>
      </w:r>
    </w:p>
    <w:p w14:paraId="1CE5762B" w14:textId="77777777" w:rsidR="00E7262F" w:rsidRPr="00957B40" w:rsidRDefault="00E7262F" w:rsidP="00E7262F">
      <w:pPr>
        <w:spacing w:before="120" w:after="120" w:line="380" w:lineRule="exact"/>
        <w:ind w:firstLine="720"/>
        <w:jc w:val="both"/>
        <w:rPr>
          <w:rFonts w:ascii="Times New Roman" w:hAnsi="Times New Roman"/>
          <w:b/>
          <w:bCs/>
          <w:iCs/>
        </w:rPr>
      </w:pPr>
      <w:r w:rsidRPr="00957B40">
        <w:rPr>
          <w:rFonts w:ascii="Times New Roman" w:hAnsi="Times New Roman"/>
          <w:b/>
          <w:bCs/>
          <w:iCs/>
        </w:rPr>
        <w:t>II. Cấu tạo Ban Thường vụ Công đoàn .......................... khóa ..........., nhiệm kỳ ..............</w:t>
      </w:r>
    </w:p>
    <w:p w14:paraId="29F31921" w14:textId="77777777" w:rsidR="00E7262F" w:rsidRPr="00957B40" w:rsidRDefault="00E7262F" w:rsidP="00E7262F">
      <w:pPr>
        <w:spacing w:before="120" w:after="120" w:line="380" w:lineRule="exact"/>
        <w:ind w:firstLine="720"/>
        <w:jc w:val="both"/>
        <w:rPr>
          <w:rFonts w:ascii="Times New Roman" w:hAnsi="Times New Roman"/>
          <w:b/>
          <w:bCs/>
          <w:i/>
          <w:iCs/>
        </w:rPr>
      </w:pPr>
      <w:r w:rsidRPr="00957B40">
        <w:rPr>
          <w:rFonts w:ascii="Times New Roman" w:hAnsi="Times New Roman"/>
          <w:b/>
          <w:bCs/>
          <w:i/>
          <w:iCs/>
        </w:rPr>
        <w:t>1. Số lượng:</w:t>
      </w:r>
    </w:p>
    <w:p w14:paraId="6E17C1BB" w14:textId="77777777" w:rsidR="00E7262F" w:rsidRPr="00957B40" w:rsidRDefault="00E7262F" w:rsidP="00E7262F">
      <w:pPr>
        <w:spacing w:before="120" w:after="120" w:line="380" w:lineRule="exact"/>
        <w:ind w:firstLine="720"/>
        <w:jc w:val="both"/>
        <w:rPr>
          <w:rFonts w:ascii="Times New Roman" w:hAnsi="Times New Roman"/>
          <w:b/>
          <w:bCs/>
          <w:i/>
          <w:iCs/>
        </w:rPr>
      </w:pPr>
      <w:r w:rsidRPr="00957B40">
        <w:rPr>
          <w:rFonts w:ascii="Times New Roman" w:hAnsi="Times New Roman"/>
          <w:b/>
          <w:bCs/>
          <w:i/>
          <w:iCs/>
        </w:rPr>
        <w:t>2. Cơ cấu:</w:t>
      </w:r>
    </w:p>
    <w:p w14:paraId="20700C5C" w14:textId="77777777" w:rsidR="00E7262F" w:rsidRPr="00957B40" w:rsidRDefault="00E7262F" w:rsidP="00E7262F">
      <w:pPr>
        <w:spacing w:before="120" w:after="120" w:line="380" w:lineRule="exact"/>
        <w:ind w:firstLine="720"/>
        <w:jc w:val="both"/>
        <w:rPr>
          <w:rFonts w:ascii="Times New Roman" w:hAnsi="Times New Roman"/>
          <w:b/>
          <w:bCs/>
          <w:i/>
          <w:iCs/>
        </w:rPr>
      </w:pPr>
      <w:r w:rsidRPr="00957B40">
        <w:rPr>
          <w:rFonts w:ascii="Times New Roman" w:hAnsi="Times New Roman"/>
          <w:b/>
          <w:bCs/>
          <w:i/>
          <w:iCs/>
        </w:rPr>
        <w:t xml:space="preserve">3. Về nhân sự cụ thể: </w:t>
      </w:r>
      <w:r w:rsidRPr="00957B40">
        <w:rPr>
          <w:rFonts w:ascii="Times New Roman" w:hAnsi="Times New Roman"/>
          <w:bCs/>
          <w:iCs/>
        </w:rPr>
        <w:t>Dự kiến Ban Thường vụ Công đoàn  ..................... khóa .............., nhiệm kỳ ............. bầu tại Đại hội Công đoàn ................. lần thứ ..........., nhiệm kỳ .......... gồm .............. đồng chí (có danh sách trích ngang nhân sự kèm theo).</w:t>
      </w:r>
    </w:p>
    <w:p w14:paraId="0596EEC8" w14:textId="77777777" w:rsidR="00E7262F" w:rsidRPr="00957B40" w:rsidRDefault="00E7262F" w:rsidP="00E7262F">
      <w:pPr>
        <w:rPr>
          <w:rFonts w:ascii="Times New Roman" w:hAnsi="Times New Roman"/>
        </w:rPr>
      </w:pPr>
    </w:p>
    <w:p w14:paraId="0A531B78" w14:textId="77777777" w:rsidR="00E7262F" w:rsidRPr="00957B40" w:rsidRDefault="00E7262F" w:rsidP="00E7262F">
      <w:pPr>
        <w:rPr>
          <w:rFonts w:ascii="Times New Roman" w:hAnsi="Times New Roman"/>
        </w:rPr>
      </w:pPr>
    </w:p>
    <w:p w14:paraId="31516F89" w14:textId="77777777" w:rsidR="00E7262F" w:rsidRPr="00957B40" w:rsidRDefault="00E7262F" w:rsidP="00E7262F">
      <w:pPr>
        <w:rPr>
          <w:rFonts w:ascii="Times New Roman" w:hAnsi="Times New Roman"/>
        </w:rPr>
      </w:pPr>
    </w:p>
    <w:p w14:paraId="1C30A34D" w14:textId="77777777" w:rsidR="00E7262F" w:rsidRPr="00957B40" w:rsidRDefault="00E7262F" w:rsidP="00E7262F">
      <w:pPr>
        <w:rPr>
          <w:rFonts w:ascii="Times New Roman" w:hAnsi="Times New Roman"/>
        </w:rPr>
      </w:pPr>
    </w:p>
    <w:p w14:paraId="10F59439" w14:textId="77777777" w:rsidR="00E7262F" w:rsidRPr="00957B40" w:rsidRDefault="00E7262F" w:rsidP="00E7262F">
      <w:pPr>
        <w:rPr>
          <w:rFonts w:ascii="Times New Roman" w:hAnsi="Times New Roman"/>
        </w:rPr>
      </w:pPr>
    </w:p>
    <w:p w14:paraId="3843FA9E" w14:textId="77777777" w:rsidR="00E7262F" w:rsidRPr="00957B40" w:rsidRDefault="00E7262F" w:rsidP="00E7262F">
      <w:pPr>
        <w:rPr>
          <w:rFonts w:ascii="Times New Roman" w:hAnsi="Times New Roman"/>
        </w:rPr>
      </w:pPr>
    </w:p>
    <w:p w14:paraId="22F243CF" w14:textId="77777777" w:rsidR="00E7262F" w:rsidRPr="00957B40" w:rsidRDefault="00E7262F" w:rsidP="00E7262F">
      <w:pPr>
        <w:rPr>
          <w:rFonts w:ascii="Times New Roman" w:hAnsi="Times New Roman"/>
        </w:rPr>
      </w:pPr>
    </w:p>
    <w:p w14:paraId="43202FD2" w14:textId="77777777" w:rsidR="00E7262F" w:rsidRPr="00957B40" w:rsidRDefault="00E7262F" w:rsidP="00E7262F">
      <w:pPr>
        <w:rPr>
          <w:rFonts w:ascii="Times New Roman" w:hAnsi="Times New Roman"/>
        </w:rPr>
      </w:pPr>
    </w:p>
    <w:p w14:paraId="44D75A0A" w14:textId="77777777" w:rsidR="00E7262F" w:rsidRPr="00957B40" w:rsidRDefault="00E7262F" w:rsidP="00E7262F">
      <w:pPr>
        <w:rPr>
          <w:rFonts w:ascii="Times New Roman" w:hAnsi="Times New Roman"/>
        </w:rPr>
      </w:pPr>
    </w:p>
    <w:p w14:paraId="14A607CE" w14:textId="77777777" w:rsidR="00E7262F" w:rsidRPr="00957B40" w:rsidRDefault="00E7262F" w:rsidP="00E7262F">
      <w:pPr>
        <w:rPr>
          <w:rFonts w:ascii="Times New Roman" w:hAnsi="Times New Roman"/>
        </w:rPr>
      </w:pPr>
    </w:p>
    <w:p w14:paraId="408618F7" w14:textId="77777777" w:rsidR="00E7262F" w:rsidRPr="00957B40" w:rsidRDefault="00E7262F" w:rsidP="00E7262F">
      <w:pPr>
        <w:rPr>
          <w:rFonts w:ascii="Times New Roman" w:hAnsi="Times New Roman"/>
        </w:rPr>
      </w:pPr>
    </w:p>
    <w:p w14:paraId="73789F3C" w14:textId="77777777" w:rsidR="00E7262F" w:rsidRPr="00957B40" w:rsidRDefault="00E7262F" w:rsidP="00E7262F">
      <w:pPr>
        <w:rPr>
          <w:rFonts w:ascii="Times New Roman" w:hAnsi="Times New Roman"/>
        </w:rPr>
      </w:pPr>
    </w:p>
    <w:p w14:paraId="7581A306" w14:textId="77777777" w:rsidR="00240EE4" w:rsidRPr="00957B40" w:rsidRDefault="00240EE4" w:rsidP="00E7262F">
      <w:pPr>
        <w:rPr>
          <w:rFonts w:ascii="Times New Roman" w:hAnsi="Times New Roman"/>
        </w:rPr>
      </w:pPr>
    </w:p>
    <w:p w14:paraId="0958227B" w14:textId="77777777" w:rsidR="00A20AC7" w:rsidRPr="00957B40" w:rsidRDefault="00A20AC7" w:rsidP="00E7262F">
      <w:pPr>
        <w:rPr>
          <w:rFonts w:ascii="Times New Roman" w:hAnsi="Times New Roman"/>
        </w:rPr>
      </w:pPr>
    </w:p>
    <w:p w14:paraId="152F818F" w14:textId="77777777" w:rsidR="00A20AC7" w:rsidRPr="00957B40" w:rsidRDefault="00A20AC7" w:rsidP="00E7262F">
      <w:pPr>
        <w:rPr>
          <w:rFonts w:ascii="Times New Roman" w:hAnsi="Times New Roman"/>
        </w:rPr>
      </w:pPr>
    </w:p>
    <w:p w14:paraId="5A89F941" w14:textId="77777777" w:rsidR="00A20AC7" w:rsidRPr="00957B40" w:rsidRDefault="00A20AC7" w:rsidP="00E7262F">
      <w:pPr>
        <w:rPr>
          <w:rFonts w:ascii="Times New Roman" w:hAnsi="Times New Roman"/>
        </w:rPr>
      </w:pPr>
    </w:p>
    <w:p w14:paraId="7A2C1631" w14:textId="77777777" w:rsidR="00E7262F" w:rsidRPr="00957B40" w:rsidRDefault="00E7262F" w:rsidP="00E7262F">
      <w:pPr>
        <w:rPr>
          <w:rFonts w:ascii="Times New Roman" w:hAnsi="Times New Roman"/>
        </w:rPr>
      </w:pPr>
    </w:p>
    <w:p w14:paraId="085C3F01" w14:textId="77777777" w:rsidR="00E7262F" w:rsidRPr="00957B40" w:rsidRDefault="00E7262F" w:rsidP="00E7262F">
      <w:pPr>
        <w:rPr>
          <w:rFonts w:ascii="Times New Roman" w:hAnsi="Times New Roman"/>
        </w:rPr>
      </w:pPr>
    </w:p>
    <w:p w14:paraId="55E9BDBD" w14:textId="77777777" w:rsidR="00E7262F" w:rsidRPr="00957B40" w:rsidRDefault="00E7262F" w:rsidP="00E7262F">
      <w:pPr>
        <w:rPr>
          <w:rFonts w:ascii="Times New Roman" w:hAnsi="Times New Roman"/>
        </w:rPr>
      </w:pPr>
    </w:p>
    <w:p w14:paraId="0320D43B" w14:textId="77777777" w:rsidR="00E7262F" w:rsidRPr="00957B40" w:rsidRDefault="00E7262F" w:rsidP="00E7262F">
      <w:pPr>
        <w:rPr>
          <w:rFonts w:ascii="Times New Roman" w:hAnsi="Times New Roman"/>
        </w:rPr>
      </w:pPr>
    </w:p>
    <w:p w14:paraId="1D7A835F" w14:textId="77777777" w:rsidR="00E7262F" w:rsidRPr="00957B40" w:rsidRDefault="00E7262F" w:rsidP="00E7262F">
      <w:pPr>
        <w:rPr>
          <w:rFonts w:ascii="Times New Roman" w:hAnsi="Times New Roman"/>
        </w:rPr>
      </w:pPr>
    </w:p>
    <w:p w14:paraId="000EA63D" w14:textId="77777777" w:rsidR="00E7262F" w:rsidRPr="00957B40" w:rsidRDefault="00E7262F" w:rsidP="00E7262F">
      <w:pPr>
        <w:rPr>
          <w:rFonts w:ascii="Times New Roman" w:hAnsi="Times New Roman"/>
        </w:rPr>
      </w:pPr>
    </w:p>
    <w:tbl>
      <w:tblPr>
        <w:tblW w:w="10309" w:type="dxa"/>
        <w:tblInd w:w="-601" w:type="dxa"/>
        <w:tblLook w:val="01E0" w:firstRow="1" w:lastRow="1" w:firstColumn="1" w:lastColumn="1" w:noHBand="0" w:noVBand="0"/>
      </w:tblPr>
      <w:tblGrid>
        <w:gridCol w:w="5029"/>
        <w:gridCol w:w="5280"/>
      </w:tblGrid>
      <w:tr w:rsidR="00E7262F" w:rsidRPr="00957B40" w14:paraId="5CCC8FDF" w14:textId="77777777" w:rsidTr="00240EE4">
        <w:tc>
          <w:tcPr>
            <w:tcW w:w="5029" w:type="dxa"/>
          </w:tcPr>
          <w:p w14:paraId="4D0C2AA8" w14:textId="77777777" w:rsidR="00E7262F" w:rsidRPr="00957B40" w:rsidRDefault="00E7262F" w:rsidP="00240EE4">
            <w:pPr>
              <w:ind w:firstLine="34"/>
              <w:jc w:val="center"/>
              <w:rPr>
                <w:rFonts w:ascii="Times New Roman" w:hAnsi="Times New Roman"/>
                <w:b/>
                <w:bCs/>
                <w:sz w:val="24"/>
              </w:rPr>
            </w:pPr>
            <w:r w:rsidRPr="00957B40">
              <w:rPr>
                <w:rFonts w:ascii="Times New Roman" w:hAnsi="Times New Roman"/>
                <w:b/>
                <w:bCs/>
                <w:sz w:val="24"/>
              </w:rPr>
              <w:t>ĐẠI HỘI CÔNG ĐOÀN ..............</w:t>
            </w:r>
          </w:p>
          <w:p w14:paraId="66CD4739" w14:textId="77777777" w:rsidR="00E7262F" w:rsidRPr="00957B40" w:rsidRDefault="00E7262F" w:rsidP="00240EE4">
            <w:pPr>
              <w:ind w:firstLine="34"/>
              <w:jc w:val="center"/>
              <w:rPr>
                <w:rFonts w:ascii="Times New Roman" w:hAnsi="Times New Roman"/>
                <w:b/>
                <w:bCs/>
                <w:sz w:val="24"/>
              </w:rPr>
            </w:pPr>
            <w:r w:rsidRPr="00957B40">
              <w:rPr>
                <w:rFonts w:ascii="Times New Roman" w:hAnsi="Times New Roman"/>
                <w:b/>
                <w:bCs/>
                <w:sz w:val="24"/>
              </w:rPr>
              <w:t>LẦN THỨ ..............</w:t>
            </w:r>
          </w:p>
          <w:p w14:paraId="6C32352A" w14:textId="77777777" w:rsidR="00E7262F" w:rsidRPr="00957B40" w:rsidRDefault="00A83B3C" w:rsidP="00240EE4">
            <w:pPr>
              <w:ind w:firstLine="720"/>
              <w:jc w:val="center"/>
              <w:rPr>
                <w:rFonts w:ascii="Times New Roman" w:hAnsi="Times New Roman"/>
                <w:b/>
                <w:bCs/>
                <w:sz w:val="24"/>
              </w:rPr>
            </w:pPr>
            <w:r>
              <w:rPr>
                <w:rFonts w:ascii="Times New Roman" w:hAnsi="Times New Roman"/>
                <w:noProof/>
              </w:rPr>
              <mc:AlternateContent>
                <mc:Choice Requires="wps">
                  <w:drawing>
                    <wp:anchor distT="4294967294" distB="4294967294" distL="114300" distR="114300" simplePos="0" relativeHeight="251678720" behindDoc="0" locked="0" layoutInCell="1" allowOverlap="1" wp14:anchorId="2298AB22" wp14:editId="55E9FB03">
                      <wp:simplePos x="0" y="0"/>
                      <wp:positionH relativeFrom="column">
                        <wp:posOffset>1148715</wp:posOffset>
                      </wp:positionH>
                      <wp:positionV relativeFrom="paragraph">
                        <wp:posOffset>16509</wp:posOffset>
                      </wp:positionV>
                      <wp:extent cx="866775" cy="0"/>
                      <wp:effectExtent l="0" t="0" r="0" b="0"/>
                      <wp:wrapNone/>
                      <wp:docPr id="15"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66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E937A1" id="Straight Connector 28" o:spid="_x0000_s1026" style="position:absolute;z-index:2516787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90.45pt,1.3pt" to="158.7pt,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">
                      <o:lock v:ext="edit" shapetype="f"/>
                    </v:line>
                  </w:pict>
                </mc:Fallback>
              </mc:AlternateContent>
            </w:r>
          </w:p>
          <w:p w14:paraId="5D2E75D5" w14:textId="77777777" w:rsidR="00E7262F" w:rsidRPr="00957B40" w:rsidRDefault="00E7262F" w:rsidP="00240EE4">
            <w:pPr>
              <w:ind w:firstLine="720"/>
              <w:jc w:val="center"/>
              <w:rPr>
                <w:rFonts w:ascii="Times New Roman" w:hAnsi="Times New Roman"/>
                <w:b/>
                <w:bCs/>
              </w:rPr>
            </w:pPr>
          </w:p>
        </w:tc>
        <w:tc>
          <w:tcPr>
            <w:tcW w:w="5280" w:type="dxa"/>
          </w:tcPr>
          <w:p w14:paraId="5A6B43AB" w14:textId="77777777" w:rsidR="00E7262F" w:rsidRPr="00957B40" w:rsidRDefault="00E7262F" w:rsidP="00240EE4">
            <w:pPr>
              <w:jc w:val="center"/>
              <w:rPr>
                <w:rFonts w:ascii="Times New Roman" w:hAnsi="Times New Roman"/>
                <w:b/>
                <w:bCs/>
                <w:sz w:val="24"/>
              </w:rPr>
            </w:pPr>
            <w:r w:rsidRPr="00957B40">
              <w:rPr>
                <w:rFonts w:ascii="Times New Roman" w:hAnsi="Times New Roman"/>
                <w:b/>
                <w:bCs/>
                <w:sz w:val="24"/>
              </w:rPr>
              <w:t>CỘNG HOÀ XÃ HỘI CHỦ NGHĨA VIỆT NAM</w:t>
            </w:r>
          </w:p>
          <w:p w14:paraId="600FE869" w14:textId="77777777" w:rsidR="00E7262F" w:rsidRPr="00957B40" w:rsidRDefault="00E7262F" w:rsidP="00240EE4">
            <w:pPr>
              <w:jc w:val="center"/>
              <w:rPr>
                <w:rFonts w:ascii="Times New Roman" w:hAnsi="Times New Roman"/>
                <w:b/>
                <w:bCs/>
                <w:sz w:val="26"/>
                <w:szCs w:val="26"/>
              </w:rPr>
            </w:pPr>
            <w:r w:rsidRPr="00957B40">
              <w:rPr>
                <w:rFonts w:ascii="Times New Roman" w:hAnsi="Times New Roman"/>
                <w:b/>
                <w:bCs/>
                <w:sz w:val="26"/>
                <w:szCs w:val="26"/>
              </w:rPr>
              <w:t>Độc lập - Tự do - Hạnh phúc</w:t>
            </w:r>
          </w:p>
          <w:p w14:paraId="5D53F68F" w14:textId="77777777" w:rsidR="00E7262F" w:rsidRPr="00957B40" w:rsidRDefault="00A83B3C" w:rsidP="00240EE4">
            <w:pPr>
              <w:jc w:val="center"/>
              <w:rPr>
                <w:rFonts w:ascii="Times New Roman" w:hAnsi="Times New Roman"/>
                <w:b/>
                <w:bCs/>
                <w:sz w:val="26"/>
                <w:szCs w:val="26"/>
              </w:rPr>
            </w:pPr>
            <w:r>
              <w:rPr>
                <w:rFonts w:ascii="Times New Roman" w:hAnsi="Times New Roman"/>
                <w:noProof/>
              </w:rPr>
              <mc:AlternateContent>
                <mc:Choice Requires="wps">
                  <w:drawing>
                    <wp:anchor distT="4294967294" distB="4294967294" distL="114300" distR="114300" simplePos="0" relativeHeight="251679744" behindDoc="0" locked="0" layoutInCell="1" allowOverlap="1" wp14:anchorId="0C4F8842" wp14:editId="622B05E5">
                      <wp:simplePos x="0" y="0"/>
                      <wp:positionH relativeFrom="column">
                        <wp:posOffset>697230</wp:posOffset>
                      </wp:positionH>
                      <wp:positionV relativeFrom="paragraph">
                        <wp:posOffset>86994</wp:posOffset>
                      </wp:positionV>
                      <wp:extent cx="1914525" cy="0"/>
                      <wp:effectExtent l="0" t="0" r="3175" b="0"/>
                      <wp:wrapNone/>
                      <wp:docPr id="16"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1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B0631" id="Straight Connector 27" o:spid="_x0000_s1026" style="position:absolute;z-index:25167974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54.9pt,6.85pt" to="205.65pt,6.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">
                      <o:lock v:ext="edit" shapetype="f"/>
                    </v:line>
                  </w:pict>
                </mc:Fallback>
              </mc:AlternateContent>
            </w:r>
          </w:p>
          <w:p w14:paraId="7926B3CC" w14:textId="77777777" w:rsidR="00E7262F" w:rsidRPr="00957B40" w:rsidRDefault="00E7262F" w:rsidP="00240EE4">
            <w:pPr>
              <w:jc w:val="center"/>
              <w:rPr>
                <w:rFonts w:ascii="Times New Roman" w:hAnsi="Times New Roman"/>
                <w:i/>
                <w:iCs/>
                <w:sz w:val="24"/>
              </w:rPr>
            </w:pPr>
            <w:r w:rsidRPr="00957B40">
              <w:rPr>
                <w:rFonts w:ascii="Times New Roman" w:hAnsi="Times New Roman"/>
                <w:i/>
                <w:iCs/>
              </w:rPr>
              <w:t>Hà Nội, ngày…….tháng……năm……..</w:t>
            </w:r>
          </w:p>
        </w:tc>
      </w:tr>
    </w:tbl>
    <w:p w14:paraId="2EB8341B" w14:textId="77777777" w:rsidR="00E7262F" w:rsidRPr="00957B40" w:rsidRDefault="00E7262F" w:rsidP="00E7262F">
      <w:pPr>
        <w:jc w:val="center"/>
        <w:rPr>
          <w:rFonts w:ascii="Times New Roman" w:hAnsi="Times New Roman"/>
          <w:b/>
        </w:rPr>
      </w:pPr>
    </w:p>
    <w:p w14:paraId="6BB3BE55" w14:textId="77777777" w:rsidR="00E7262F" w:rsidRPr="00957B40" w:rsidRDefault="00E7262F" w:rsidP="00E7262F">
      <w:pPr>
        <w:jc w:val="center"/>
        <w:rPr>
          <w:rFonts w:ascii="Times New Roman" w:hAnsi="Times New Roman"/>
          <w:b/>
          <w:sz w:val="32"/>
          <w:szCs w:val="32"/>
        </w:rPr>
      </w:pPr>
      <w:r w:rsidRPr="00957B40">
        <w:rPr>
          <w:rFonts w:ascii="Times New Roman" w:hAnsi="Times New Roman"/>
          <w:b/>
          <w:sz w:val="32"/>
          <w:szCs w:val="32"/>
        </w:rPr>
        <w:t xml:space="preserve">ĐỀ ÁN </w:t>
      </w:r>
    </w:p>
    <w:p w14:paraId="6999AA81" w14:textId="77777777" w:rsidR="00E7262F" w:rsidRPr="00957B40" w:rsidRDefault="00E7262F" w:rsidP="00E7262F">
      <w:pPr>
        <w:jc w:val="center"/>
        <w:rPr>
          <w:rFonts w:ascii="Times New Roman" w:hAnsi="Times New Roman"/>
          <w:b/>
        </w:rPr>
      </w:pPr>
      <w:r w:rsidRPr="00957B40">
        <w:rPr>
          <w:rFonts w:ascii="Times New Roman" w:hAnsi="Times New Roman"/>
          <w:b/>
        </w:rPr>
        <w:t xml:space="preserve">CẤU TẠO ỦY BAN KIỂM TRA CÔNG ĐOÀN .................... </w:t>
      </w:r>
    </w:p>
    <w:p w14:paraId="472EF8CB" w14:textId="77777777" w:rsidR="00E7262F" w:rsidRPr="00957B40" w:rsidRDefault="00E7262F" w:rsidP="00E7262F">
      <w:pPr>
        <w:jc w:val="center"/>
        <w:rPr>
          <w:rFonts w:ascii="Times New Roman" w:hAnsi="Times New Roman"/>
          <w:b/>
        </w:rPr>
      </w:pPr>
      <w:r w:rsidRPr="00957B40">
        <w:rPr>
          <w:rFonts w:ascii="Times New Roman" w:hAnsi="Times New Roman"/>
          <w:b/>
        </w:rPr>
        <w:t>KHÓA ............, NHIỆM KỲ ................</w:t>
      </w:r>
    </w:p>
    <w:p w14:paraId="700B6D18" w14:textId="77777777" w:rsidR="00E7262F" w:rsidRPr="00957B40" w:rsidRDefault="00E7262F" w:rsidP="00E7262F">
      <w:pPr>
        <w:jc w:val="center"/>
        <w:rPr>
          <w:rFonts w:ascii="Times New Roman" w:hAnsi="Times New Roman"/>
        </w:rPr>
      </w:pPr>
      <w:r w:rsidRPr="00957B40">
        <w:rPr>
          <w:rFonts w:ascii="Times New Roman" w:hAnsi="Times New Roman"/>
        </w:rPr>
        <w:t xml:space="preserve"> </w:t>
      </w:r>
    </w:p>
    <w:p w14:paraId="01651A66" w14:textId="77777777" w:rsidR="00E7262F" w:rsidRPr="00957B40" w:rsidRDefault="00E7262F" w:rsidP="00E7262F">
      <w:pPr>
        <w:spacing w:before="120" w:after="120" w:line="380" w:lineRule="exact"/>
        <w:ind w:firstLine="720"/>
        <w:jc w:val="both"/>
        <w:rPr>
          <w:rFonts w:ascii="Times New Roman" w:hAnsi="Times New Roman"/>
          <w:b/>
          <w:bCs/>
          <w:iCs/>
        </w:rPr>
      </w:pPr>
      <w:r w:rsidRPr="00957B40">
        <w:rPr>
          <w:rFonts w:ascii="Times New Roman" w:hAnsi="Times New Roman"/>
          <w:b/>
          <w:bCs/>
          <w:iCs/>
        </w:rPr>
        <w:t xml:space="preserve">I. Tiêu chuẩn ủy viên Ủy </w:t>
      </w:r>
      <w:r w:rsidR="00E0107E" w:rsidRPr="00957B40">
        <w:rPr>
          <w:rFonts w:ascii="Times New Roman" w:hAnsi="Times New Roman"/>
          <w:b/>
          <w:bCs/>
          <w:iCs/>
        </w:rPr>
        <w:t>ban Kiểm tra Công đoàn ........</w:t>
      </w:r>
      <w:r w:rsidRPr="00957B40">
        <w:rPr>
          <w:rFonts w:ascii="Times New Roman" w:hAnsi="Times New Roman"/>
          <w:b/>
          <w:bCs/>
          <w:iCs/>
        </w:rPr>
        <w:t>.. khóa ..........., nhiệm kỳ ............</w:t>
      </w:r>
    </w:p>
    <w:p w14:paraId="1EB26518" w14:textId="77777777" w:rsidR="00E7262F" w:rsidRPr="00957B40" w:rsidRDefault="00E7262F" w:rsidP="00E7262F">
      <w:pPr>
        <w:spacing w:before="120" w:after="120" w:line="380" w:lineRule="exact"/>
        <w:ind w:firstLine="720"/>
        <w:jc w:val="both"/>
        <w:rPr>
          <w:rFonts w:ascii="Times New Roman" w:hAnsi="Times New Roman"/>
          <w:b/>
          <w:bCs/>
          <w:iCs/>
        </w:rPr>
      </w:pPr>
      <w:r w:rsidRPr="00957B40">
        <w:rPr>
          <w:rFonts w:ascii="Times New Roman" w:hAnsi="Times New Roman"/>
          <w:b/>
          <w:bCs/>
          <w:iCs/>
        </w:rPr>
        <w:t>II. Cấu tạo Ủy ban Kiểm tra Công đoàn .......................... khóa ..........., nhiệm kỳ ..............</w:t>
      </w:r>
    </w:p>
    <w:p w14:paraId="3CDCF960" w14:textId="77777777" w:rsidR="00E7262F" w:rsidRPr="00957B40" w:rsidRDefault="00E7262F" w:rsidP="00E7262F">
      <w:pPr>
        <w:spacing w:before="120" w:after="120" w:line="380" w:lineRule="exact"/>
        <w:ind w:firstLine="720"/>
        <w:jc w:val="both"/>
        <w:rPr>
          <w:rFonts w:ascii="Times New Roman" w:hAnsi="Times New Roman"/>
          <w:b/>
          <w:bCs/>
          <w:i/>
          <w:iCs/>
        </w:rPr>
      </w:pPr>
      <w:r w:rsidRPr="00957B40">
        <w:rPr>
          <w:rFonts w:ascii="Times New Roman" w:hAnsi="Times New Roman"/>
          <w:b/>
          <w:bCs/>
          <w:i/>
          <w:iCs/>
        </w:rPr>
        <w:t>1. Số lượng:</w:t>
      </w:r>
    </w:p>
    <w:p w14:paraId="0457AAF0" w14:textId="77777777" w:rsidR="00E7262F" w:rsidRPr="00957B40" w:rsidRDefault="00E7262F" w:rsidP="00E7262F">
      <w:pPr>
        <w:spacing w:before="120" w:after="120" w:line="380" w:lineRule="exact"/>
        <w:ind w:firstLine="720"/>
        <w:jc w:val="both"/>
        <w:rPr>
          <w:rFonts w:ascii="Times New Roman" w:hAnsi="Times New Roman"/>
          <w:b/>
          <w:bCs/>
          <w:i/>
          <w:iCs/>
        </w:rPr>
      </w:pPr>
      <w:r w:rsidRPr="00957B40">
        <w:rPr>
          <w:rFonts w:ascii="Times New Roman" w:hAnsi="Times New Roman"/>
          <w:b/>
          <w:bCs/>
          <w:i/>
          <w:iCs/>
        </w:rPr>
        <w:t>2. Cơ cấu:</w:t>
      </w:r>
    </w:p>
    <w:p w14:paraId="324566E5" w14:textId="77777777" w:rsidR="00E7262F" w:rsidRPr="00957B40" w:rsidRDefault="00E7262F" w:rsidP="00E7262F">
      <w:pPr>
        <w:spacing w:before="120" w:after="120" w:line="380" w:lineRule="exact"/>
        <w:ind w:firstLine="720"/>
        <w:jc w:val="both"/>
        <w:rPr>
          <w:rFonts w:ascii="Times New Roman" w:hAnsi="Times New Roman"/>
          <w:b/>
          <w:bCs/>
          <w:i/>
          <w:iCs/>
        </w:rPr>
      </w:pPr>
      <w:r w:rsidRPr="00957B40">
        <w:rPr>
          <w:rFonts w:ascii="Times New Roman" w:hAnsi="Times New Roman"/>
          <w:b/>
          <w:bCs/>
          <w:i/>
          <w:iCs/>
        </w:rPr>
        <w:t xml:space="preserve">3. Về nhân sự cụ thể: </w:t>
      </w:r>
      <w:r w:rsidRPr="00957B40">
        <w:rPr>
          <w:rFonts w:ascii="Times New Roman" w:hAnsi="Times New Roman"/>
          <w:bCs/>
          <w:iCs/>
        </w:rPr>
        <w:t>Dự kiến Ủy ban Kiểm tra Công đoàn  ..................... khóa ............, nhiệm kỳ .......... bầu tại Đại hội Công đoàn .............</w:t>
      </w:r>
      <w:r w:rsidR="00E0107E" w:rsidRPr="00957B40">
        <w:rPr>
          <w:rFonts w:ascii="Times New Roman" w:hAnsi="Times New Roman"/>
          <w:bCs/>
          <w:iCs/>
        </w:rPr>
        <w:t xml:space="preserve"> </w:t>
      </w:r>
      <w:r w:rsidRPr="00957B40">
        <w:rPr>
          <w:rFonts w:ascii="Times New Roman" w:hAnsi="Times New Roman"/>
          <w:bCs/>
          <w:iCs/>
        </w:rPr>
        <w:t>lần thứ ..........., nhiệm kỳ .......... gồm .............. đồng chí (có danh sách trích ngang nhân sự kèm theo).</w:t>
      </w:r>
    </w:p>
    <w:p w14:paraId="2B893164" w14:textId="77777777" w:rsidR="00E7262F" w:rsidRPr="00957B40" w:rsidRDefault="00E7262F" w:rsidP="00E7262F">
      <w:pPr>
        <w:rPr>
          <w:rFonts w:ascii="Times New Roman" w:hAnsi="Times New Roman"/>
        </w:rPr>
      </w:pPr>
    </w:p>
    <w:p w14:paraId="493886C5" w14:textId="77777777" w:rsidR="00E7262F" w:rsidRPr="00957B40" w:rsidRDefault="00E7262F" w:rsidP="00E7262F">
      <w:pPr>
        <w:rPr>
          <w:rFonts w:ascii="Times New Roman" w:hAnsi="Times New Roman"/>
        </w:rPr>
      </w:pPr>
    </w:p>
    <w:p w14:paraId="18970B4F" w14:textId="77777777" w:rsidR="00E7262F" w:rsidRPr="00957B40" w:rsidRDefault="00E7262F" w:rsidP="00E7262F">
      <w:pPr>
        <w:rPr>
          <w:rFonts w:ascii="Times New Roman" w:hAnsi="Times New Roman"/>
        </w:rPr>
      </w:pPr>
    </w:p>
    <w:p w14:paraId="7599A412" w14:textId="77777777" w:rsidR="00E7262F" w:rsidRPr="00957B40" w:rsidRDefault="00E7262F" w:rsidP="00E7262F">
      <w:pPr>
        <w:rPr>
          <w:rFonts w:ascii="Times New Roman" w:hAnsi="Times New Roman"/>
        </w:rPr>
      </w:pPr>
    </w:p>
    <w:p w14:paraId="22384698" w14:textId="77777777" w:rsidR="00E7262F" w:rsidRPr="00957B40" w:rsidRDefault="00E7262F" w:rsidP="00E7262F">
      <w:pPr>
        <w:rPr>
          <w:rFonts w:ascii="Times New Roman" w:hAnsi="Times New Roman"/>
        </w:rPr>
      </w:pPr>
    </w:p>
    <w:p w14:paraId="63F8F907" w14:textId="77777777" w:rsidR="00E7262F" w:rsidRPr="00957B40" w:rsidRDefault="00E7262F" w:rsidP="00E7262F">
      <w:pPr>
        <w:rPr>
          <w:rFonts w:ascii="Times New Roman" w:hAnsi="Times New Roman"/>
        </w:rPr>
      </w:pPr>
    </w:p>
    <w:p w14:paraId="61766A24" w14:textId="77777777" w:rsidR="00240EE4" w:rsidRPr="00957B40" w:rsidRDefault="00240EE4" w:rsidP="00E7262F">
      <w:pPr>
        <w:rPr>
          <w:rFonts w:ascii="Times New Roman" w:hAnsi="Times New Roman"/>
        </w:rPr>
      </w:pPr>
    </w:p>
    <w:p w14:paraId="16D2D6CD" w14:textId="77777777" w:rsidR="00240EE4" w:rsidRPr="00957B40" w:rsidRDefault="00240EE4" w:rsidP="00E7262F">
      <w:pPr>
        <w:rPr>
          <w:rFonts w:ascii="Times New Roman" w:hAnsi="Times New Roman"/>
        </w:rPr>
      </w:pPr>
    </w:p>
    <w:p w14:paraId="31872348" w14:textId="77777777" w:rsidR="00240EE4" w:rsidRPr="00957B40" w:rsidRDefault="00240EE4" w:rsidP="00E7262F">
      <w:pPr>
        <w:rPr>
          <w:rFonts w:ascii="Times New Roman" w:hAnsi="Times New Roman"/>
        </w:rPr>
      </w:pPr>
    </w:p>
    <w:p w14:paraId="28614C76" w14:textId="77777777" w:rsidR="00E7262F" w:rsidRPr="00957B40" w:rsidRDefault="00E7262F" w:rsidP="00E7262F">
      <w:pPr>
        <w:rPr>
          <w:rFonts w:ascii="Times New Roman" w:hAnsi="Times New Roman"/>
        </w:rPr>
      </w:pPr>
    </w:p>
    <w:p w14:paraId="37BF1366" w14:textId="77777777" w:rsidR="00E7262F" w:rsidRPr="00957B40" w:rsidRDefault="00E7262F" w:rsidP="00E7262F">
      <w:pPr>
        <w:rPr>
          <w:rFonts w:ascii="Times New Roman" w:hAnsi="Times New Roman"/>
        </w:rPr>
      </w:pPr>
    </w:p>
    <w:p w14:paraId="3858034D" w14:textId="77777777" w:rsidR="00E7262F" w:rsidRPr="00957B40" w:rsidRDefault="00E7262F" w:rsidP="00E7262F">
      <w:pPr>
        <w:rPr>
          <w:rFonts w:ascii="Times New Roman" w:hAnsi="Times New Roman"/>
        </w:rPr>
      </w:pPr>
    </w:p>
    <w:p w14:paraId="2383733F" w14:textId="77777777" w:rsidR="00E7262F" w:rsidRPr="00957B40" w:rsidRDefault="00E7262F" w:rsidP="00E7262F">
      <w:pPr>
        <w:rPr>
          <w:rFonts w:ascii="Times New Roman" w:hAnsi="Times New Roman"/>
        </w:rPr>
      </w:pPr>
    </w:p>
    <w:p w14:paraId="04E8FC4D" w14:textId="77777777" w:rsidR="00E7262F" w:rsidRPr="00957B40" w:rsidRDefault="00E7262F" w:rsidP="00E7262F">
      <w:pPr>
        <w:rPr>
          <w:rFonts w:ascii="Times New Roman" w:hAnsi="Times New Roman"/>
        </w:rPr>
      </w:pPr>
    </w:p>
    <w:p w14:paraId="7923C33A" w14:textId="77777777" w:rsidR="00E7262F" w:rsidRPr="00957B40" w:rsidRDefault="00E7262F" w:rsidP="00E7262F">
      <w:pPr>
        <w:rPr>
          <w:rFonts w:ascii="Times New Roman" w:hAnsi="Times New Roman"/>
        </w:rPr>
      </w:pPr>
    </w:p>
    <w:p w14:paraId="6C057D2E" w14:textId="77777777" w:rsidR="00E7262F" w:rsidRPr="00957B40" w:rsidRDefault="00E7262F" w:rsidP="00E7262F">
      <w:pPr>
        <w:rPr>
          <w:rFonts w:ascii="Times New Roman" w:hAnsi="Times New Roman"/>
        </w:rPr>
      </w:pPr>
    </w:p>
    <w:p w14:paraId="29A04A52" w14:textId="77777777" w:rsidR="00E7262F" w:rsidRPr="00957B40" w:rsidRDefault="00E7262F" w:rsidP="00E7262F">
      <w:pPr>
        <w:rPr>
          <w:rFonts w:ascii="Times New Roman" w:hAnsi="Times New Roman"/>
        </w:rPr>
      </w:pPr>
    </w:p>
    <w:p w14:paraId="054FE1F7" w14:textId="77777777" w:rsidR="00E7262F" w:rsidRPr="00957B40" w:rsidRDefault="00E7262F" w:rsidP="00E7262F">
      <w:pPr>
        <w:rPr>
          <w:rFonts w:ascii="Times New Roman" w:hAnsi="Times New Roman"/>
        </w:rPr>
      </w:pPr>
    </w:p>
    <w:p w14:paraId="649C80B8" w14:textId="77777777" w:rsidR="00E7262F" w:rsidRPr="00957B40" w:rsidRDefault="00E7262F" w:rsidP="00E7262F">
      <w:pPr>
        <w:rPr>
          <w:rFonts w:ascii="Times New Roman" w:hAnsi="Times New Roman"/>
        </w:rPr>
      </w:pPr>
    </w:p>
    <w:p w14:paraId="6302F154" w14:textId="77777777" w:rsidR="00E0107E" w:rsidRPr="00957B40" w:rsidRDefault="00E0107E" w:rsidP="00E7262F">
      <w:pPr>
        <w:rPr>
          <w:rFonts w:ascii="Times New Roman" w:hAnsi="Times New Roman"/>
        </w:rPr>
      </w:pPr>
    </w:p>
    <w:p w14:paraId="02F0FF3B" w14:textId="77777777" w:rsidR="00E0107E" w:rsidRPr="00957B40" w:rsidRDefault="00E0107E" w:rsidP="00E7262F">
      <w:pPr>
        <w:rPr>
          <w:rFonts w:ascii="Times New Roman" w:hAnsi="Times New Roman"/>
        </w:rPr>
      </w:pPr>
    </w:p>
    <w:p w14:paraId="727C3A7F" w14:textId="77777777" w:rsidR="00E7262F" w:rsidRPr="00957B40" w:rsidRDefault="00E7262F" w:rsidP="00E7262F">
      <w:pPr>
        <w:rPr>
          <w:rFonts w:ascii="Times New Roman" w:hAnsi="Times New Roman"/>
        </w:rPr>
      </w:pPr>
    </w:p>
    <w:tbl>
      <w:tblPr>
        <w:tblW w:w="9768" w:type="dxa"/>
        <w:tblLook w:val="01E0" w:firstRow="1" w:lastRow="1" w:firstColumn="1" w:lastColumn="1" w:noHBand="0" w:noVBand="0"/>
      </w:tblPr>
      <w:tblGrid>
        <w:gridCol w:w="4448"/>
        <w:gridCol w:w="5320"/>
      </w:tblGrid>
      <w:tr w:rsidR="00E7262F" w:rsidRPr="00957B40" w14:paraId="7DA5B941" w14:textId="77777777" w:rsidTr="00240EE4">
        <w:tc>
          <w:tcPr>
            <w:tcW w:w="4448" w:type="dxa"/>
            <w:shd w:val="clear" w:color="auto" w:fill="auto"/>
          </w:tcPr>
          <w:p w14:paraId="22DCFF98" w14:textId="77777777" w:rsidR="00E7262F" w:rsidRPr="00957B40" w:rsidRDefault="00E7262F" w:rsidP="00240EE4">
            <w:pPr>
              <w:spacing w:line="276" w:lineRule="auto"/>
              <w:ind w:firstLineChars="5" w:firstLine="12"/>
              <w:jc w:val="center"/>
              <w:rPr>
                <w:rFonts w:ascii="Times New Roman" w:hAnsi="Times New Roman"/>
                <w:b/>
                <w:sz w:val="24"/>
              </w:rPr>
            </w:pPr>
            <w:r w:rsidRPr="00957B40">
              <w:rPr>
                <w:rFonts w:ascii="Times New Roman" w:hAnsi="Times New Roman"/>
                <w:b/>
                <w:sz w:val="24"/>
              </w:rPr>
              <w:t>ĐẠI HỘI CÔNG ĐOÀN …………….</w:t>
            </w:r>
          </w:p>
          <w:p w14:paraId="13463261" w14:textId="77777777" w:rsidR="00E7262F" w:rsidRPr="00957B40" w:rsidRDefault="00E7262F" w:rsidP="00240EE4">
            <w:pPr>
              <w:spacing w:line="276" w:lineRule="auto"/>
              <w:jc w:val="center"/>
              <w:rPr>
                <w:rFonts w:ascii="Times New Roman" w:hAnsi="Times New Roman"/>
                <w:b/>
                <w:sz w:val="24"/>
              </w:rPr>
            </w:pPr>
            <w:r w:rsidRPr="00957B40">
              <w:rPr>
                <w:rFonts w:ascii="Times New Roman" w:hAnsi="Times New Roman"/>
                <w:b/>
                <w:sz w:val="24"/>
              </w:rPr>
              <w:t>LẦN THỨ ….., NHIỆM KỲ 2023-2028</w:t>
            </w:r>
          </w:p>
          <w:p w14:paraId="070763A5" w14:textId="77777777" w:rsidR="00E7262F" w:rsidRPr="00957B40" w:rsidRDefault="00A83B3C" w:rsidP="00240EE4">
            <w:pPr>
              <w:tabs>
                <w:tab w:val="left" w:pos="525"/>
                <w:tab w:val="center" w:pos="4649"/>
              </w:tabs>
              <w:spacing w:line="288" w:lineRule="auto"/>
              <w:jc w:val="center"/>
              <w:rPr>
                <w:rFonts w:ascii="Times New Roman" w:hAnsi="Times New Roman"/>
                <w:b/>
              </w:rPr>
            </w:pPr>
            <w:r>
              <w:rPr>
                <w:rFonts w:ascii="Times New Roman" w:hAnsi="Times New Roman"/>
                <w:b/>
                <w:noProof/>
              </w:rPr>
              <mc:AlternateContent>
                <mc:Choice Requires="wps">
                  <w:drawing>
                    <wp:anchor distT="4294967295" distB="4294967295" distL="114300" distR="114300" simplePos="0" relativeHeight="251681792" behindDoc="0" locked="0" layoutInCell="1" allowOverlap="1" wp14:anchorId="278E0BB1" wp14:editId="0F63558D">
                      <wp:simplePos x="0" y="0"/>
                      <wp:positionH relativeFrom="column">
                        <wp:posOffset>177800</wp:posOffset>
                      </wp:positionH>
                      <wp:positionV relativeFrom="paragraph">
                        <wp:posOffset>81279</wp:posOffset>
                      </wp:positionV>
                      <wp:extent cx="2400300" cy="0"/>
                      <wp:effectExtent l="0" t="0" r="0" b="0"/>
                      <wp:wrapNone/>
                      <wp:docPr id="1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F093AF" id="Straight Connector 26" o:spid="_x0000_s1026" style="position:absolute;z-index:2516817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4pt,6.4pt" to="203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">
                      <o:lock v:ext="edit" shapetype="f"/>
                    </v:line>
                  </w:pict>
                </mc:Fallback>
              </mc:AlternateContent>
            </w:r>
          </w:p>
        </w:tc>
        <w:tc>
          <w:tcPr>
            <w:tcW w:w="5320" w:type="dxa"/>
            <w:shd w:val="clear" w:color="auto" w:fill="auto"/>
          </w:tcPr>
          <w:p w14:paraId="41867174" w14:textId="77777777" w:rsidR="00E7262F" w:rsidRPr="00957B40" w:rsidRDefault="00E7262F" w:rsidP="00240EE4">
            <w:pPr>
              <w:spacing w:line="276" w:lineRule="auto"/>
              <w:jc w:val="center"/>
              <w:rPr>
                <w:rFonts w:ascii="Times New Roman" w:hAnsi="Times New Roman"/>
                <w:b/>
              </w:rPr>
            </w:pPr>
            <w:r w:rsidRPr="00957B40">
              <w:rPr>
                <w:rFonts w:ascii="Times New Roman" w:hAnsi="Times New Roman"/>
                <w:b/>
                <w:sz w:val="24"/>
              </w:rPr>
              <w:t>CỘNG HÒA XÃ HỘI CHỦ NGHĨA VIỆT NAM</w:t>
            </w:r>
          </w:p>
          <w:p w14:paraId="5DBB580A" w14:textId="77777777" w:rsidR="00E7262F" w:rsidRPr="00957B40" w:rsidRDefault="00E7262F" w:rsidP="00240EE4">
            <w:pPr>
              <w:spacing w:line="276" w:lineRule="auto"/>
              <w:jc w:val="center"/>
              <w:rPr>
                <w:rFonts w:ascii="Times New Roman" w:hAnsi="Times New Roman"/>
                <w:b/>
              </w:rPr>
            </w:pPr>
            <w:r w:rsidRPr="00957B40">
              <w:rPr>
                <w:rFonts w:ascii="Times New Roman" w:hAnsi="Times New Roman"/>
                <w:b/>
              </w:rPr>
              <w:t>Độc lập - Tự do - Hạnh phúc</w:t>
            </w:r>
          </w:p>
          <w:p w14:paraId="772D5CDC" w14:textId="77777777" w:rsidR="00E7262F" w:rsidRPr="00957B40" w:rsidRDefault="00A83B3C" w:rsidP="00240EE4">
            <w:pPr>
              <w:spacing w:line="276" w:lineRule="auto"/>
              <w:jc w:val="center"/>
              <w:rPr>
                <w:rFonts w:ascii="Times New Roman" w:hAnsi="Times New Roman"/>
                <w:b/>
              </w:rPr>
            </w:pPr>
            <w:r>
              <w:rPr>
                <w:rFonts w:ascii="Times New Roman" w:hAnsi="Times New Roman"/>
                <w:noProof/>
              </w:rPr>
              <mc:AlternateContent>
                <mc:Choice Requires="wps">
                  <w:drawing>
                    <wp:anchor distT="4294967295" distB="4294967295" distL="114300" distR="114300" simplePos="0" relativeHeight="251680768" behindDoc="0" locked="0" layoutInCell="1" allowOverlap="1" wp14:anchorId="70D5CA4D" wp14:editId="54BEE222">
                      <wp:simplePos x="0" y="0"/>
                      <wp:positionH relativeFrom="column">
                        <wp:posOffset>645795</wp:posOffset>
                      </wp:positionH>
                      <wp:positionV relativeFrom="paragraph">
                        <wp:posOffset>11429</wp:posOffset>
                      </wp:positionV>
                      <wp:extent cx="1999615" cy="0"/>
                      <wp:effectExtent l="0" t="0" r="0" b="0"/>
                      <wp:wrapNone/>
                      <wp:docPr id="18"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BF341" id="Straight Connector 25" o:spid="_x0000_s1026" style="position:absolute;z-index:25168076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50.85pt,.9pt" to="208.3pt,.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">
                      <o:lock v:ext="edit" shapetype="f"/>
                    </v:line>
                  </w:pict>
                </mc:Fallback>
              </mc:AlternateContent>
            </w:r>
          </w:p>
          <w:p w14:paraId="22504CF9" w14:textId="77777777" w:rsidR="00E7262F" w:rsidRPr="00957B40" w:rsidRDefault="00E7262F" w:rsidP="00240EE4">
            <w:pPr>
              <w:tabs>
                <w:tab w:val="left" w:pos="525"/>
                <w:tab w:val="center" w:pos="4649"/>
              </w:tabs>
              <w:spacing w:line="288" w:lineRule="auto"/>
              <w:jc w:val="center"/>
              <w:rPr>
                <w:rFonts w:ascii="Times New Roman" w:hAnsi="Times New Roman"/>
                <w:b/>
              </w:rPr>
            </w:pPr>
            <w:r w:rsidRPr="00957B40">
              <w:rPr>
                <w:rFonts w:ascii="Times New Roman" w:hAnsi="Times New Roman"/>
                <w:i/>
              </w:rPr>
              <w:t>Hà Nội, ngày        tháng        năm 2023</w:t>
            </w:r>
          </w:p>
        </w:tc>
      </w:tr>
    </w:tbl>
    <w:p w14:paraId="59C0F9C8" w14:textId="77777777" w:rsidR="00E7262F" w:rsidRPr="00957B40" w:rsidRDefault="00E7262F" w:rsidP="00E7262F">
      <w:pPr>
        <w:tabs>
          <w:tab w:val="left" w:pos="525"/>
          <w:tab w:val="center" w:pos="4649"/>
        </w:tabs>
        <w:spacing w:line="288" w:lineRule="auto"/>
        <w:rPr>
          <w:rFonts w:ascii="Times New Roman" w:hAnsi="Times New Roman"/>
          <w:b/>
        </w:rPr>
      </w:pPr>
    </w:p>
    <w:p w14:paraId="5B3B6192" w14:textId="77777777" w:rsidR="00E7262F" w:rsidRPr="00957B40" w:rsidRDefault="00E7262F" w:rsidP="00E7262F">
      <w:pPr>
        <w:pStyle w:val="BodyText"/>
        <w:spacing w:line="288" w:lineRule="auto"/>
        <w:jc w:val="center"/>
        <w:rPr>
          <w:rFonts w:ascii="Times New Roman" w:hAnsi="Times New Roman"/>
          <w:b/>
          <w:sz w:val="24"/>
        </w:rPr>
      </w:pPr>
      <w:r w:rsidRPr="00957B40">
        <w:rPr>
          <w:rFonts w:ascii="Times New Roman" w:hAnsi="Times New Roman"/>
          <w:b/>
          <w:sz w:val="24"/>
        </w:rPr>
        <w:t>ĐỀ ÁN NHÂN SỰ</w:t>
      </w:r>
    </w:p>
    <w:p w14:paraId="101AF7CE" w14:textId="77777777" w:rsidR="00E7262F" w:rsidRPr="00957B40" w:rsidRDefault="00E7262F" w:rsidP="00E7262F">
      <w:pPr>
        <w:pStyle w:val="BodyText"/>
        <w:spacing w:line="288" w:lineRule="auto"/>
        <w:jc w:val="center"/>
        <w:rPr>
          <w:rFonts w:ascii="Times New Roman" w:hAnsi="Times New Roman"/>
          <w:b/>
          <w:sz w:val="24"/>
        </w:rPr>
      </w:pPr>
      <w:r w:rsidRPr="00957B40">
        <w:rPr>
          <w:rFonts w:ascii="Times New Roman" w:hAnsi="Times New Roman"/>
          <w:b/>
          <w:sz w:val="24"/>
        </w:rPr>
        <w:t>ĐOÀN ĐẠI BIỂU DỰ ĐẠI HỘI ………………,</w:t>
      </w:r>
    </w:p>
    <w:p w14:paraId="75A16489" w14:textId="77777777" w:rsidR="00E7262F" w:rsidRPr="00957B40" w:rsidRDefault="00E7262F" w:rsidP="00E7262F">
      <w:pPr>
        <w:pStyle w:val="BodyText"/>
        <w:spacing w:line="288" w:lineRule="auto"/>
        <w:jc w:val="center"/>
        <w:rPr>
          <w:rFonts w:ascii="Times New Roman" w:hAnsi="Times New Roman"/>
          <w:b/>
          <w:sz w:val="24"/>
        </w:rPr>
      </w:pPr>
      <w:r w:rsidRPr="00957B40">
        <w:rPr>
          <w:rFonts w:ascii="Times New Roman" w:hAnsi="Times New Roman"/>
          <w:b/>
          <w:sz w:val="24"/>
        </w:rPr>
        <w:t xml:space="preserve">NHIỆM KỲ 2023 </w:t>
      </w:r>
      <w:r w:rsidRPr="00957B40">
        <w:rPr>
          <w:rFonts w:ascii="Times New Roman" w:hAnsi="Times New Roman"/>
          <w:sz w:val="24"/>
        </w:rPr>
        <w:t>-</w:t>
      </w:r>
      <w:r w:rsidRPr="00957B40">
        <w:rPr>
          <w:rFonts w:ascii="Times New Roman" w:hAnsi="Times New Roman"/>
          <w:b/>
          <w:sz w:val="24"/>
        </w:rPr>
        <w:t xml:space="preserve"> 2028</w:t>
      </w:r>
    </w:p>
    <w:p w14:paraId="4B9ADFA5" w14:textId="77777777" w:rsidR="00E7262F" w:rsidRPr="00957B40" w:rsidRDefault="00E7262F" w:rsidP="00E7262F">
      <w:pPr>
        <w:pStyle w:val="BodyText"/>
        <w:spacing w:before="120" w:line="276" w:lineRule="auto"/>
        <w:ind w:firstLineChars="720" w:firstLine="2055"/>
        <w:rPr>
          <w:rFonts w:ascii="Times New Roman" w:hAnsi="Times New Roman"/>
          <w:b/>
        </w:rPr>
      </w:pPr>
    </w:p>
    <w:p w14:paraId="0F828ACC" w14:textId="77777777" w:rsidR="00E7262F" w:rsidRPr="00957B40" w:rsidRDefault="00E7262F" w:rsidP="00E7262F">
      <w:pPr>
        <w:spacing w:before="120" w:line="288" w:lineRule="auto"/>
        <w:jc w:val="both"/>
        <w:rPr>
          <w:rFonts w:ascii="Times New Roman" w:hAnsi="Times New Roman"/>
          <w:spacing w:val="-4"/>
        </w:rPr>
      </w:pPr>
      <w:r w:rsidRPr="00957B40">
        <w:rPr>
          <w:rFonts w:ascii="Times New Roman" w:hAnsi="Times New Roman"/>
        </w:rPr>
        <w:tab/>
      </w:r>
      <w:r w:rsidRPr="00957B40">
        <w:rPr>
          <w:rFonts w:ascii="Times New Roman" w:hAnsi="Times New Roman"/>
          <w:spacing w:val="-4"/>
        </w:rPr>
        <w:t xml:space="preserve">Thực hiện Điều lệ Công đoàn Việt Nam khoá XI; Kế hoạch số ………, ngày ……… của BTV (BCH) Công đoàn ……….. về việc tổ chức Đại hội Công đoàn các cấp tiến tới Đại hội …………………….. lần thứ ….., nhiệm kỳ 2023-2028; Đề án số ………, ngày……….. của………….. về việc phân bổ đại biểu dự Đại hội ………………………., Đoàn Chủ tịch đại hội báo cáo đề án nhân sự đoàn đại biểu dự Đại hội Công đoàn ………… lần thứ …. nhiệm kỳ 2023-2028 do Ban Chấp hành Công đoàn ……………. khóa …………… chuẩn bị như sau: </w:t>
      </w:r>
    </w:p>
    <w:p w14:paraId="1E135D06" w14:textId="77777777" w:rsidR="00E7262F" w:rsidRPr="00957B40" w:rsidRDefault="00E7262F" w:rsidP="00E7262F">
      <w:pPr>
        <w:spacing w:before="120" w:line="288" w:lineRule="auto"/>
        <w:jc w:val="both"/>
        <w:rPr>
          <w:rFonts w:ascii="Times New Roman" w:hAnsi="Times New Roman"/>
          <w:b/>
          <w:spacing w:val="-4"/>
        </w:rPr>
      </w:pPr>
      <w:r w:rsidRPr="00957B40">
        <w:rPr>
          <w:rFonts w:ascii="Times New Roman" w:hAnsi="Times New Roman"/>
          <w:b/>
          <w:spacing w:val="-4"/>
        </w:rPr>
        <w:tab/>
        <w:t>1. Tiêu chuẩn</w:t>
      </w:r>
    </w:p>
    <w:p w14:paraId="67E46966" w14:textId="77777777" w:rsidR="00E7262F" w:rsidRPr="00957B40" w:rsidRDefault="00E7262F" w:rsidP="00E7262F">
      <w:pPr>
        <w:tabs>
          <w:tab w:val="center" w:pos="4961"/>
        </w:tabs>
        <w:spacing w:before="120" w:line="288" w:lineRule="auto"/>
        <w:ind w:firstLine="567"/>
        <w:jc w:val="both"/>
        <w:rPr>
          <w:rFonts w:ascii="Times New Roman" w:hAnsi="Times New Roman"/>
          <w:bCs/>
          <w:spacing w:val="-2"/>
        </w:rPr>
      </w:pPr>
      <w:r w:rsidRPr="00957B40">
        <w:rPr>
          <w:rFonts w:ascii="Times New Roman" w:hAnsi="Times New Roman"/>
          <w:bCs/>
        </w:rPr>
        <w:t xml:space="preserve">- </w:t>
      </w:r>
      <w:r w:rsidRPr="00957B40">
        <w:rPr>
          <w:rFonts w:ascii="Times New Roman" w:hAnsi="Times New Roman"/>
          <w:bCs/>
          <w:spacing w:val="-2"/>
        </w:rPr>
        <w:t>Có bản lĩnh chính trị vững vàng; nhiệt tình, tâm huyết với sự nghiệp xây dựng tổ chức công đoàn; có tinh thần đổi mới, dám nghĩ, dám làm, dám chịu trách nhiệm, có uy tín, có phương pháp hoạt động quần chúng và khả năng đoàn kết tập hợp được đông đảo đoàn viên, cán bộ, công chức, viên chức, lao động (CBCCVCLĐ); có tinh thần đấu tranh bảo vệ quyền và lợi ích hợp pháp, chính đáng của đoàn viên, CBCCVCLĐ.</w:t>
      </w:r>
    </w:p>
    <w:p w14:paraId="40AC4D10" w14:textId="77777777" w:rsidR="00E7262F" w:rsidRPr="00957B40" w:rsidRDefault="00E7262F" w:rsidP="00E7262F">
      <w:pPr>
        <w:tabs>
          <w:tab w:val="center" w:pos="4961"/>
        </w:tabs>
        <w:spacing w:before="120" w:line="288" w:lineRule="auto"/>
        <w:ind w:firstLine="567"/>
        <w:jc w:val="both"/>
        <w:rPr>
          <w:rFonts w:ascii="Times New Roman" w:hAnsi="Times New Roman"/>
          <w:bCs/>
        </w:rPr>
      </w:pPr>
      <w:r w:rsidRPr="00957B40">
        <w:rPr>
          <w:rFonts w:ascii="Times New Roman" w:hAnsi="Times New Roman"/>
          <w:bCs/>
        </w:rPr>
        <w:t>- Có năng lực tham gia xây dựng và cụ thể hóa, tổ chức thực hiện tốt các nghị quyết của Đảng, chính sách, pháp luật của Nhà nước vào công tác công đoàn; có kiến thức về quản lý kinh tế, xã hội, pháp luật; có kỹ năng hoạt động và nghiệp vụ công tác công đoàn; có khả năng tham gia quyết định các chủ trương công tác của ban chấp hành công đoàn.</w:t>
      </w:r>
    </w:p>
    <w:p w14:paraId="2D1544F1" w14:textId="77777777" w:rsidR="00E7262F" w:rsidRPr="00957B40" w:rsidRDefault="00E7262F" w:rsidP="00E7262F">
      <w:pPr>
        <w:spacing w:before="120" w:line="288" w:lineRule="auto"/>
        <w:ind w:firstLine="567"/>
        <w:jc w:val="both"/>
        <w:rPr>
          <w:rFonts w:ascii="Times New Roman" w:hAnsi="Times New Roman"/>
          <w:spacing w:val="2"/>
          <w:lang w:val="fr-FR"/>
        </w:rPr>
      </w:pPr>
      <w:r w:rsidRPr="00957B40">
        <w:rPr>
          <w:rFonts w:ascii="Times New Roman" w:hAnsi="Times New Roman"/>
          <w:spacing w:val="2"/>
          <w:lang w:val="fr-FR"/>
        </w:rPr>
        <w:t>- Có tinh thần trách nhiệm, hoàn thành tốt nhiệm vụ được tập thể và tổ chức giao.</w:t>
      </w:r>
    </w:p>
    <w:p w14:paraId="24029B22" w14:textId="77777777" w:rsidR="00E7262F" w:rsidRPr="00957B40" w:rsidRDefault="00E7262F" w:rsidP="00E7262F">
      <w:pPr>
        <w:spacing w:before="120" w:line="288" w:lineRule="auto"/>
        <w:ind w:firstLine="567"/>
        <w:jc w:val="both"/>
        <w:rPr>
          <w:rFonts w:ascii="Times New Roman" w:hAnsi="Times New Roman"/>
          <w:spacing w:val="-6"/>
          <w:lang w:val="fr-FR"/>
        </w:rPr>
      </w:pPr>
      <w:r w:rsidRPr="00957B40">
        <w:rPr>
          <w:rFonts w:ascii="Times New Roman" w:hAnsi="Times New Roman"/>
          <w:bCs/>
          <w:lang w:val="fr-FR"/>
        </w:rPr>
        <w:t>- Có sức khỏe để hoàn thành nhiệm vụ; có đạo đức, lối sống lành mạnh, trung thực, giản dị; không cục bộ, cơ hội, tham nhũng và bao che cho tham nhũng;</w:t>
      </w:r>
      <w:r w:rsidRPr="00957B40">
        <w:rPr>
          <w:rFonts w:ascii="Times New Roman" w:hAnsi="Times New Roman"/>
          <w:spacing w:val="-4"/>
          <w:lang w:val="fr-FR"/>
        </w:rPr>
        <w:t xml:space="preserve"> kiên quyết </w:t>
      </w:r>
      <w:r w:rsidRPr="00957B40">
        <w:rPr>
          <w:rFonts w:ascii="Times New Roman" w:hAnsi="Times New Roman"/>
          <w:bCs/>
          <w:lang w:val="fr-FR"/>
        </w:rPr>
        <w:t xml:space="preserve">đấu tranh </w:t>
      </w:r>
      <w:r w:rsidRPr="00957B40">
        <w:rPr>
          <w:rFonts w:ascii="Times New Roman" w:hAnsi="Times New Roman"/>
          <w:spacing w:val="-4"/>
          <w:lang w:val="fr-FR"/>
        </w:rPr>
        <w:t>chống tham nhũng và lãng phí</w:t>
      </w:r>
      <w:r w:rsidRPr="00957B40">
        <w:rPr>
          <w:rFonts w:ascii="Times New Roman" w:hAnsi="Times New Roman"/>
          <w:bCs/>
          <w:lang w:val="fr-FR"/>
        </w:rPr>
        <w:t xml:space="preserve">. </w:t>
      </w:r>
    </w:p>
    <w:p w14:paraId="13062911" w14:textId="77777777" w:rsidR="00E7262F" w:rsidRPr="00957B40" w:rsidRDefault="00E7262F" w:rsidP="00E7262F">
      <w:pPr>
        <w:spacing w:before="120" w:line="288" w:lineRule="auto"/>
        <w:jc w:val="both"/>
        <w:rPr>
          <w:rFonts w:ascii="Times New Roman" w:hAnsi="Times New Roman"/>
          <w:spacing w:val="-4"/>
          <w:lang w:val="fr-FR"/>
        </w:rPr>
      </w:pPr>
      <w:r w:rsidRPr="00957B40">
        <w:rPr>
          <w:rFonts w:ascii="Times New Roman" w:hAnsi="Times New Roman"/>
          <w:spacing w:val="-4"/>
          <w:lang w:val="fr-FR"/>
        </w:rPr>
        <w:tab/>
      </w:r>
      <w:r w:rsidRPr="00957B40">
        <w:rPr>
          <w:rFonts w:ascii="Times New Roman" w:hAnsi="Times New Roman"/>
          <w:b/>
          <w:spacing w:val="-4"/>
          <w:lang w:val="fr-FR"/>
        </w:rPr>
        <w:t>2. Điều kiện:</w:t>
      </w:r>
      <w:r w:rsidRPr="00957B40">
        <w:rPr>
          <w:rFonts w:ascii="Times New Roman" w:hAnsi="Times New Roman"/>
          <w:spacing w:val="-4"/>
          <w:lang w:val="fr-FR"/>
        </w:rPr>
        <w:t xml:space="preserve"> Đại biểu dự Đại hội …………………………… là đại biểu chính thức dự Đại hội Công đoàn …………….………….. lần thứ …… nhiệm kỳ 2023-2028 </w:t>
      </w:r>
    </w:p>
    <w:p w14:paraId="6E62301D" w14:textId="77777777" w:rsidR="00E7262F" w:rsidRPr="00957B40" w:rsidRDefault="00E7262F" w:rsidP="00E7262F">
      <w:pPr>
        <w:spacing w:before="120" w:line="288" w:lineRule="auto"/>
        <w:jc w:val="both"/>
        <w:rPr>
          <w:rFonts w:ascii="Times New Roman" w:hAnsi="Times New Roman"/>
          <w:b/>
          <w:spacing w:val="-4"/>
        </w:rPr>
      </w:pPr>
      <w:r w:rsidRPr="00957B40">
        <w:rPr>
          <w:rFonts w:ascii="Times New Roman" w:hAnsi="Times New Roman"/>
          <w:spacing w:val="-4"/>
          <w:lang w:val="fr-FR"/>
        </w:rPr>
        <w:tab/>
      </w:r>
      <w:r w:rsidRPr="00957B40">
        <w:rPr>
          <w:rFonts w:ascii="Times New Roman" w:hAnsi="Times New Roman"/>
          <w:b/>
          <w:spacing w:val="-4"/>
        </w:rPr>
        <w:t xml:space="preserve">3. Số lượng: </w:t>
      </w:r>
      <w:r w:rsidRPr="00957B40">
        <w:rPr>
          <w:rFonts w:ascii="Times New Roman" w:hAnsi="Times New Roman"/>
          <w:spacing w:val="-4"/>
        </w:rPr>
        <w:t>…….. đồng chí</w:t>
      </w:r>
    </w:p>
    <w:p w14:paraId="47DCB88E" w14:textId="77777777" w:rsidR="00E7262F" w:rsidRPr="00957B40" w:rsidRDefault="00E7262F" w:rsidP="00E7262F">
      <w:pPr>
        <w:spacing w:before="120" w:line="288" w:lineRule="auto"/>
        <w:jc w:val="both"/>
        <w:rPr>
          <w:rFonts w:ascii="Times New Roman" w:hAnsi="Times New Roman"/>
          <w:b/>
          <w:spacing w:val="-4"/>
        </w:rPr>
      </w:pPr>
      <w:r w:rsidRPr="00957B40">
        <w:rPr>
          <w:rFonts w:ascii="Times New Roman" w:hAnsi="Times New Roman"/>
          <w:spacing w:val="-4"/>
        </w:rPr>
        <w:tab/>
      </w:r>
      <w:r w:rsidRPr="00957B40">
        <w:rPr>
          <w:rFonts w:ascii="Times New Roman" w:hAnsi="Times New Roman"/>
          <w:b/>
          <w:spacing w:val="-4"/>
        </w:rPr>
        <w:t>4. Cơ cấu:</w:t>
      </w:r>
    </w:p>
    <w:p w14:paraId="79A0E857" w14:textId="77777777" w:rsidR="00E7262F" w:rsidRPr="00957B40" w:rsidRDefault="00E7262F" w:rsidP="00E7262F">
      <w:pPr>
        <w:spacing w:before="120" w:line="288" w:lineRule="auto"/>
        <w:jc w:val="both"/>
        <w:rPr>
          <w:rFonts w:ascii="Times New Roman" w:hAnsi="Times New Roman"/>
          <w:spacing w:val="-4"/>
        </w:rPr>
      </w:pPr>
      <w:r w:rsidRPr="00957B40">
        <w:rPr>
          <w:rFonts w:ascii="Times New Roman" w:hAnsi="Times New Roman"/>
          <w:spacing w:val="-4"/>
        </w:rPr>
        <w:tab/>
        <w:t>4.1. Các công đoàn trực thuộc: …….. đồng chí, trong đó:</w:t>
      </w:r>
    </w:p>
    <w:p w14:paraId="2CFE39C2" w14:textId="77777777" w:rsidR="00E7262F" w:rsidRPr="00957B40" w:rsidRDefault="00E7262F" w:rsidP="00E7262F">
      <w:pPr>
        <w:spacing w:before="120" w:line="288" w:lineRule="auto"/>
        <w:jc w:val="both"/>
        <w:rPr>
          <w:rFonts w:ascii="Times New Roman" w:hAnsi="Times New Roman"/>
          <w:spacing w:val="-4"/>
        </w:rPr>
      </w:pPr>
      <w:r w:rsidRPr="00957B40">
        <w:rPr>
          <w:rFonts w:ascii="Times New Roman" w:hAnsi="Times New Roman"/>
          <w:spacing w:val="-4"/>
        </w:rPr>
        <w:tab/>
        <w:t>- Đại diện khối …………….: … đồng chí</w:t>
      </w:r>
    </w:p>
    <w:p w14:paraId="2FFA8D63" w14:textId="77777777" w:rsidR="00E7262F" w:rsidRPr="00957B40" w:rsidRDefault="00E7262F" w:rsidP="00E7262F">
      <w:pPr>
        <w:spacing w:before="120" w:line="288" w:lineRule="auto"/>
        <w:jc w:val="both"/>
        <w:rPr>
          <w:rFonts w:ascii="Times New Roman" w:hAnsi="Times New Roman"/>
          <w:spacing w:val="-4"/>
        </w:rPr>
      </w:pPr>
      <w:r w:rsidRPr="00957B40">
        <w:rPr>
          <w:rFonts w:ascii="Times New Roman" w:hAnsi="Times New Roman"/>
          <w:spacing w:val="-4"/>
        </w:rPr>
        <w:tab/>
        <w:t>- Đại diện khối ……………: … đồng chí</w:t>
      </w:r>
    </w:p>
    <w:p w14:paraId="3A0ED480" w14:textId="77777777" w:rsidR="00E7262F" w:rsidRPr="00957B40" w:rsidRDefault="00E7262F" w:rsidP="00E7262F">
      <w:pPr>
        <w:spacing w:before="120" w:line="288" w:lineRule="auto"/>
        <w:jc w:val="both"/>
        <w:rPr>
          <w:rFonts w:ascii="Times New Roman" w:hAnsi="Times New Roman"/>
          <w:spacing w:val="-4"/>
        </w:rPr>
      </w:pPr>
      <w:r w:rsidRPr="00957B40">
        <w:rPr>
          <w:rFonts w:ascii="Times New Roman" w:hAnsi="Times New Roman"/>
          <w:spacing w:val="-4"/>
        </w:rPr>
        <w:tab/>
        <w:t>- Đại diện khối …………….: … đồng chí</w:t>
      </w:r>
    </w:p>
    <w:p w14:paraId="65FAFB8E" w14:textId="77777777" w:rsidR="00E7262F" w:rsidRPr="00957B40" w:rsidRDefault="00E7262F" w:rsidP="00E7262F">
      <w:pPr>
        <w:shd w:val="clear" w:color="auto" w:fill="FFFFFF"/>
        <w:tabs>
          <w:tab w:val="left" w:pos="993"/>
        </w:tabs>
        <w:spacing w:before="120" w:after="120" w:line="320" w:lineRule="exact"/>
        <w:ind w:firstLine="709"/>
        <w:jc w:val="both"/>
        <w:textAlignment w:val="baseline"/>
        <w:rPr>
          <w:rFonts w:ascii="Times New Roman" w:hAnsi="Times New Roman"/>
        </w:rPr>
      </w:pPr>
      <w:r w:rsidRPr="00957B40">
        <w:rPr>
          <w:rFonts w:ascii="Times New Roman" w:hAnsi="Times New Roman"/>
          <w:spacing w:val="-4"/>
        </w:rPr>
        <w:t xml:space="preserve">4.2. </w:t>
      </w:r>
      <w:r w:rsidRPr="00957B40">
        <w:rPr>
          <w:rFonts w:ascii="Times New Roman" w:hAnsi="Times New Roman"/>
        </w:rPr>
        <w:t xml:space="preserve">Cơ cấu kết hợp: </w:t>
      </w:r>
    </w:p>
    <w:p w14:paraId="6891543F" w14:textId="77777777" w:rsidR="00E7262F" w:rsidRPr="00957B40" w:rsidRDefault="00E7262F" w:rsidP="00E7262F">
      <w:pPr>
        <w:shd w:val="clear" w:color="auto" w:fill="FFFFFF"/>
        <w:tabs>
          <w:tab w:val="left" w:pos="0"/>
          <w:tab w:val="left" w:pos="709"/>
          <w:tab w:val="left" w:pos="993"/>
        </w:tabs>
        <w:spacing w:before="120" w:after="120" w:line="320" w:lineRule="exact"/>
        <w:jc w:val="both"/>
        <w:textAlignment w:val="baseline"/>
        <w:rPr>
          <w:rFonts w:ascii="Times New Roman" w:hAnsi="Times New Roman"/>
        </w:rPr>
      </w:pPr>
      <w:r w:rsidRPr="00957B40">
        <w:rPr>
          <w:rFonts w:ascii="Times New Roman" w:hAnsi="Times New Roman"/>
        </w:rPr>
        <w:tab/>
        <w:t>+ Nam: …. đại biểu, chiếm tỷ lệ ….%; Nữ: … đại biểu, chiếm tỷ lệ ….%;</w:t>
      </w:r>
    </w:p>
    <w:p w14:paraId="2A59D0AD" w14:textId="77777777" w:rsidR="00E7262F" w:rsidRPr="00957B40" w:rsidRDefault="00E7262F" w:rsidP="00E7262F">
      <w:pPr>
        <w:shd w:val="clear" w:color="auto" w:fill="FFFFFF"/>
        <w:tabs>
          <w:tab w:val="left" w:pos="0"/>
        </w:tabs>
        <w:spacing w:before="120" w:after="120" w:line="320" w:lineRule="exact"/>
        <w:jc w:val="both"/>
        <w:textAlignment w:val="baseline"/>
        <w:rPr>
          <w:rFonts w:ascii="Times New Roman" w:hAnsi="Times New Roman"/>
        </w:rPr>
      </w:pPr>
      <w:r w:rsidRPr="00957B40">
        <w:rPr>
          <w:rFonts w:ascii="Times New Roman" w:hAnsi="Times New Roman"/>
        </w:rPr>
        <w:tab/>
        <w:t>+ Đảng viên: …. đại biểu, chiếm tỷ lệ …..%;</w:t>
      </w:r>
    </w:p>
    <w:p w14:paraId="52A743E1" w14:textId="77777777" w:rsidR="00E7262F" w:rsidRPr="00957B40" w:rsidRDefault="00E7262F" w:rsidP="00E7262F">
      <w:pPr>
        <w:shd w:val="clear" w:color="auto" w:fill="FFFFFF"/>
        <w:tabs>
          <w:tab w:val="left" w:pos="0"/>
        </w:tabs>
        <w:spacing w:before="120" w:after="120" w:line="320" w:lineRule="exact"/>
        <w:jc w:val="both"/>
        <w:textAlignment w:val="baseline"/>
        <w:rPr>
          <w:rFonts w:ascii="Times New Roman" w:hAnsi="Times New Roman"/>
        </w:rPr>
      </w:pPr>
      <w:r w:rsidRPr="00957B40">
        <w:rPr>
          <w:rFonts w:ascii="Times New Roman" w:hAnsi="Times New Roman"/>
        </w:rPr>
        <w:tab/>
        <w:t>+ Độ tuổi bình quân: …… tuổi. trong đó: Dưới 40 tuổi: ….. đại biểu, chiếm tỷ lệ …..%; Từ 40 tuổi đến 50 tuổi: ….. đại biểu, chiếm …..%; Trên 50 tuổi: …… đại biểu, chiếm …..%.</w:t>
      </w:r>
    </w:p>
    <w:p w14:paraId="75E3F011" w14:textId="77777777" w:rsidR="00E7262F" w:rsidRPr="00957B40" w:rsidRDefault="00E7262F" w:rsidP="00E7262F">
      <w:pPr>
        <w:shd w:val="clear" w:color="auto" w:fill="FFFFFF"/>
        <w:tabs>
          <w:tab w:val="left" w:pos="0"/>
        </w:tabs>
        <w:spacing w:before="120" w:after="120" w:line="320" w:lineRule="exact"/>
        <w:jc w:val="both"/>
        <w:textAlignment w:val="baseline"/>
        <w:rPr>
          <w:rFonts w:ascii="Times New Roman" w:hAnsi="Times New Roman"/>
        </w:rPr>
      </w:pPr>
      <w:r w:rsidRPr="00957B40">
        <w:rPr>
          <w:rFonts w:ascii="Times New Roman" w:hAnsi="Times New Roman"/>
        </w:rPr>
        <w:tab/>
        <w:t>- Trình độ chuyên môn: Tiến sĩ, thạc sĩ: …… đại biểu, chiếm tỷ lệ …..%; Trình độ đại học: …..1 đại biểu, chiếm tỷ lệ ….%.</w:t>
      </w:r>
    </w:p>
    <w:p w14:paraId="447DBA81" w14:textId="77777777" w:rsidR="00E7262F" w:rsidRPr="00957B40" w:rsidRDefault="00E7262F" w:rsidP="00E7262F">
      <w:pPr>
        <w:spacing w:before="120" w:line="288" w:lineRule="auto"/>
        <w:ind w:firstLine="720"/>
        <w:jc w:val="both"/>
        <w:rPr>
          <w:rFonts w:ascii="Times New Roman" w:hAnsi="Times New Roman"/>
          <w:spacing w:val="-4"/>
        </w:rPr>
      </w:pPr>
      <w:r w:rsidRPr="00957B40">
        <w:rPr>
          <w:rFonts w:ascii="Times New Roman" w:hAnsi="Times New Roman"/>
        </w:rPr>
        <w:t>- Trình độ lý luận chính trị: Cao cấp: … đại biểu, chiếm tỷ lệ ….%; Trung cấp: …. đại biểu, chiếm tỷ lệ ….%; Sơ cấp: …. đại biểu, chiếm tỷ lệ …..%</w:t>
      </w:r>
    </w:p>
    <w:p w14:paraId="2668CA25" w14:textId="77777777" w:rsidR="00E7262F" w:rsidRPr="00957B40" w:rsidRDefault="00E7262F" w:rsidP="00E7262F">
      <w:pPr>
        <w:spacing w:before="120" w:line="288" w:lineRule="auto"/>
        <w:jc w:val="both"/>
        <w:rPr>
          <w:rFonts w:ascii="Times New Roman" w:hAnsi="Times New Roman"/>
          <w:spacing w:val="-4"/>
        </w:rPr>
      </w:pPr>
      <w:r w:rsidRPr="00957B40">
        <w:rPr>
          <w:rFonts w:ascii="Times New Roman" w:hAnsi="Times New Roman"/>
          <w:spacing w:val="-4"/>
        </w:rPr>
        <w:tab/>
        <w:t>Đoàn Chủ tịch trình xin ý kiến đại hội.</w:t>
      </w:r>
    </w:p>
    <w:p w14:paraId="1D1FBAC5" w14:textId="77777777" w:rsidR="00E7262F" w:rsidRPr="00957B40" w:rsidRDefault="00E7262F" w:rsidP="00E7262F">
      <w:pPr>
        <w:spacing w:line="276" w:lineRule="auto"/>
        <w:jc w:val="both"/>
        <w:rPr>
          <w:rFonts w:ascii="Times New Roman" w:hAnsi="Times New Roman"/>
          <w:spacing w:val="-4"/>
        </w:rPr>
      </w:pPr>
    </w:p>
    <w:p w14:paraId="654CDC6C" w14:textId="77777777" w:rsidR="00E7262F" w:rsidRPr="00957B40" w:rsidRDefault="00E7262F" w:rsidP="00E7262F">
      <w:pPr>
        <w:jc w:val="both"/>
        <w:rPr>
          <w:rFonts w:ascii="Times New Roman" w:hAnsi="Times New Roman"/>
        </w:rPr>
      </w:pPr>
    </w:p>
    <w:tbl>
      <w:tblPr>
        <w:tblW w:w="9628" w:type="dxa"/>
        <w:tblLook w:val="01E0" w:firstRow="1" w:lastRow="1" w:firstColumn="1" w:lastColumn="1" w:noHBand="0" w:noVBand="0"/>
      </w:tblPr>
      <w:tblGrid>
        <w:gridCol w:w="3468"/>
        <w:gridCol w:w="6160"/>
      </w:tblGrid>
      <w:tr w:rsidR="00E7262F" w:rsidRPr="00957B40" w14:paraId="73B6A47B" w14:textId="77777777" w:rsidTr="00240EE4">
        <w:tc>
          <w:tcPr>
            <w:tcW w:w="3468" w:type="dxa"/>
            <w:shd w:val="clear" w:color="auto" w:fill="auto"/>
          </w:tcPr>
          <w:p w14:paraId="50B118AA" w14:textId="77777777" w:rsidR="00E7262F" w:rsidRPr="00957B40" w:rsidRDefault="00E7262F" w:rsidP="00240EE4">
            <w:pPr>
              <w:rPr>
                <w:rFonts w:ascii="Times New Roman" w:hAnsi="Times New Roman"/>
              </w:rPr>
            </w:pPr>
          </w:p>
        </w:tc>
        <w:tc>
          <w:tcPr>
            <w:tcW w:w="6160" w:type="dxa"/>
            <w:shd w:val="clear" w:color="auto" w:fill="auto"/>
          </w:tcPr>
          <w:p w14:paraId="350C0E25" w14:textId="77777777" w:rsidR="00E7262F" w:rsidRPr="00957B40" w:rsidRDefault="00E7262F" w:rsidP="00240EE4">
            <w:pPr>
              <w:jc w:val="center"/>
              <w:rPr>
                <w:rFonts w:ascii="Times New Roman" w:hAnsi="Times New Roman"/>
                <w:b/>
                <w:sz w:val="24"/>
              </w:rPr>
            </w:pPr>
            <w:r w:rsidRPr="00957B40">
              <w:rPr>
                <w:rFonts w:ascii="Times New Roman" w:hAnsi="Times New Roman"/>
                <w:b/>
                <w:sz w:val="24"/>
              </w:rPr>
              <w:t>BAN CHẤP HÀNH</w:t>
            </w:r>
          </w:p>
          <w:p w14:paraId="2A8779DC" w14:textId="77777777" w:rsidR="00E7262F" w:rsidRPr="00957B40" w:rsidRDefault="00E7262F" w:rsidP="00240EE4">
            <w:pPr>
              <w:jc w:val="center"/>
              <w:rPr>
                <w:rFonts w:ascii="Times New Roman" w:hAnsi="Times New Roman"/>
                <w:b/>
                <w:sz w:val="24"/>
              </w:rPr>
            </w:pPr>
            <w:r w:rsidRPr="00957B40">
              <w:rPr>
                <w:rFonts w:ascii="Times New Roman" w:hAnsi="Times New Roman"/>
                <w:b/>
                <w:sz w:val="24"/>
              </w:rPr>
              <w:t xml:space="preserve"> CÔNG ĐOÀN ……………… KHÓA ………</w:t>
            </w:r>
          </w:p>
          <w:p w14:paraId="2A5AAD49" w14:textId="77777777" w:rsidR="00E7262F" w:rsidRPr="00957B40" w:rsidRDefault="00E7262F" w:rsidP="00240EE4">
            <w:pPr>
              <w:jc w:val="center"/>
              <w:rPr>
                <w:rFonts w:ascii="Times New Roman" w:hAnsi="Times New Roman"/>
                <w:sz w:val="24"/>
              </w:rPr>
            </w:pPr>
          </w:p>
        </w:tc>
      </w:tr>
    </w:tbl>
    <w:p w14:paraId="40D0F027" w14:textId="77777777" w:rsidR="00E7262F" w:rsidRPr="00957B40" w:rsidRDefault="00E7262F" w:rsidP="00E7262F">
      <w:pPr>
        <w:rPr>
          <w:rFonts w:ascii="Times New Roman" w:hAnsi="Times New Roman"/>
        </w:rPr>
      </w:pPr>
      <w:r w:rsidRPr="00957B40">
        <w:rPr>
          <w:rFonts w:ascii="Times New Roman" w:hAnsi="Times New Roman"/>
        </w:rPr>
        <w:t xml:space="preserve"> </w:t>
      </w:r>
    </w:p>
    <w:p w14:paraId="2A99F08B" w14:textId="77777777" w:rsidR="00E7262F" w:rsidRPr="00957B40" w:rsidRDefault="00E7262F" w:rsidP="00E7262F">
      <w:pPr>
        <w:rPr>
          <w:rFonts w:ascii="Times New Roman" w:hAnsi="Times New Roman"/>
        </w:rPr>
      </w:pPr>
    </w:p>
    <w:p w14:paraId="6EADDF4F" w14:textId="77777777" w:rsidR="002F301A" w:rsidRPr="00957B40" w:rsidRDefault="002F301A" w:rsidP="0062133E">
      <w:pPr>
        <w:spacing w:before="120" w:line="288" w:lineRule="auto"/>
        <w:ind w:firstLine="720"/>
        <w:jc w:val="both"/>
        <w:rPr>
          <w:rFonts w:ascii="Times New Roman" w:hAnsi="Times New Roman"/>
          <w:bCs/>
        </w:rPr>
      </w:pPr>
    </w:p>
    <w:p w14:paraId="1F5CB93C" w14:textId="77777777" w:rsidR="002F301A" w:rsidRPr="00957B40" w:rsidRDefault="002F301A" w:rsidP="0062133E">
      <w:pPr>
        <w:spacing w:before="120" w:line="288" w:lineRule="auto"/>
        <w:ind w:firstLine="720"/>
        <w:jc w:val="both"/>
        <w:rPr>
          <w:rFonts w:ascii="Times New Roman" w:hAnsi="Times New Roman"/>
          <w:bCs/>
        </w:rPr>
      </w:pPr>
    </w:p>
    <w:p w14:paraId="433AFD0D" w14:textId="77777777" w:rsidR="00240EE4" w:rsidRPr="00957B40" w:rsidRDefault="00240EE4" w:rsidP="0062133E">
      <w:pPr>
        <w:spacing w:before="120" w:line="288" w:lineRule="auto"/>
        <w:ind w:firstLine="720"/>
        <w:jc w:val="both"/>
        <w:rPr>
          <w:rFonts w:ascii="Times New Roman" w:hAnsi="Times New Roman"/>
          <w:bCs/>
        </w:rPr>
      </w:pPr>
    </w:p>
    <w:p w14:paraId="490AB5C9" w14:textId="77777777" w:rsidR="00240EE4" w:rsidRPr="00957B40" w:rsidRDefault="00240EE4" w:rsidP="0062133E">
      <w:pPr>
        <w:spacing w:before="120" w:line="288" w:lineRule="auto"/>
        <w:ind w:firstLine="720"/>
        <w:jc w:val="both"/>
        <w:rPr>
          <w:rFonts w:ascii="Times New Roman" w:hAnsi="Times New Roman"/>
          <w:bCs/>
        </w:rPr>
      </w:pPr>
    </w:p>
    <w:p w14:paraId="3AECC699" w14:textId="77777777" w:rsidR="00F14EE2" w:rsidRPr="00957B40" w:rsidRDefault="00F14EE2" w:rsidP="0062133E">
      <w:pPr>
        <w:spacing w:before="120" w:line="288" w:lineRule="auto"/>
        <w:ind w:firstLine="720"/>
        <w:jc w:val="both"/>
        <w:rPr>
          <w:rFonts w:ascii="Times New Roman" w:hAnsi="Times New Roman"/>
          <w:bCs/>
        </w:rPr>
      </w:pPr>
    </w:p>
    <w:p w14:paraId="288BA89C" w14:textId="77777777" w:rsidR="00F14EE2" w:rsidRPr="00957B40" w:rsidRDefault="00F14EE2" w:rsidP="0062133E">
      <w:pPr>
        <w:spacing w:before="120" w:line="288" w:lineRule="auto"/>
        <w:ind w:firstLine="720"/>
        <w:jc w:val="both"/>
        <w:rPr>
          <w:rFonts w:ascii="Times New Roman" w:hAnsi="Times New Roman"/>
          <w:bCs/>
        </w:rPr>
      </w:pPr>
    </w:p>
    <w:p w14:paraId="10D03806" w14:textId="77777777" w:rsidR="00F14EE2" w:rsidRPr="00957B40" w:rsidRDefault="00F14EE2" w:rsidP="0062133E">
      <w:pPr>
        <w:spacing w:before="120" w:line="288" w:lineRule="auto"/>
        <w:ind w:firstLine="720"/>
        <w:jc w:val="both"/>
        <w:rPr>
          <w:rFonts w:ascii="Times New Roman" w:hAnsi="Times New Roman"/>
          <w:bCs/>
        </w:rPr>
      </w:pPr>
    </w:p>
    <w:p w14:paraId="1F01FF5F" w14:textId="77777777" w:rsidR="00F14EE2" w:rsidRPr="00957B40" w:rsidRDefault="00F14EE2" w:rsidP="0062133E">
      <w:pPr>
        <w:spacing w:before="120" w:line="288" w:lineRule="auto"/>
        <w:ind w:firstLine="720"/>
        <w:jc w:val="both"/>
        <w:rPr>
          <w:rFonts w:ascii="Times New Roman" w:hAnsi="Times New Roman"/>
          <w:bCs/>
        </w:rPr>
      </w:pPr>
    </w:p>
    <w:p w14:paraId="2AAE940A" w14:textId="77777777" w:rsidR="00240EE4" w:rsidRPr="00957B40" w:rsidRDefault="00240EE4" w:rsidP="0062133E">
      <w:pPr>
        <w:spacing w:before="120" w:line="288" w:lineRule="auto"/>
        <w:ind w:firstLine="720"/>
        <w:jc w:val="both"/>
        <w:rPr>
          <w:rFonts w:ascii="Times New Roman" w:hAnsi="Times New Roman"/>
          <w:bCs/>
        </w:rPr>
      </w:pPr>
    </w:p>
    <w:p w14:paraId="067203C6" w14:textId="77777777" w:rsidR="00F14EE2" w:rsidRPr="00957B40" w:rsidRDefault="00F14EE2" w:rsidP="00481265">
      <w:pPr>
        <w:jc w:val="right"/>
        <w:rPr>
          <w:rFonts w:ascii="Times New Roman" w:hAnsi="Times New Roman"/>
          <w:i/>
        </w:rPr>
      </w:pPr>
    </w:p>
    <w:p w14:paraId="5F0788FC" w14:textId="77777777" w:rsidR="00481265" w:rsidRPr="00957B40" w:rsidRDefault="00481265" w:rsidP="00481265">
      <w:pPr>
        <w:jc w:val="right"/>
        <w:rPr>
          <w:rFonts w:ascii="Times New Roman" w:hAnsi="Times New Roman"/>
          <w:i/>
        </w:rPr>
      </w:pPr>
      <w:r w:rsidRPr="00957B40">
        <w:rPr>
          <w:rFonts w:ascii="Times New Roman" w:hAnsi="Times New Roman"/>
          <w:i/>
        </w:rPr>
        <w:t>Phụ lục 10</w:t>
      </w:r>
    </w:p>
    <w:p w14:paraId="3F1F2561" w14:textId="77777777" w:rsidR="00481265" w:rsidRPr="00957B40" w:rsidRDefault="00481265" w:rsidP="00481265">
      <w:pPr>
        <w:spacing w:before="120" w:line="264" w:lineRule="auto"/>
        <w:rPr>
          <w:rFonts w:ascii="Times New Roman" w:hAnsi="Times New Roman"/>
          <w:sz w:val="26"/>
          <w:lang w:val="vi-VN"/>
        </w:rPr>
      </w:pPr>
      <w:r w:rsidRPr="00957B40">
        <w:rPr>
          <w:rFonts w:ascii="Times New Roman" w:hAnsi="Times New Roman"/>
          <w:sz w:val="26"/>
        </w:rPr>
        <w:t>Biên bản kiểm phiếu bầu cử ban chấp hành</w:t>
      </w:r>
      <w:r w:rsidRPr="00957B40">
        <w:rPr>
          <w:rFonts w:ascii="Times New Roman" w:hAnsi="Times New Roman"/>
          <w:sz w:val="26"/>
          <w:lang w:val="vi-VN"/>
        </w:rPr>
        <w:t xml:space="preserve"> hoặc đại biểu dự ĐHCĐ cấp trên tại đại hội</w:t>
      </w:r>
      <w:r w:rsidRPr="00957B40">
        <w:rPr>
          <w:rFonts w:ascii="Times New Roman" w:hAnsi="Times New Roman"/>
          <w:sz w:val="26"/>
        </w:rPr>
        <w:t xml:space="preserve"> công đoàn</w:t>
      </w:r>
      <w:r w:rsidRPr="00957B40">
        <w:rPr>
          <w:rFonts w:ascii="Times New Roman" w:hAnsi="Times New Roman"/>
          <w:sz w:val="26"/>
          <w:lang w:val="vi-VN"/>
        </w:rPr>
        <w:t>.</w:t>
      </w:r>
    </w:p>
    <w:p w14:paraId="28E9E16B" w14:textId="77777777" w:rsidR="00481265" w:rsidRPr="00957B40" w:rsidRDefault="00481265" w:rsidP="00481265">
      <w:pPr>
        <w:spacing w:before="120" w:line="264" w:lineRule="auto"/>
        <w:rPr>
          <w:rFonts w:ascii="Times New Roman" w:hAnsi="Times New Roman"/>
          <w:sz w:val="26"/>
          <w:lang w:val="vi-VN"/>
        </w:rPr>
      </w:pPr>
    </w:p>
    <w:tbl>
      <w:tblPr>
        <w:tblW w:w="10456" w:type="dxa"/>
        <w:tblLook w:val="04A0" w:firstRow="1" w:lastRow="0" w:firstColumn="1" w:lastColumn="0" w:noHBand="0" w:noVBand="1"/>
      </w:tblPr>
      <w:tblGrid>
        <w:gridCol w:w="4503"/>
        <w:gridCol w:w="5953"/>
      </w:tblGrid>
      <w:tr w:rsidR="00481265" w:rsidRPr="00957B40" w14:paraId="59CA99B1" w14:textId="77777777" w:rsidTr="00240EE4">
        <w:tc>
          <w:tcPr>
            <w:tcW w:w="4503" w:type="dxa"/>
            <w:shd w:val="clear" w:color="auto" w:fill="auto"/>
          </w:tcPr>
          <w:p w14:paraId="2F797DEB" w14:textId="77777777" w:rsidR="00481265" w:rsidRPr="00957B40" w:rsidRDefault="00481265" w:rsidP="00240EE4">
            <w:pPr>
              <w:rPr>
                <w:rFonts w:ascii="Times New Roman" w:hAnsi="Times New Roman"/>
                <w:sz w:val="26"/>
              </w:rPr>
            </w:pPr>
            <w:r w:rsidRPr="00957B40">
              <w:rPr>
                <w:rFonts w:ascii="Times New Roman" w:hAnsi="Times New Roman"/>
                <w:b/>
                <w:sz w:val="24"/>
              </w:rPr>
              <w:t>ĐẠI HỘI CÔNG ĐOÀN</w:t>
            </w:r>
            <w:r w:rsidRPr="00957B40">
              <w:rPr>
                <w:rFonts w:ascii="Times New Roman" w:hAnsi="Times New Roman"/>
                <w:sz w:val="26"/>
              </w:rPr>
              <w:t>…………</w:t>
            </w:r>
            <w:r w:rsidRPr="00957B40">
              <w:rPr>
                <w:rFonts w:ascii="Times New Roman" w:hAnsi="Times New Roman"/>
                <w:sz w:val="26"/>
                <w:lang w:val="vi-VN"/>
              </w:rPr>
              <w:t xml:space="preserve"> </w:t>
            </w:r>
          </w:p>
          <w:p w14:paraId="62E0751D" w14:textId="77777777" w:rsidR="00481265" w:rsidRPr="00957B40" w:rsidRDefault="00481265" w:rsidP="00240EE4">
            <w:pPr>
              <w:rPr>
                <w:rFonts w:ascii="Times New Roman" w:hAnsi="Times New Roman"/>
                <w:sz w:val="26"/>
                <w:lang w:val="vi-VN"/>
              </w:rPr>
            </w:pPr>
            <w:r w:rsidRPr="00957B40">
              <w:rPr>
                <w:rFonts w:ascii="Times New Roman" w:hAnsi="Times New Roman"/>
                <w:sz w:val="26"/>
              </w:rPr>
              <w:t>LẦN THỨ</w:t>
            </w:r>
            <w:r w:rsidRPr="00957B40">
              <w:rPr>
                <w:rFonts w:ascii="Times New Roman" w:hAnsi="Times New Roman"/>
                <w:sz w:val="26"/>
                <w:lang w:val="vi-VN"/>
              </w:rPr>
              <w:t>........ NHIỆM KỲ ........</w:t>
            </w:r>
          </w:p>
          <w:p w14:paraId="57F9C415" w14:textId="77777777" w:rsidR="00481265" w:rsidRPr="00957B40" w:rsidRDefault="00481265" w:rsidP="00240EE4">
            <w:pPr>
              <w:rPr>
                <w:rFonts w:ascii="Times New Roman" w:hAnsi="Times New Roman"/>
                <w:sz w:val="26"/>
                <w:lang w:val="vi-VN"/>
              </w:rPr>
            </w:pPr>
            <w:r w:rsidRPr="00957B40">
              <w:rPr>
                <w:rFonts w:ascii="Times New Roman" w:hAnsi="Times New Roman"/>
                <w:sz w:val="26"/>
                <w:lang w:val="vi-VN"/>
              </w:rPr>
              <w:t>(Dấu của BCH Công đoàn)</w:t>
            </w:r>
          </w:p>
        </w:tc>
        <w:tc>
          <w:tcPr>
            <w:tcW w:w="5953" w:type="dxa"/>
            <w:shd w:val="clear" w:color="auto" w:fill="auto"/>
          </w:tcPr>
          <w:p w14:paraId="23E43EB6" w14:textId="77777777" w:rsidR="00481265" w:rsidRPr="00957B40" w:rsidRDefault="00481265" w:rsidP="00240EE4">
            <w:pPr>
              <w:jc w:val="center"/>
              <w:rPr>
                <w:rFonts w:ascii="Times New Roman" w:hAnsi="Times New Roman"/>
                <w:b/>
                <w:sz w:val="24"/>
                <w:lang w:val="vi-VN"/>
              </w:rPr>
            </w:pPr>
            <w:r w:rsidRPr="00957B40">
              <w:rPr>
                <w:rFonts w:ascii="Times New Roman" w:hAnsi="Times New Roman"/>
                <w:b/>
                <w:sz w:val="24"/>
              </w:rPr>
              <w:t>CỘNG HÒA XÃ HỘI CHỦ NGHĨA VIỆT NAM</w:t>
            </w:r>
          </w:p>
          <w:p w14:paraId="064680DF" w14:textId="77777777" w:rsidR="00481265" w:rsidRPr="00957B40" w:rsidRDefault="00A83B3C" w:rsidP="00240EE4">
            <w:pPr>
              <w:jc w:val="center"/>
              <w:rPr>
                <w:rFonts w:ascii="Times New Roman" w:hAnsi="Times New Roman"/>
                <w:b/>
                <w:sz w:val="24"/>
                <w:lang w:val="vi-VN"/>
              </w:rPr>
            </w:pPr>
            <w:r>
              <w:rPr>
                <w:rFonts w:ascii="Times New Roman" w:hAnsi="Times New Roman"/>
                <w:noProof/>
              </w:rPr>
              <mc:AlternateContent>
                <mc:Choice Requires="wps">
                  <w:drawing>
                    <wp:anchor distT="4294967294" distB="4294967294" distL="114300" distR="114300" simplePos="0" relativeHeight="251683840" behindDoc="0" locked="0" layoutInCell="1" allowOverlap="1" wp14:anchorId="39F61D6D" wp14:editId="31D3A7BB">
                      <wp:simplePos x="0" y="0"/>
                      <wp:positionH relativeFrom="column">
                        <wp:posOffset>950595</wp:posOffset>
                      </wp:positionH>
                      <wp:positionV relativeFrom="paragraph">
                        <wp:posOffset>252094</wp:posOffset>
                      </wp:positionV>
                      <wp:extent cx="1778000" cy="0"/>
                      <wp:effectExtent l="0" t="0" r="0" b="0"/>
                      <wp:wrapNone/>
                      <wp:docPr id="19"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7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202BF" id="Straight Connector 24" o:spid="_x0000_s1026" style="position:absolute;z-index:2516838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4.85pt,19.85pt" to="214.85pt,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">
                      <o:lock v:ext="edit" shapetype="f"/>
                    </v:line>
                  </w:pict>
                </mc:Fallback>
              </mc:AlternateContent>
            </w:r>
            <w:r w:rsidR="00481265" w:rsidRPr="00957B40">
              <w:rPr>
                <w:rFonts w:ascii="Times New Roman" w:hAnsi="Times New Roman"/>
                <w:b/>
                <w:sz w:val="26"/>
              </w:rPr>
              <w:t>Độc lập - Tự do - Hạnh phúc</w:t>
            </w:r>
          </w:p>
        </w:tc>
      </w:tr>
    </w:tbl>
    <w:p w14:paraId="4C76FB5C" w14:textId="77777777" w:rsidR="00481265" w:rsidRPr="00957B40" w:rsidRDefault="00481265" w:rsidP="00481265">
      <w:pPr>
        <w:rPr>
          <w:rFonts w:ascii="Times New Roman" w:hAnsi="Times New Roman"/>
          <w:b/>
          <w:sz w:val="26"/>
        </w:rPr>
      </w:pPr>
      <w:r w:rsidRPr="00957B40">
        <w:rPr>
          <w:rFonts w:ascii="Times New Roman" w:hAnsi="Times New Roman"/>
          <w:b/>
          <w:sz w:val="26"/>
        </w:rPr>
        <w:t xml:space="preserve">                                                           </w:t>
      </w:r>
    </w:p>
    <w:p w14:paraId="0B95CD05" w14:textId="77777777" w:rsidR="00481265" w:rsidRPr="00957B40" w:rsidRDefault="00481265" w:rsidP="00481265">
      <w:pPr>
        <w:jc w:val="center"/>
        <w:rPr>
          <w:rFonts w:ascii="Times New Roman" w:hAnsi="Times New Roman"/>
          <w:b/>
        </w:rPr>
      </w:pPr>
      <w:r w:rsidRPr="00957B40">
        <w:rPr>
          <w:rFonts w:ascii="Times New Roman" w:hAnsi="Times New Roman"/>
          <w:b/>
        </w:rPr>
        <w:t>BIÊN BẢN KIỂM PHIẾU</w:t>
      </w:r>
    </w:p>
    <w:p w14:paraId="0CE6EF11" w14:textId="77777777" w:rsidR="00481265" w:rsidRPr="00957B40" w:rsidRDefault="00481265" w:rsidP="00481265">
      <w:pPr>
        <w:jc w:val="center"/>
        <w:rPr>
          <w:rFonts w:ascii="Times New Roman" w:hAnsi="Times New Roman"/>
          <w:b/>
          <w:lang w:val="vi-VN"/>
        </w:rPr>
      </w:pPr>
      <w:r w:rsidRPr="00957B40">
        <w:rPr>
          <w:rFonts w:ascii="Times New Roman" w:hAnsi="Times New Roman"/>
          <w:b/>
        </w:rPr>
        <w:t xml:space="preserve">Bầu cử </w:t>
      </w:r>
      <w:r w:rsidRPr="00957B40">
        <w:rPr>
          <w:rFonts w:ascii="Times New Roman" w:hAnsi="Times New Roman"/>
          <w:b/>
          <w:lang w:val="vi-VN"/>
        </w:rPr>
        <w:t>............................................................................</w:t>
      </w:r>
    </w:p>
    <w:p w14:paraId="126E2623" w14:textId="77777777" w:rsidR="00481265" w:rsidRPr="00957B40" w:rsidRDefault="00481265" w:rsidP="00481265">
      <w:pPr>
        <w:tabs>
          <w:tab w:val="center" w:pos="4961"/>
        </w:tabs>
        <w:ind w:firstLine="567"/>
        <w:jc w:val="both"/>
        <w:rPr>
          <w:rFonts w:ascii="Times New Roman" w:hAnsi="Times New Roman"/>
          <w:bCs/>
        </w:rPr>
      </w:pPr>
    </w:p>
    <w:p w14:paraId="26B9C0B8"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Chúng tôi được Đại hội Công</w:t>
      </w:r>
      <w:r w:rsidRPr="00957B40">
        <w:rPr>
          <w:rFonts w:ascii="Times New Roman" w:hAnsi="Times New Roman"/>
          <w:bCs/>
          <w:lang w:val="vi-VN"/>
        </w:rPr>
        <w:t xml:space="preserve"> đoàn .............. lần thứ </w:t>
      </w:r>
      <w:r w:rsidRPr="00957B40">
        <w:rPr>
          <w:rFonts w:ascii="Times New Roman" w:hAnsi="Times New Roman"/>
          <w:bCs/>
        </w:rPr>
        <w:t>…..</w:t>
      </w:r>
      <w:r w:rsidRPr="00957B40">
        <w:rPr>
          <w:rFonts w:ascii="Times New Roman" w:hAnsi="Times New Roman"/>
          <w:bCs/>
          <w:lang w:val="vi-VN"/>
        </w:rPr>
        <w:t>, nhiệm kỳ .........</w:t>
      </w:r>
      <w:r w:rsidRPr="00957B40">
        <w:rPr>
          <w:rFonts w:ascii="Times New Roman" w:hAnsi="Times New Roman"/>
          <w:bCs/>
        </w:rPr>
        <w:t xml:space="preserve"> bầu vào Ban bầu cử để tổ chức bầu cử </w:t>
      </w:r>
      <w:r w:rsidRPr="00957B40">
        <w:rPr>
          <w:rFonts w:ascii="Times New Roman" w:hAnsi="Times New Roman"/>
          <w:bCs/>
          <w:lang w:val="vi-VN"/>
        </w:rPr>
        <w:t>......................</w:t>
      </w:r>
      <w:r w:rsidRPr="00957B40">
        <w:rPr>
          <w:rFonts w:ascii="Times New Roman" w:hAnsi="Times New Roman"/>
          <w:bCs/>
        </w:rPr>
        <w:t>…………. gồm:</w:t>
      </w:r>
    </w:p>
    <w:p w14:paraId="3F230891"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Đồng chí………………Trưởng ban và  ………………ủy viên (danh</w:t>
      </w:r>
      <w:r w:rsidRPr="00957B40">
        <w:rPr>
          <w:rFonts w:ascii="Times New Roman" w:hAnsi="Times New Roman"/>
          <w:bCs/>
          <w:lang w:val="vi-VN"/>
        </w:rPr>
        <w:t xml:space="preserve"> sách kèm theo</w:t>
      </w:r>
      <w:r w:rsidRPr="00957B40">
        <w:rPr>
          <w:rFonts w:ascii="Times New Roman" w:hAnsi="Times New Roman"/>
          <w:bCs/>
        </w:rPr>
        <w:t xml:space="preserve">). </w:t>
      </w:r>
    </w:p>
    <w:p w14:paraId="3E0C8595"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Ban bầu cử đã phổ biến thể thức bầu cử để đại</w:t>
      </w:r>
      <w:r w:rsidRPr="00957B40">
        <w:rPr>
          <w:rFonts w:ascii="Times New Roman" w:hAnsi="Times New Roman"/>
          <w:bCs/>
          <w:lang w:val="vi-VN"/>
        </w:rPr>
        <w:t xml:space="preserve"> biểu thực hiện quyền bầu cử theo đúng nguyên tắc và quy định của Điều lệ.</w:t>
      </w:r>
      <w:r w:rsidRPr="00957B40">
        <w:rPr>
          <w:rFonts w:ascii="Times New Roman" w:hAnsi="Times New Roman"/>
          <w:bCs/>
        </w:rPr>
        <w:t xml:space="preserve"> Sau khi kiểm phiếu, Ban bầu cử nhất</w:t>
      </w:r>
      <w:r w:rsidRPr="00957B40">
        <w:rPr>
          <w:rFonts w:ascii="Times New Roman" w:hAnsi="Times New Roman"/>
          <w:bCs/>
          <w:lang w:val="vi-VN"/>
        </w:rPr>
        <w:t xml:space="preserve"> trí</w:t>
      </w:r>
      <w:r w:rsidRPr="00957B40">
        <w:rPr>
          <w:rFonts w:ascii="Times New Roman" w:hAnsi="Times New Roman"/>
          <w:bCs/>
        </w:rPr>
        <w:t xml:space="preserve"> lập biên bản như sau:</w:t>
      </w:r>
    </w:p>
    <w:p w14:paraId="016D75FB"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Tổng số đại biểu chính thức được triệu tập dự Đại hội là………đại biểu;</w:t>
      </w:r>
    </w:p>
    <w:p w14:paraId="5F53D148"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Tổng số đại biểu chính thức có mặt dự Đại hội là………đại biểu;</w:t>
      </w:r>
    </w:p>
    <w:p w14:paraId="2D90B2B7"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Tổng số đại biểu chính thức tham gia bỏ phiếu là………đại biểu;</w:t>
      </w:r>
    </w:p>
    <w:p w14:paraId="2324E994"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Đại hội đã quyết định số lượng …………….. là………đồng chí</w:t>
      </w:r>
      <w:r w:rsidRPr="00957B40">
        <w:rPr>
          <w:rFonts w:ascii="Times New Roman" w:hAnsi="Times New Roman"/>
          <w:bCs/>
          <w:lang w:val="vi-VN"/>
        </w:rPr>
        <w:t>;</w:t>
      </w:r>
    </w:p>
    <w:p w14:paraId="5A219719" w14:textId="77777777" w:rsidR="00481265" w:rsidRPr="00957B40" w:rsidRDefault="00481265" w:rsidP="00481265">
      <w:pPr>
        <w:tabs>
          <w:tab w:val="center" w:pos="4961"/>
        </w:tabs>
        <w:ind w:firstLine="567"/>
        <w:jc w:val="both"/>
        <w:rPr>
          <w:rFonts w:ascii="Times New Roman" w:hAnsi="Times New Roman"/>
          <w:bCs/>
          <w:spacing w:val="-4"/>
        </w:rPr>
      </w:pPr>
      <w:r w:rsidRPr="00957B40">
        <w:rPr>
          <w:rFonts w:ascii="Times New Roman" w:hAnsi="Times New Roman"/>
          <w:bCs/>
          <w:spacing w:val="-4"/>
        </w:rPr>
        <w:t>- Đại hội đã nhất trí danh sách bầu cử gồm</w:t>
      </w:r>
      <w:r w:rsidR="00F14EE2" w:rsidRPr="00957B40">
        <w:rPr>
          <w:rFonts w:ascii="Times New Roman" w:hAnsi="Times New Roman"/>
          <w:bCs/>
          <w:spacing w:val="-4"/>
        </w:rPr>
        <w:t xml:space="preserve"> </w:t>
      </w:r>
      <w:r w:rsidRPr="00957B40">
        <w:rPr>
          <w:rFonts w:ascii="Times New Roman" w:hAnsi="Times New Roman"/>
          <w:bCs/>
          <w:spacing w:val="-4"/>
        </w:rPr>
        <w:t>…</w:t>
      </w:r>
      <w:r w:rsidR="00F14EE2" w:rsidRPr="00957B40">
        <w:rPr>
          <w:rFonts w:ascii="Times New Roman" w:hAnsi="Times New Roman"/>
          <w:bCs/>
          <w:spacing w:val="-4"/>
        </w:rPr>
        <w:t xml:space="preserve"> đ</w:t>
      </w:r>
      <w:r w:rsidRPr="00957B40">
        <w:rPr>
          <w:rFonts w:ascii="Times New Roman" w:hAnsi="Times New Roman"/>
          <w:bCs/>
          <w:spacing w:val="-4"/>
        </w:rPr>
        <w:t>ồng chí (danh sách kèm</w:t>
      </w:r>
      <w:r w:rsidRPr="00957B40">
        <w:rPr>
          <w:rFonts w:ascii="Times New Roman" w:hAnsi="Times New Roman"/>
          <w:bCs/>
          <w:spacing w:val="-4"/>
          <w:lang w:val="vi-VN"/>
        </w:rPr>
        <w:t xml:space="preserve"> theo</w:t>
      </w:r>
      <w:r w:rsidRPr="00957B40">
        <w:rPr>
          <w:rFonts w:ascii="Times New Roman" w:hAnsi="Times New Roman"/>
          <w:bCs/>
          <w:spacing w:val="-4"/>
        </w:rPr>
        <w:t>)</w:t>
      </w:r>
    </w:p>
    <w:p w14:paraId="55AE8D19"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Trong đó</w:t>
      </w:r>
      <w:r w:rsidRPr="00957B40">
        <w:rPr>
          <w:rFonts w:ascii="Times New Roman" w:hAnsi="Times New Roman"/>
          <w:bCs/>
          <w:lang w:val="vi-VN"/>
        </w:rPr>
        <w:t>:</w:t>
      </w:r>
    </w:p>
    <w:p w14:paraId="2467CAF4"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Ứng cử……………………………đồng chí</w:t>
      </w:r>
      <w:r w:rsidRPr="00957B40">
        <w:rPr>
          <w:rFonts w:ascii="Times New Roman" w:hAnsi="Times New Roman"/>
          <w:bCs/>
          <w:lang w:val="vi-VN"/>
        </w:rPr>
        <w:t>;</w:t>
      </w:r>
    </w:p>
    <w:p w14:paraId="3CE1C86F"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Đề cử……………………………..đồng chí</w:t>
      </w:r>
      <w:r w:rsidRPr="00957B40">
        <w:rPr>
          <w:rFonts w:ascii="Times New Roman" w:hAnsi="Times New Roman"/>
          <w:bCs/>
          <w:lang w:val="vi-VN"/>
        </w:rPr>
        <w:t>;</w:t>
      </w:r>
    </w:p>
    <w:p w14:paraId="3CD32357"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Tổng số phiếu Ban bầu cử phát ra:…………….phiếu</w:t>
      </w:r>
      <w:r w:rsidRPr="00957B40">
        <w:rPr>
          <w:rFonts w:ascii="Times New Roman" w:hAnsi="Times New Roman"/>
          <w:bCs/>
          <w:lang w:val="vi-VN"/>
        </w:rPr>
        <w:t>;</w:t>
      </w:r>
    </w:p>
    <w:p w14:paraId="0AFF925B"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Tổng số phiếu Ban bầu cử thu về:…………….phiếu</w:t>
      </w:r>
      <w:r w:rsidRPr="00957B40">
        <w:rPr>
          <w:rFonts w:ascii="Times New Roman" w:hAnsi="Times New Roman"/>
          <w:bCs/>
          <w:lang w:val="vi-VN"/>
        </w:rPr>
        <w:t>;</w:t>
      </w:r>
    </w:p>
    <w:p w14:paraId="099E670F"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Số phiếu hợp lệ……………………………...…phiếu</w:t>
      </w:r>
      <w:r w:rsidRPr="00957B40">
        <w:rPr>
          <w:rFonts w:ascii="Times New Roman" w:hAnsi="Times New Roman"/>
          <w:bCs/>
          <w:lang w:val="vi-VN"/>
        </w:rPr>
        <w:t>;</w:t>
      </w:r>
    </w:p>
    <w:p w14:paraId="1CE44E31"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Số phiếu không hợp lệ…………………………phiếu</w:t>
      </w:r>
      <w:r w:rsidRPr="00957B40">
        <w:rPr>
          <w:rFonts w:ascii="Times New Roman" w:hAnsi="Times New Roman"/>
          <w:bCs/>
          <w:lang w:val="vi-VN"/>
        </w:rPr>
        <w:t>;</w:t>
      </w:r>
    </w:p>
    <w:p w14:paraId="7D9879ED"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lang w:val="vi-VN"/>
        </w:rPr>
        <w:t xml:space="preserve">- </w:t>
      </w:r>
      <w:r w:rsidRPr="00957B40">
        <w:rPr>
          <w:rFonts w:ascii="Times New Roman" w:hAnsi="Times New Roman"/>
          <w:bCs/>
        </w:rPr>
        <w:t>Kết quả kiểm phiếu</w:t>
      </w:r>
      <w:r w:rsidRPr="00957B40">
        <w:rPr>
          <w:rFonts w:ascii="Times New Roman" w:hAnsi="Times New Roman"/>
          <w:bCs/>
          <w:lang w:val="vi-VN"/>
        </w:rPr>
        <w:t xml:space="preserve"> theo danh sách bầu cử như sau: (danh sách kèm theo);</w:t>
      </w:r>
    </w:p>
    <w:p w14:paraId="5D8A67EA"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Căn</w:t>
      </w:r>
      <w:r w:rsidRPr="00957B40">
        <w:rPr>
          <w:rFonts w:ascii="Times New Roman" w:hAnsi="Times New Roman"/>
          <w:bCs/>
          <w:lang w:val="vi-VN"/>
        </w:rPr>
        <w:t xml:space="preserve"> cứ quy định của Điều lệ Công đoàn Việt Nam, danh sách trúng cử </w:t>
      </w:r>
      <w:r w:rsidRPr="00957B40">
        <w:rPr>
          <w:rFonts w:ascii="Times New Roman" w:hAnsi="Times New Roman"/>
          <w:bCs/>
        </w:rPr>
        <w:t>…… có số phiếu tín nhiệm từ cao đến thấp như sau: (danh</w:t>
      </w:r>
      <w:r w:rsidRPr="00957B40">
        <w:rPr>
          <w:rFonts w:ascii="Times New Roman" w:hAnsi="Times New Roman"/>
          <w:bCs/>
          <w:lang w:val="vi-VN"/>
        </w:rPr>
        <w:t xml:space="preserve"> sách kèm theo</w:t>
      </w:r>
      <w:r w:rsidRPr="00957B40">
        <w:rPr>
          <w:rFonts w:ascii="Times New Roman" w:hAnsi="Times New Roman"/>
          <w:bCs/>
        </w:rPr>
        <w:t>)</w:t>
      </w:r>
      <w:r w:rsidRPr="00957B40">
        <w:rPr>
          <w:rFonts w:ascii="Times New Roman" w:hAnsi="Times New Roman"/>
          <w:bCs/>
          <w:lang w:val="vi-VN"/>
        </w:rPr>
        <w:t>.</w:t>
      </w:r>
    </w:p>
    <w:p w14:paraId="21C16EBA" w14:textId="77777777" w:rsidR="00481265" w:rsidRPr="00957B40" w:rsidRDefault="00481265" w:rsidP="00481265">
      <w:pPr>
        <w:tabs>
          <w:tab w:val="center" w:pos="4961"/>
        </w:tabs>
        <w:ind w:firstLine="567"/>
        <w:jc w:val="both"/>
        <w:rPr>
          <w:rFonts w:ascii="Times New Roman" w:hAnsi="Times New Roman"/>
          <w:bCs/>
          <w:lang w:val="vi-VN"/>
        </w:rPr>
      </w:pPr>
    </w:p>
    <w:p w14:paraId="14C18C92"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Ban</w:t>
      </w:r>
      <w:r w:rsidRPr="00957B40">
        <w:rPr>
          <w:rFonts w:ascii="Times New Roman" w:hAnsi="Times New Roman"/>
          <w:bCs/>
          <w:lang w:val="vi-VN"/>
        </w:rPr>
        <w:t xml:space="preserve"> bầu cử xác định kết quả Đại hội (đã bầu đủ hoặc chưa bầu đủ </w:t>
      </w:r>
      <w:r w:rsidRPr="00957B40">
        <w:rPr>
          <w:rFonts w:ascii="Times New Roman" w:hAnsi="Times New Roman"/>
          <w:bCs/>
        </w:rPr>
        <w:t>……….</w:t>
      </w:r>
      <w:r w:rsidRPr="00957B40">
        <w:rPr>
          <w:rFonts w:ascii="Times New Roman" w:hAnsi="Times New Roman"/>
          <w:bCs/>
          <w:lang w:val="vi-VN"/>
        </w:rPr>
        <w:t xml:space="preserve"> theo số lượng Đại hội đã quyết định), xin trân trọng báo cáo Đoàn Chủ tịch và toàn thể đại biểu dự Đại hội.</w:t>
      </w:r>
    </w:p>
    <w:p w14:paraId="603A7CF4"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Biên bản này lập thành 03 bản,</w:t>
      </w:r>
      <w:r w:rsidRPr="00957B40">
        <w:rPr>
          <w:rFonts w:ascii="Times New Roman" w:hAnsi="Times New Roman"/>
          <w:bCs/>
          <w:lang w:val="vi-VN"/>
        </w:rPr>
        <w:t xml:space="preserve"> gửi Đoàn Chủ tịch để l</w:t>
      </w:r>
      <w:r w:rsidRPr="00957B40">
        <w:rPr>
          <w:rFonts w:ascii="Times New Roman" w:hAnsi="Times New Roman"/>
          <w:bCs/>
        </w:rPr>
        <w:t>ưu hồ sơ</w:t>
      </w:r>
      <w:r w:rsidRPr="00957B40">
        <w:rPr>
          <w:rFonts w:ascii="Times New Roman" w:hAnsi="Times New Roman"/>
          <w:bCs/>
          <w:lang w:val="vi-VN"/>
        </w:rPr>
        <w:t xml:space="preserve"> </w:t>
      </w:r>
      <w:r w:rsidRPr="00957B40">
        <w:rPr>
          <w:rFonts w:ascii="Times New Roman" w:hAnsi="Times New Roman"/>
          <w:bCs/>
        </w:rPr>
        <w:t>Đại hội.</w:t>
      </w:r>
    </w:p>
    <w:p w14:paraId="3ED87428"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Làm tại………hồi….giờ……ngày…..tháng…..năm….</w:t>
      </w:r>
    </w:p>
    <w:p w14:paraId="10ED025E" w14:textId="77777777" w:rsidR="00481265" w:rsidRPr="00957B40" w:rsidRDefault="00481265" w:rsidP="00481265">
      <w:pPr>
        <w:tabs>
          <w:tab w:val="center" w:pos="4961"/>
        </w:tabs>
        <w:ind w:firstLine="567"/>
        <w:jc w:val="both"/>
        <w:rPr>
          <w:rFonts w:ascii="Times New Roman" w:hAnsi="Times New Roman"/>
          <w:bCs/>
        </w:rPr>
      </w:pPr>
    </w:p>
    <w:tbl>
      <w:tblPr>
        <w:tblW w:w="0" w:type="auto"/>
        <w:tblLook w:val="01E0" w:firstRow="1" w:lastRow="1" w:firstColumn="1" w:lastColumn="1" w:noHBand="0" w:noVBand="0"/>
      </w:tblPr>
      <w:tblGrid>
        <w:gridCol w:w="4496"/>
        <w:gridCol w:w="4576"/>
      </w:tblGrid>
      <w:tr w:rsidR="00481265" w:rsidRPr="00957B40" w14:paraId="4E1E71C0" w14:textId="77777777" w:rsidTr="00240EE4">
        <w:tc>
          <w:tcPr>
            <w:tcW w:w="4842" w:type="dxa"/>
          </w:tcPr>
          <w:p w14:paraId="6F808FD6" w14:textId="77777777" w:rsidR="00481265" w:rsidRPr="00957B40" w:rsidRDefault="00481265" w:rsidP="00240EE4">
            <w:pPr>
              <w:tabs>
                <w:tab w:val="center" w:pos="4961"/>
              </w:tabs>
              <w:jc w:val="both"/>
              <w:rPr>
                <w:rFonts w:ascii="Times New Roman" w:hAnsi="Times New Roman"/>
                <w:b/>
                <w:bCs/>
                <w:sz w:val="24"/>
              </w:rPr>
            </w:pPr>
          </w:p>
        </w:tc>
        <w:tc>
          <w:tcPr>
            <w:tcW w:w="4843" w:type="dxa"/>
          </w:tcPr>
          <w:p w14:paraId="321AEDB8" w14:textId="77777777" w:rsidR="00481265" w:rsidRPr="00957B40" w:rsidRDefault="00481265" w:rsidP="00240EE4">
            <w:pPr>
              <w:tabs>
                <w:tab w:val="center" w:pos="4961"/>
              </w:tabs>
              <w:jc w:val="center"/>
              <w:rPr>
                <w:rFonts w:ascii="Times New Roman" w:hAnsi="Times New Roman"/>
                <w:b/>
                <w:bCs/>
                <w:sz w:val="24"/>
              </w:rPr>
            </w:pPr>
            <w:r w:rsidRPr="00957B40">
              <w:rPr>
                <w:rFonts w:ascii="Times New Roman" w:hAnsi="Times New Roman"/>
                <w:b/>
                <w:bCs/>
                <w:sz w:val="24"/>
              </w:rPr>
              <w:t>TRƯỞNG BAN BẦU CỬ</w:t>
            </w:r>
          </w:p>
        </w:tc>
      </w:tr>
    </w:tbl>
    <w:p w14:paraId="00FEBEA7" w14:textId="77777777" w:rsidR="00506313" w:rsidRPr="00957B40" w:rsidRDefault="00506313" w:rsidP="00481265">
      <w:pPr>
        <w:rPr>
          <w:rFonts w:ascii="Times New Roman" w:hAnsi="Times New Roman"/>
          <w:sz w:val="26"/>
        </w:rPr>
      </w:pPr>
    </w:p>
    <w:p w14:paraId="47E4AF5C" w14:textId="77777777" w:rsidR="00506313" w:rsidRPr="00957B40" w:rsidRDefault="00506313" w:rsidP="00481265">
      <w:pPr>
        <w:rPr>
          <w:rFonts w:ascii="Times New Roman" w:hAnsi="Times New Roman"/>
          <w:sz w:val="26"/>
        </w:rPr>
      </w:pPr>
    </w:p>
    <w:p w14:paraId="2B283A16" w14:textId="77777777" w:rsidR="00506313" w:rsidRPr="00957B40" w:rsidRDefault="00506313" w:rsidP="00481265">
      <w:pPr>
        <w:rPr>
          <w:rFonts w:ascii="Times New Roman" w:hAnsi="Times New Roman"/>
          <w:sz w:val="26"/>
        </w:rPr>
      </w:pPr>
    </w:p>
    <w:p w14:paraId="41491EE1" w14:textId="77777777" w:rsidR="00481265" w:rsidRPr="00957B40" w:rsidRDefault="00481265" w:rsidP="00481265">
      <w:pPr>
        <w:rPr>
          <w:rFonts w:ascii="Times New Roman" w:hAnsi="Times New Roman"/>
          <w:sz w:val="26"/>
          <w:lang w:val="vi-VN"/>
        </w:rPr>
      </w:pPr>
      <w:r w:rsidRPr="00957B40">
        <w:rPr>
          <w:rFonts w:ascii="Times New Roman" w:hAnsi="Times New Roman"/>
          <w:sz w:val="26"/>
        </w:rPr>
        <w:t>Biên bản kiểm phiếu bầu cử ban</w:t>
      </w:r>
      <w:r w:rsidRPr="00957B40">
        <w:rPr>
          <w:rFonts w:ascii="Times New Roman" w:hAnsi="Times New Roman"/>
          <w:sz w:val="26"/>
          <w:lang w:val="vi-VN"/>
        </w:rPr>
        <w:t xml:space="preserve"> thường vụ, phó chủ tịch, ủy ban kiểm tra tại hội nghị </w:t>
      </w:r>
      <w:r w:rsidRPr="00957B40">
        <w:rPr>
          <w:rFonts w:ascii="Times New Roman" w:hAnsi="Times New Roman"/>
          <w:sz w:val="26"/>
        </w:rPr>
        <w:t xml:space="preserve">ban chấp hành công đoàn </w:t>
      </w:r>
    </w:p>
    <w:p w14:paraId="2D32831E" w14:textId="77777777" w:rsidR="00481265" w:rsidRPr="00957B40" w:rsidRDefault="00481265" w:rsidP="00481265">
      <w:pPr>
        <w:rPr>
          <w:rFonts w:ascii="Times New Roman" w:hAnsi="Times New Roman"/>
          <w:sz w:val="26"/>
        </w:rPr>
      </w:pPr>
    </w:p>
    <w:p w14:paraId="05DCE686" w14:textId="77777777" w:rsidR="000F36B7" w:rsidRPr="00957B40" w:rsidRDefault="000F36B7" w:rsidP="00481265">
      <w:pPr>
        <w:rPr>
          <w:rFonts w:ascii="Times New Roman" w:hAnsi="Times New Roman"/>
          <w:sz w:val="26"/>
        </w:rPr>
      </w:pPr>
    </w:p>
    <w:tbl>
      <w:tblPr>
        <w:tblW w:w="9464" w:type="dxa"/>
        <w:tblLook w:val="04A0" w:firstRow="1" w:lastRow="0" w:firstColumn="1" w:lastColumn="0" w:noHBand="0" w:noVBand="1"/>
      </w:tblPr>
      <w:tblGrid>
        <w:gridCol w:w="4219"/>
        <w:gridCol w:w="5245"/>
      </w:tblGrid>
      <w:tr w:rsidR="00481265" w:rsidRPr="00957B40" w14:paraId="4768AEB4" w14:textId="77777777" w:rsidTr="00DF647C">
        <w:tc>
          <w:tcPr>
            <w:tcW w:w="4219" w:type="dxa"/>
            <w:shd w:val="clear" w:color="auto" w:fill="auto"/>
          </w:tcPr>
          <w:p w14:paraId="0684673E" w14:textId="77777777" w:rsidR="00481265" w:rsidRPr="00957B40" w:rsidRDefault="00481265" w:rsidP="00240EE4">
            <w:pPr>
              <w:rPr>
                <w:rFonts w:ascii="Times New Roman" w:hAnsi="Times New Roman"/>
                <w:sz w:val="26"/>
              </w:rPr>
            </w:pPr>
            <w:r w:rsidRPr="00957B40">
              <w:rPr>
                <w:rFonts w:ascii="Times New Roman" w:hAnsi="Times New Roman"/>
                <w:b/>
                <w:sz w:val="24"/>
              </w:rPr>
              <w:t>ĐẠI HỘI CÔNG ĐOÀN</w:t>
            </w:r>
            <w:r w:rsidRPr="00957B40">
              <w:rPr>
                <w:rFonts w:ascii="Times New Roman" w:hAnsi="Times New Roman"/>
                <w:sz w:val="26"/>
              </w:rPr>
              <w:t>…………</w:t>
            </w:r>
            <w:r w:rsidRPr="00957B40">
              <w:rPr>
                <w:rFonts w:ascii="Times New Roman" w:hAnsi="Times New Roman"/>
                <w:sz w:val="26"/>
                <w:lang w:val="vi-VN"/>
              </w:rPr>
              <w:t xml:space="preserve"> </w:t>
            </w:r>
          </w:p>
          <w:p w14:paraId="207970B8" w14:textId="77777777" w:rsidR="00481265" w:rsidRPr="00957B40" w:rsidRDefault="00481265" w:rsidP="00240EE4">
            <w:pPr>
              <w:rPr>
                <w:rFonts w:ascii="Times New Roman" w:hAnsi="Times New Roman"/>
                <w:sz w:val="26"/>
                <w:lang w:val="vi-VN"/>
              </w:rPr>
            </w:pPr>
            <w:r w:rsidRPr="00957B40">
              <w:rPr>
                <w:rFonts w:ascii="Times New Roman" w:hAnsi="Times New Roman"/>
                <w:sz w:val="26"/>
              </w:rPr>
              <w:t>LẦN THỨ</w:t>
            </w:r>
            <w:r w:rsidRPr="00957B40">
              <w:rPr>
                <w:rFonts w:ascii="Times New Roman" w:hAnsi="Times New Roman"/>
                <w:sz w:val="26"/>
                <w:lang w:val="vi-VN"/>
              </w:rPr>
              <w:t>........ NHIỆM KỲ ........</w:t>
            </w:r>
          </w:p>
          <w:p w14:paraId="6DE60959" w14:textId="77777777" w:rsidR="00481265" w:rsidRPr="00957B40" w:rsidRDefault="00481265" w:rsidP="00240EE4">
            <w:pPr>
              <w:rPr>
                <w:rFonts w:ascii="Times New Roman" w:hAnsi="Times New Roman"/>
                <w:i/>
                <w:sz w:val="26"/>
                <w:lang w:val="vi-VN"/>
              </w:rPr>
            </w:pPr>
            <w:r w:rsidRPr="00957B40">
              <w:rPr>
                <w:rFonts w:ascii="Times New Roman" w:hAnsi="Times New Roman"/>
                <w:i/>
                <w:sz w:val="26"/>
                <w:lang w:val="vi-VN"/>
              </w:rPr>
              <w:t>(Dấu của BCH Công đoàn)</w:t>
            </w:r>
          </w:p>
        </w:tc>
        <w:tc>
          <w:tcPr>
            <w:tcW w:w="5245" w:type="dxa"/>
            <w:shd w:val="clear" w:color="auto" w:fill="auto"/>
          </w:tcPr>
          <w:p w14:paraId="2D01989D" w14:textId="77777777" w:rsidR="00481265" w:rsidRPr="00957B40" w:rsidRDefault="00481265" w:rsidP="00240EE4">
            <w:pPr>
              <w:jc w:val="center"/>
              <w:rPr>
                <w:rFonts w:ascii="Times New Roman" w:hAnsi="Times New Roman"/>
                <w:b/>
                <w:sz w:val="24"/>
                <w:lang w:val="vi-VN"/>
              </w:rPr>
            </w:pPr>
            <w:r w:rsidRPr="00957B40">
              <w:rPr>
                <w:rFonts w:ascii="Times New Roman" w:hAnsi="Times New Roman"/>
                <w:b/>
                <w:sz w:val="24"/>
              </w:rPr>
              <w:t>CỘNG HÒA XÃ HỘI CHỦ NGHĨA VIỆT NAM</w:t>
            </w:r>
          </w:p>
          <w:p w14:paraId="31488D7C" w14:textId="77777777" w:rsidR="00481265" w:rsidRPr="00957B40" w:rsidRDefault="00A83B3C" w:rsidP="00240EE4">
            <w:pPr>
              <w:jc w:val="center"/>
              <w:rPr>
                <w:rFonts w:ascii="Times New Roman" w:hAnsi="Times New Roman"/>
                <w:b/>
                <w:sz w:val="24"/>
                <w:lang w:val="vi-VN"/>
              </w:rPr>
            </w:pPr>
            <w:r>
              <w:rPr>
                <w:rFonts w:ascii="Times New Roman" w:hAnsi="Times New Roman"/>
                <w:noProof/>
              </w:rPr>
              <mc:AlternateContent>
                <mc:Choice Requires="wps">
                  <w:drawing>
                    <wp:anchor distT="4294967294" distB="4294967294" distL="114300" distR="114300" simplePos="0" relativeHeight="251684864" behindDoc="0" locked="0" layoutInCell="1" allowOverlap="1" wp14:anchorId="1FD66F34" wp14:editId="0074CF33">
                      <wp:simplePos x="0" y="0"/>
                      <wp:positionH relativeFrom="column">
                        <wp:posOffset>950595</wp:posOffset>
                      </wp:positionH>
                      <wp:positionV relativeFrom="paragraph">
                        <wp:posOffset>252094</wp:posOffset>
                      </wp:positionV>
                      <wp:extent cx="1778000" cy="0"/>
                      <wp:effectExtent l="0" t="0" r="0" b="0"/>
                      <wp:wrapNone/>
                      <wp:docPr id="2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7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EE9B96" id="Straight Connector 23" o:spid="_x0000_s1026" style="position:absolute;z-index:2516848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4.85pt,19.85pt" to="214.85pt,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">
                      <o:lock v:ext="edit" shapetype="f"/>
                    </v:line>
                  </w:pict>
                </mc:Fallback>
              </mc:AlternateContent>
            </w:r>
            <w:r w:rsidR="00481265" w:rsidRPr="00957B40">
              <w:rPr>
                <w:rFonts w:ascii="Times New Roman" w:hAnsi="Times New Roman"/>
                <w:b/>
                <w:sz w:val="26"/>
              </w:rPr>
              <w:t>Độc lập - Tự do - Hạnh phúc</w:t>
            </w:r>
          </w:p>
        </w:tc>
      </w:tr>
    </w:tbl>
    <w:p w14:paraId="1603155F" w14:textId="77777777" w:rsidR="00481265" w:rsidRPr="00957B40" w:rsidRDefault="00481265" w:rsidP="00481265">
      <w:pPr>
        <w:rPr>
          <w:rFonts w:ascii="Times New Roman" w:hAnsi="Times New Roman"/>
          <w:b/>
          <w:sz w:val="26"/>
        </w:rPr>
      </w:pPr>
      <w:r w:rsidRPr="00957B40">
        <w:rPr>
          <w:rFonts w:ascii="Times New Roman" w:hAnsi="Times New Roman"/>
          <w:b/>
          <w:sz w:val="26"/>
        </w:rPr>
        <w:t xml:space="preserve">                                                           </w:t>
      </w:r>
    </w:p>
    <w:p w14:paraId="0F579928" w14:textId="77777777" w:rsidR="00481265" w:rsidRPr="00957B40" w:rsidRDefault="00481265" w:rsidP="00481265">
      <w:pPr>
        <w:jc w:val="center"/>
        <w:rPr>
          <w:rFonts w:ascii="Times New Roman" w:hAnsi="Times New Roman"/>
          <w:b/>
        </w:rPr>
      </w:pPr>
      <w:r w:rsidRPr="00957B40">
        <w:rPr>
          <w:rFonts w:ascii="Times New Roman" w:hAnsi="Times New Roman"/>
          <w:b/>
        </w:rPr>
        <w:t>BIÊN BẢN KIỂM PHIẾU</w:t>
      </w:r>
    </w:p>
    <w:p w14:paraId="2E9B5D7D" w14:textId="77777777" w:rsidR="00481265" w:rsidRPr="00957B40" w:rsidRDefault="00481265" w:rsidP="00481265">
      <w:pPr>
        <w:jc w:val="center"/>
        <w:rPr>
          <w:rFonts w:ascii="Times New Roman" w:hAnsi="Times New Roman"/>
          <w:b/>
        </w:rPr>
      </w:pPr>
      <w:r w:rsidRPr="00957B40">
        <w:rPr>
          <w:rFonts w:ascii="Times New Roman" w:hAnsi="Times New Roman"/>
          <w:b/>
        </w:rPr>
        <w:t>Bầu cử …………….khóa……, nhiệm kỳ ……….</w:t>
      </w:r>
    </w:p>
    <w:p w14:paraId="195E429A" w14:textId="77777777" w:rsidR="00481265" w:rsidRPr="00957B40" w:rsidRDefault="00481265" w:rsidP="00481265">
      <w:pPr>
        <w:tabs>
          <w:tab w:val="center" w:pos="4961"/>
        </w:tabs>
        <w:ind w:firstLine="567"/>
        <w:jc w:val="both"/>
        <w:rPr>
          <w:rFonts w:ascii="Times New Roman" w:hAnsi="Times New Roman"/>
          <w:bCs/>
        </w:rPr>
      </w:pPr>
    </w:p>
    <w:p w14:paraId="502DDEA4"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Chúng tôi được Hội</w:t>
      </w:r>
      <w:r w:rsidRPr="00957B40">
        <w:rPr>
          <w:rFonts w:ascii="Times New Roman" w:hAnsi="Times New Roman"/>
          <w:bCs/>
          <w:lang w:val="vi-VN"/>
        </w:rPr>
        <w:t xml:space="preserve"> nghị lần thứ .............. ban chấp hành ...................</w:t>
      </w:r>
      <w:r w:rsidRPr="00957B40">
        <w:rPr>
          <w:rFonts w:ascii="Times New Roman" w:hAnsi="Times New Roman"/>
          <w:bCs/>
        </w:rPr>
        <w:t xml:space="preserve"> bầu vào Ban bầu cử để tổ chức bầu cử …………….., khóa……, nhiệm kỳ …………. gồm:</w:t>
      </w:r>
    </w:p>
    <w:p w14:paraId="0AC32B79"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Đồng chí………………Trưởng ban và  ………………ủy viên (danh</w:t>
      </w:r>
      <w:r w:rsidRPr="00957B40">
        <w:rPr>
          <w:rFonts w:ascii="Times New Roman" w:hAnsi="Times New Roman"/>
          <w:bCs/>
          <w:lang w:val="vi-VN"/>
        </w:rPr>
        <w:t xml:space="preserve"> sách kèm theo</w:t>
      </w:r>
      <w:r w:rsidRPr="00957B40">
        <w:rPr>
          <w:rFonts w:ascii="Times New Roman" w:hAnsi="Times New Roman"/>
          <w:bCs/>
        </w:rPr>
        <w:t xml:space="preserve">). </w:t>
      </w:r>
    </w:p>
    <w:p w14:paraId="7C677807"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Ban bầu cử đã phổ biến thể thức bầu cử để đại</w:t>
      </w:r>
      <w:r w:rsidRPr="00957B40">
        <w:rPr>
          <w:rFonts w:ascii="Times New Roman" w:hAnsi="Times New Roman"/>
          <w:bCs/>
          <w:lang w:val="vi-VN"/>
        </w:rPr>
        <w:t xml:space="preserve"> biểu thực hiện quyền bầu cử theo đúng nguyên tắc và quy định của Điều lệ.</w:t>
      </w:r>
      <w:r w:rsidRPr="00957B40">
        <w:rPr>
          <w:rFonts w:ascii="Times New Roman" w:hAnsi="Times New Roman"/>
          <w:bCs/>
        </w:rPr>
        <w:t xml:space="preserve"> Sau khi kiểm phiếu, Ban bầu cử nhất</w:t>
      </w:r>
      <w:r w:rsidRPr="00957B40">
        <w:rPr>
          <w:rFonts w:ascii="Times New Roman" w:hAnsi="Times New Roman"/>
          <w:bCs/>
          <w:lang w:val="vi-VN"/>
        </w:rPr>
        <w:t xml:space="preserve"> trí</w:t>
      </w:r>
      <w:r w:rsidRPr="00957B40">
        <w:rPr>
          <w:rFonts w:ascii="Times New Roman" w:hAnsi="Times New Roman"/>
          <w:bCs/>
        </w:rPr>
        <w:t xml:space="preserve"> lập biên bản như sau:</w:t>
      </w:r>
    </w:p>
    <w:p w14:paraId="287491CA"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Tổng số đại biểu chính thức được triệu tập dự Hội</w:t>
      </w:r>
      <w:r w:rsidRPr="00957B40">
        <w:rPr>
          <w:rFonts w:ascii="Times New Roman" w:hAnsi="Times New Roman"/>
          <w:bCs/>
          <w:lang w:val="vi-VN"/>
        </w:rPr>
        <w:t xml:space="preserve"> nghị</w:t>
      </w:r>
      <w:r w:rsidRPr="00957B40">
        <w:rPr>
          <w:rFonts w:ascii="Times New Roman" w:hAnsi="Times New Roman"/>
          <w:bCs/>
        </w:rPr>
        <w:t xml:space="preserve"> là………đại biểu;</w:t>
      </w:r>
    </w:p>
    <w:p w14:paraId="1B09C5C8"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Tổng số đại biểu chính thức có mặt dự Hội</w:t>
      </w:r>
      <w:r w:rsidRPr="00957B40">
        <w:rPr>
          <w:rFonts w:ascii="Times New Roman" w:hAnsi="Times New Roman"/>
          <w:bCs/>
          <w:lang w:val="vi-VN"/>
        </w:rPr>
        <w:t xml:space="preserve"> nghị</w:t>
      </w:r>
      <w:r w:rsidRPr="00957B40">
        <w:rPr>
          <w:rFonts w:ascii="Times New Roman" w:hAnsi="Times New Roman"/>
          <w:bCs/>
        </w:rPr>
        <w:t xml:space="preserve"> là………đại biểu;</w:t>
      </w:r>
    </w:p>
    <w:p w14:paraId="60F54380"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Tổng số đại biểu chính thức tham gia bỏ phiếu là………đại biểu;</w:t>
      </w:r>
    </w:p>
    <w:p w14:paraId="3C2B6808"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Hội</w:t>
      </w:r>
      <w:r w:rsidRPr="00957B40">
        <w:rPr>
          <w:rFonts w:ascii="Times New Roman" w:hAnsi="Times New Roman"/>
          <w:bCs/>
          <w:lang w:val="vi-VN"/>
        </w:rPr>
        <w:t xml:space="preserve"> nghị</w:t>
      </w:r>
      <w:r w:rsidRPr="00957B40">
        <w:rPr>
          <w:rFonts w:ascii="Times New Roman" w:hAnsi="Times New Roman"/>
          <w:bCs/>
        </w:rPr>
        <w:t xml:space="preserve"> đã quyết định số lượng ………… là………đồng chí</w:t>
      </w:r>
      <w:r w:rsidRPr="00957B40">
        <w:rPr>
          <w:rFonts w:ascii="Times New Roman" w:hAnsi="Times New Roman"/>
          <w:bCs/>
          <w:lang w:val="vi-VN"/>
        </w:rPr>
        <w:t>;</w:t>
      </w:r>
    </w:p>
    <w:p w14:paraId="6842CF46" w14:textId="77777777" w:rsidR="00481265" w:rsidRPr="00957B40" w:rsidRDefault="00481265" w:rsidP="00481265">
      <w:pPr>
        <w:tabs>
          <w:tab w:val="center" w:pos="4961"/>
        </w:tabs>
        <w:ind w:firstLine="567"/>
        <w:jc w:val="both"/>
        <w:rPr>
          <w:rFonts w:ascii="Times New Roman" w:hAnsi="Times New Roman"/>
          <w:bCs/>
          <w:spacing w:val="-4"/>
        </w:rPr>
      </w:pPr>
      <w:r w:rsidRPr="00957B40">
        <w:rPr>
          <w:rFonts w:ascii="Times New Roman" w:hAnsi="Times New Roman"/>
          <w:bCs/>
          <w:spacing w:val="-4"/>
        </w:rPr>
        <w:t>- Hội</w:t>
      </w:r>
      <w:r w:rsidRPr="00957B40">
        <w:rPr>
          <w:rFonts w:ascii="Times New Roman" w:hAnsi="Times New Roman"/>
          <w:bCs/>
          <w:spacing w:val="-4"/>
          <w:lang w:val="vi-VN"/>
        </w:rPr>
        <w:t xml:space="preserve"> nghị</w:t>
      </w:r>
      <w:r w:rsidRPr="00957B40">
        <w:rPr>
          <w:rFonts w:ascii="Times New Roman" w:hAnsi="Times New Roman"/>
          <w:bCs/>
          <w:spacing w:val="-4"/>
        </w:rPr>
        <w:t xml:space="preserve"> đã nhất trí danh sách bầu cử gồm</w:t>
      </w:r>
      <w:r w:rsidR="000F36B7" w:rsidRPr="00957B40">
        <w:rPr>
          <w:rFonts w:ascii="Times New Roman" w:hAnsi="Times New Roman"/>
          <w:bCs/>
          <w:spacing w:val="-4"/>
        </w:rPr>
        <w:t xml:space="preserve"> </w:t>
      </w:r>
      <w:r w:rsidRPr="00957B40">
        <w:rPr>
          <w:rFonts w:ascii="Times New Roman" w:hAnsi="Times New Roman"/>
          <w:bCs/>
          <w:spacing w:val="-4"/>
        </w:rPr>
        <w:t>…</w:t>
      </w:r>
      <w:r w:rsidR="000F36B7" w:rsidRPr="00957B40">
        <w:rPr>
          <w:rFonts w:ascii="Times New Roman" w:hAnsi="Times New Roman"/>
          <w:bCs/>
          <w:spacing w:val="-4"/>
        </w:rPr>
        <w:t xml:space="preserve"> đ</w:t>
      </w:r>
      <w:r w:rsidRPr="00957B40">
        <w:rPr>
          <w:rFonts w:ascii="Times New Roman" w:hAnsi="Times New Roman"/>
          <w:bCs/>
          <w:spacing w:val="-4"/>
        </w:rPr>
        <w:t>ồng chí (danh sách kèm</w:t>
      </w:r>
      <w:r w:rsidRPr="00957B40">
        <w:rPr>
          <w:rFonts w:ascii="Times New Roman" w:hAnsi="Times New Roman"/>
          <w:bCs/>
          <w:spacing w:val="-4"/>
          <w:lang w:val="vi-VN"/>
        </w:rPr>
        <w:t xml:space="preserve"> theo</w:t>
      </w:r>
      <w:r w:rsidRPr="00957B40">
        <w:rPr>
          <w:rFonts w:ascii="Times New Roman" w:hAnsi="Times New Roman"/>
          <w:bCs/>
          <w:spacing w:val="-4"/>
        </w:rPr>
        <w:t>)</w:t>
      </w:r>
    </w:p>
    <w:p w14:paraId="66169E7F"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Trong đó</w:t>
      </w:r>
      <w:r w:rsidRPr="00957B40">
        <w:rPr>
          <w:rFonts w:ascii="Times New Roman" w:hAnsi="Times New Roman"/>
          <w:bCs/>
          <w:lang w:val="vi-VN"/>
        </w:rPr>
        <w:t>:</w:t>
      </w:r>
    </w:p>
    <w:p w14:paraId="0CCB67D3"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Ứng cử……………………………đồng chí</w:t>
      </w:r>
      <w:r w:rsidRPr="00957B40">
        <w:rPr>
          <w:rFonts w:ascii="Times New Roman" w:hAnsi="Times New Roman"/>
          <w:bCs/>
          <w:lang w:val="vi-VN"/>
        </w:rPr>
        <w:t>;</w:t>
      </w:r>
    </w:p>
    <w:p w14:paraId="725ABC87"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Đề cử……………………………..đồng chí</w:t>
      </w:r>
      <w:r w:rsidRPr="00957B40">
        <w:rPr>
          <w:rFonts w:ascii="Times New Roman" w:hAnsi="Times New Roman"/>
          <w:bCs/>
          <w:lang w:val="vi-VN"/>
        </w:rPr>
        <w:t>;</w:t>
      </w:r>
    </w:p>
    <w:p w14:paraId="1DFF6DB2"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Tổng số phiếu Ban bầu cử phát ra:…………….phiếu</w:t>
      </w:r>
      <w:r w:rsidRPr="00957B40">
        <w:rPr>
          <w:rFonts w:ascii="Times New Roman" w:hAnsi="Times New Roman"/>
          <w:bCs/>
          <w:lang w:val="vi-VN"/>
        </w:rPr>
        <w:t>;</w:t>
      </w:r>
    </w:p>
    <w:p w14:paraId="6B2019A8"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Tổng số phiếu Ban bầu cử thu về:…………….phiếu</w:t>
      </w:r>
      <w:r w:rsidRPr="00957B40">
        <w:rPr>
          <w:rFonts w:ascii="Times New Roman" w:hAnsi="Times New Roman"/>
          <w:bCs/>
          <w:lang w:val="vi-VN"/>
        </w:rPr>
        <w:t>;</w:t>
      </w:r>
    </w:p>
    <w:p w14:paraId="4985339F"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Số phiếu hợp lệ……………………………...…phiếu</w:t>
      </w:r>
      <w:r w:rsidRPr="00957B40">
        <w:rPr>
          <w:rFonts w:ascii="Times New Roman" w:hAnsi="Times New Roman"/>
          <w:bCs/>
          <w:lang w:val="vi-VN"/>
        </w:rPr>
        <w:t>;</w:t>
      </w:r>
    </w:p>
    <w:p w14:paraId="161A42B1"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Số phiếu không hợp lệ…………………………phiếu</w:t>
      </w:r>
      <w:r w:rsidRPr="00957B40">
        <w:rPr>
          <w:rFonts w:ascii="Times New Roman" w:hAnsi="Times New Roman"/>
          <w:bCs/>
          <w:lang w:val="vi-VN"/>
        </w:rPr>
        <w:t>;</w:t>
      </w:r>
    </w:p>
    <w:p w14:paraId="087D314F"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lang w:val="vi-VN"/>
        </w:rPr>
        <w:t xml:space="preserve">- </w:t>
      </w:r>
      <w:r w:rsidRPr="00957B40">
        <w:rPr>
          <w:rFonts w:ascii="Times New Roman" w:hAnsi="Times New Roman"/>
          <w:bCs/>
        </w:rPr>
        <w:t>Kết quả kiểm phiếu</w:t>
      </w:r>
      <w:r w:rsidRPr="00957B40">
        <w:rPr>
          <w:rFonts w:ascii="Times New Roman" w:hAnsi="Times New Roman"/>
          <w:bCs/>
          <w:lang w:val="vi-VN"/>
        </w:rPr>
        <w:t xml:space="preserve"> theo danh sách bầu cử như sau: (danh sách kèm theo);</w:t>
      </w:r>
    </w:p>
    <w:p w14:paraId="45D94F3C"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Căn</w:t>
      </w:r>
      <w:r w:rsidRPr="00957B40">
        <w:rPr>
          <w:rFonts w:ascii="Times New Roman" w:hAnsi="Times New Roman"/>
          <w:bCs/>
          <w:lang w:val="vi-VN"/>
        </w:rPr>
        <w:t xml:space="preserve"> cứ quy định của Điều lệ Công đoàn Việt Nam, danh sách trúng cử </w:t>
      </w:r>
      <w:r w:rsidRPr="00957B40">
        <w:rPr>
          <w:rFonts w:ascii="Times New Roman" w:hAnsi="Times New Roman"/>
          <w:bCs/>
        </w:rPr>
        <w:t>…………. có số phiếu tín nhiệm từ cao đến thấp như sau: (danh</w:t>
      </w:r>
      <w:r w:rsidRPr="00957B40">
        <w:rPr>
          <w:rFonts w:ascii="Times New Roman" w:hAnsi="Times New Roman"/>
          <w:bCs/>
          <w:lang w:val="vi-VN"/>
        </w:rPr>
        <w:t xml:space="preserve"> sách kèm theo</w:t>
      </w:r>
      <w:r w:rsidRPr="00957B40">
        <w:rPr>
          <w:rFonts w:ascii="Times New Roman" w:hAnsi="Times New Roman"/>
          <w:bCs/>
        </w:rPr>
        <w:t>)</w:t>
      </w:r>
      <w:r w:rsidRPr="00957B40">
        <w:rPr>
          <w:rFonts w:ascii="Times New Roman" w:hAnsi="Times New Roman"/>
          <w:bCs/>
          <w:lang w:val="vi-VN"/>
        </w:rPr>
        <w:t>.</w:t>
      </w:r>
    </w:p>
    <w:p w14:paraId="3CC178BB"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Ban</w:t>
      </w:r>
      <w:r w:rsidRPr="00957B40">
        <w:rPr>
          <w:rFonts w:ascii="Times New Roman" w:hAnsi="Times New Roman"/>
          <w:bCs/>
          <w:lang w:val="vi-VN"/>
        </w:rPr>
        <w:t xml:space="preserve"> bầu cử xác định kết quả </w:t>
      </w:r>
      <w:r w:rsidRPr="00957B40">
        <w:rPr>
          <w:rFonts w:ascii="Times New Roman" w:hAnsi="Times New Roman"/>
          <w:bCs/>
        </w:rPr>
        <w:t>Hội</w:t>
      </w:r>
      <w:r w:rsidRPr="00957B40">
        <w:rPr>
          <w:rFonts w:ascii="Times New Roman" w:hAnsi="Times New Roman"/>
          <w:bCs/>
          <w:lang w:val="vi-VN"/>
        </w:rPr>
        <w:t xml:space="preserve"> nghị</w:t>
      </w:r>
      <w:r w:rsidRPr="00957B40">
        <w:rPr>
          <w:rFonts w:ascii="Times New Roman" w:hAnsi="Times New Roman"/>
          <w:bCs/>
        </w:rPr>
        <w:t xml:space="preserve"> </w:t>
      </w:r>
      <w:r w:rsidRPr="00957B40">
        <w:rPr>
          <w:rFonts w:ascii="Times New Roman" w:hAnsi="Times New Roman"/>
          <w:bCs/>
          <w:lang w:val="vi-VN"/>
        </w:rPr>
        <w:t xml:space="preserve">(đã bầu đủ hoặc chưa bầu đủ </w:t>
      </w:r>
      <w:r w:rsidRPr="00957B40">
        <w:rPr>
          <w:rFonts w:ascii="Times New Roman" w:hAnsi="Times New Roman"/>
          <w:bCs/>
        </w:rPr>
        <w:t>………….</w:t>
      </w:r>
      <w:r w:rsidRPr="00957B40">
        <w:rPr>
          <w:rFonts w:ascii="Times New Roman" w:hAnsi="Times New Roman"/>
          <w:bCs/>
          <w:lang w:val="vi-VN"/>
        </w:rPr>
        <w:t xml:space="preserve"> theo số lượng </w:t>
      </w:r>
      <w:r w:rsidRPr="00957B40">
        <w:rPr>
          <w:rFonts w:ascii="Times New Roman" w:hAnsi="Times New Roman"/>
          <w:bCs/>
        </w:rPr>
        <w:t>Hội</w:t>
      </w:r>
      <w:r w:rsidRPr="00957B40">
        <w:rPr>
          <w:rFonts w:ascii="Times New Roman" w:hAnsi="Times New Roman"/>
          <w:bCs/>
          <w:lang w:val="vi-VN"/>
        </w:rPr>
        <w:t xml:space="preserve"> nghị</w:t>
      </w:r>
      <w:r w:rsidRPr="00957B40">
        <w:rPr>
          <w:rFonts w:ascii="Times New Roman" w:hAnsi="Times New Roman"/>
          <w:bCs/>
        </w:rPr>
        <w:t xml:space="preserve"> </w:t>
      </w:r>
      <w:r w:rsidRPr="00957B40">
        <w:rPr>
          <w:rFonts w:ascii="Times New Roman" w:hAnsi="Times New Roman"/>
          <w:bCs/>
          <w:lang w:val="vi-VN"/>
        </w:rPr>
        <w:t>đã quyết định), xin trân trọng báo cáo Đoàn Chủ tịch và toàn thể đại biểu dự Hội nghị.</w:t>
      </w:r>
    </w:p>
    <w:p w14:paraId="65415FCB"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Biên bản này lập thành 03 bản,</w:t>
      </w:r>
      <w:r w:rsidRPr="00957B40">
        <w:rPr>
          <w:rFonts w:ascii="Times New Roman" w:hAnsi="Times New Roman"/>
          <w:bCs/>
          <w:lang w:val="vi-VN"/>
        </w:rPr>
        <w:t xml:space="preserve"> gửi Đoàn Chủ tịch để l</w:t>
      </w:r>
      <w:r w:rsidRPr="00957B40">
        <w:rPr>
          <w:rFonts w:ascii="Times New Roman" w:hAnsi="Times New Roman"/>
          <w:bCs/>
        </w:rPr>
        <w:t>ưu hồ sơ</w:t>
      </w:r>
      <w:r w:rsidRPr="00957B40">
        <w:rPr>
          <w:rFonts w:ascii="Times New Roman" w:hAnsi="Times New Roman"/>
          <w:bCs/>
          <w:lang w:val="vi-VN"/>
        </w:rPr>
        <w:t xml:space="preserve"> Hội nghị</w:t>
      </w:r>
      <w:r w:rsidRPr="00957B40">
        <w:rPr>
          <w:rFonts w:ascii="Times New Roman" w:hAnsi="Times New Roman"/>
          <w:bCs/>
        </w:rPr>
        <w:t>.</w:t>
      </w:r>
    </w:p>
    <w:p w14:paraId="1804E1FD"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Làm tại………hồi….giờ……ngày…..tháng…..năm….</w:t>
      </w:r>
    </w:p>
    <w:p w14:paraId="0E5E6853" w14:textId="77777777" w:rsidR="00481265" w:rsidRPr="00957B40" w:rsidRDefault="00481265" w:rsidP="00481265">
      <w:pPr>
        <w:tabs>
          <w:tab w:val="center" w:pos="4961"/>
        </w:tabs>
        <w:ind w:firstLine="567"/>
        <w:jc w:val="both"/>
        <w:rPr>
          <w:rFonts w:ascii="Times New Roman" w:hAnsi="Times New Roman"/>
          <w:bCs/>
        </w:rPr>
      </w:pPr>
    </w:p>
    <w:tbl>
      <w:tblPr>
        <w:tblW w:w="0" w:type="auto"/>
        <w:tblLook w:val="01E0" w:firstRow="1" w:lastRow="1" w:firstColumn="1" w:lastColumn="1" w:noHBand="0" w:noVBand="0"/>
      </w:tblPr>
      <w:tblGrid>
        <w:gridCol w:w="4618"/>
      </w:tblGrid>
      <w:tr w:rsidR="00506313" w:rsidRPr="00957B40" w14:paraId="3B75C83A" w14:textId="77777777" w:rsidTr="00506313">
        <w:tc>
          <w:tcPr>
            <w:tcW w:w="4618" w:type="dxa"/>
          </w:tcPr>
          <w:p w14:paraId="56D50195" w14:textId="77777777" w:rsidR="00506313" w:rsidRPr="00957B40" w:rsidRDefault="00506313" w:rsidP="00240EE4">
            <w:pPr>
              <w:tabs>
                <w:tab w:val="center" w:pos="4961"/>
              </w:tabs>
              <w:jc w:val="both"/>
              <w:rPr>
                <w:rFonts w:ascii="Times New Roman" w:hAnsi="Times New Roman"/>
                <w:b/>
                <w:bCs/>
                <w:sz w:val="24"/>
              </w:rPr>
            </w:pPr>
          </w:p>
          <w:p w14:paraId="44AA8B45" w14:textId="77777777" w:rsidR="00506313" w:rsidRPr="00957B40" w:rsidRDefault="00506313" w:rsidP="00240EE4">
            <w:pPr>
              <w:tabs>
                <w:tab w:val="center" w:pos="4961"/>
              </w:tabs>
              <w:jc w:val="both"/>
              <w:rPr>
                <w:rFonts w:ascii="Times New Roman" w:hAnsi="Times New Roman"/>
                <w:b/>
                <w:bCs/>
                <w:sz w:val="24"/>
              </w:rPr>
            </w:pPr>
          </w:p>
          <w:p w14:paraId="5DAD9D3F" w14:textId="77777777" w:rsidR="00506313" w:rsidRPr="00957B40" w:rsidRDefault="00506313" w:rsidP="00240EE4">
            <w:pPr>
              <w:tabs>
                <w:tab w:val="center" w:pos="4961"/>
              </w:tabs>
              <w:jc w:val="both"/>
              <w:rPr>
                <w:rFonts w:ascii="Times New Roman" w:hAnsi="Times New Roman"/>
                <w:b/>
                <w:bCs/>
                <w:sz w:val="24"/>
              </w:rPr>
            </w:pPr>
          </w:p>
          <w:p w14:paraId="68766927" w14:textId="77777777" w:rsidR="00506313" w:rsidRPr="00957B40" w:rsidRDefault="00506313" w:rsidP="00240EE4">
            <w:pPr>
              <w:tabs>
                <w:tab w:val="center" w:pos="4961"/>
              </w:tabs>
              <w:jc w:val="both"/>
              <w:rPr>
                <w:rFonts w:ascii="Times New Roman" w:hAnsi="Times New Roman"/>
                <w:b/>
                <w:bCs/>
                <w:sz w:val="24"/>
              </w:rPr>
            </w:pPr>
          </w:p>
          <w:p w14:paraId="21ACF342" w14:textId="77777777" w:rsidR="00506313" w:rsidRPr="00957B40" w:rsidRDefault="00506313" w:rsidP="00240EE4">
            <w:pPr>
              <w:tabs>
                <w:tab w:val="center" w:pos="4961"/>
              </w:tabs>
              <w:jc w:val="both"/>
              <w:rPr>
                <w:rFonts w:ascii="Times New Roman" w:hAnsi="Times New Roman"/>
                <w:b/>
                <w:bCs/>
                <w:sz w:val="24"/>
              </w:rPr>
            </w:pPr>
          </w:p>
          <w:p w14:paraId="02FCE8A6" w14:textId="77777777" w:rsidR="00506313" w:rsidRPr="00957B40" w:rsidRDefault="00506313" w:rsidP="00240EE4">
            <w:pPr>
              <w:tabs>
                <w:tab w:val="center" w:pos="4961"/>
              </w:tabs>
              <w:jc w:val="both"/>
              <w:rPr>
                <w:rFonts w:ascii="Times New Roman" w:hAnsi="Times New Roman"/>
                <w:b/>
                <w:bCs/>
                <w:sz w:val="24"/>
              </w:rPr>
            </w:pPr>
          </w:p>
        </w:tc>
      </w:tr>
    </w:tbl>
    <w:p w14:paraId="308F1B16" w14:textId="77777777" w:rsidR="00481265" w:rsidRPr="00957B40" w:rsidRDefault="00481265" w:rsidP="00481265">
      <w:pPr>
        <w:rPr>
          <w:rFonts w:ascii="Times New Roman" w:hAnsi="Times New Roman"/>
          <w:sz w:val="26"/>
        </w:rPr>
      </w:pPr>
      <w:r w:rsidRPr="00957B40">
        <w:rPr>
          <w:rFonts w:ascii="Times New Roman" w:hAnsi="Times New Roman"/>
          <w:sz w:val="26"/>
        </w:rPr>
        <w:t>Biên bản kiểm phiếu bầu cử chức</w:t>
      </w:r>
      <w:r w:rsidRPr="00957B40">
        <w:rPr>
          <w:rFonts w:ascii="Times New Roman" w:hAnsi="Times New Roman"/>
          <w:sz w:val="26"/>
          <w:lang w:val="vi-VN"/>
        </w:rPr>
        <w:t xml:space="preserve"> danh Chủ nhiệm UBKT tại hội nghị </w:t>
      </w:r>
      <w:r w:rsidRPr="00957B40">
        <w:rPr>
          <w:rFonts w:ascii="Times New Roman" w:hAnsi="Times New Roman"/>
          <w:sz w:val="26"/>
        </w:rPr>
        <w:t xml:space="preserve">BCH công đoàn </w:t>
      </w:r>
    </w:p>
    <w:p w14:paraId="7D0EE671" w14:textId="77777777" w:rsidR="00506313" w:rsidRPr="00957B40" w:rsidRDefault="00506313" w:rsidP="00481265">
      <w:pPr>
        <w:rPr>
          <w:rFonts w:ascii="Times New Roman" w:hAnsi="Times New Roman"/>
          <w:sz w:val="26"/>
          <w:lang w:val="vi-VN"/>
        </w:rPr>
      </w:pPr>
    </w:p>
    <w:tbl>
      <w:tblPr>
        <w:tblW w:w="10456" w:type="dxa"/>
        <w:tblLook w:val="04A0" w:firstRow="1" w:lastRow="0" w:firstColumn="1" w:lastColumn="0" w:noHBand="0" w:noVBand="1"/>
      </w:tblPr>
      <w:tblGrid>
        <w:gridCol w:w="4503"/>
        <w:gridCol w:w="5953"/>
      </w:tblGrid>
      <w:tr w:rsidR="00481265" w:rsidRPr="00957B40" w14:paraId="5114DC29" w14:textId="77777777" w:rsidTr="00240EE4">
        <w:tc>
          <w:tcPr>
            <w:tcW w:w="4503" w:type="dxa"/>
            <w:shd w:val="clear" w:color="auto" w:fill="auto"/>
          </w:tcPr>
          <w:p w14:paraId="3FAB79E2" w14:textId="77777777" w:rsidR="00481265" w:rsidRPr="00957B40" w:rsidRDefault="00481265" w:rsidP="00240EE4">
            <w:pPr>
              <w:jc w:val="center"/>
              <w:rPr>
                <w:rFonts w:ascii="Times New Roman" w:hAnsi="Times New Roman"/>
                <w:b/>
                <w:sz w:val="26"/>
                <w:lang w:val="vi-VN"/>
              </w:rPr>
            </w:pPr>
            <w:r w:rsidRPr="00957B40">
              <w:rPr>
                <w:rFonts w:ascii="Times New Roman" w:hAnsi="Times New Roman"/>
                <w:b/>
                <w:sz w:val="24"/>
                <w:szCs w:val="24"/>
              </w:rPr>
              <w:t>HỘI</w:t>
            </w:r>
            <w:r w:rsidRPr="00957B40">
              <w:rPr>
                <w:rFonts w:ascii="Times New Roman" w:hAnsi="Times New Roman"/>
                <w:b/>
                <w:sz w:val="24"/>
                <w:szCs w:val="24"/>
                <w:lang w:val="vi-VN"/>
              </w:rPr>
              <w:t xml:space="preserve"> NGHỊ BAN CHẤP HÀNH </w:t>
            </w:r>
            <w:r w:rsidRPr="00957B40">
              <w:rPr>
                <w:rFonts w:ascii="Times New Roman" w:hAnsi="Times New Roman"/>
                <w:b/>
                <w:sz w:val="24"/>
                <w:szCs w:val="24"/>
              </w:rPr>
              <w:t>…………</w:t>
            </w:r>
            <w:r w:rsidRPr="00957B40">
              <w:rPr>
                <w:rFonts w:ascii="Times New Roman" w:hAnsi="Times New Roman"/>
                <w:b/>
                <w:sz w:val="24"/>
                <w:szCs w:val="24"/>
                <w:lang w:val="vi-VN"/>
              </w:rPr>
              <w:t xml:space="preserve"> KHÓA........ NHIỆM KỲ</w:t>
            </w:r>
            <w:r w:rsidRPr="00957B40">
              <w:rPr>
                <w:rFonts w:ascii="Times New Roman" w:hAnsi="Times New Roman"/>
                <w:b/>
                <w:sz w:val="26"/>
                <w:lang w:val="vi-VN"/>
              </w:rPr>
              <w:t xml:space="preserve"> ........</w:t>
            </w:r>
          </w:p>
          <w:p w14:paraId="306F9E1B" w14:textId="77777777" w:rsidR="00481265" w:rsidRPr="00957B40" w:rsidRDefault="00481265" w:rsidP="00240EE4">
            <w:pPr>
              <w:rPr>
                <w:rFonts w:ascii="Times New Roman" w:hAnsi="Times New Roman"/>
                <w:i/>
                <w:sz w:val="26"/>
                <w:lang w:val="vi-VN"/>
              </w:rPr>
            </w:pPr>
            <w:r w:rsidRPr="00957B40">
              <w:rPr>
                <w:rFonts w:ascii="Times New Roman" w:hAnsi="Times New Roman"/>
                <w:i/>
                <w:sz w:val="26"/>
                <w:lang w:val="vi-VN"/>
              </w:rPr>
              <w:t>(Dấu của BCH Công đoàn)</w:t>
            </w:r>
          </w:p>
        </w:tc>
        <w:tc>
          <w:tcPr>
            <w:tcW w:w="5953" w:type="dxa"/>
            <w:shd w:val="clear" w:color="auto" w:fill="auto"/>
          </w:tcPr>
          <w:p w14:paraId="451144D4" w14:textId="77777777" w:rsidR="00481265" w:rsidRPr="00957B40" w:rsidRDefault="00481265" w:rsidP="00240EE4">
            <w:pPr>
              <w:jc w:val="center"/>
              <w:rPr>
                <w:rFonts w:ascii="Times New Roman" w:hAnsi="Times New Roman"/>
                <w:b/>
                <w:sz w:val="24"/>
                <w:lang w:val="vi-VN"/>
              </w:rPr>
            </w:pPr>
            <w:r w:rsidRPr="00957B40">
              <w:rPr>
                <w:rFonts w:ascii="Times New Roman" w:hAnsi="Times New Roman"/>
                <w:b/>
                <w:sz w:val="24"/>
              </w:rPr>
              <w:t>CỘNG HÒA XÃ HỘI CHỦ NGHĨA VIỆT NAM</w:t>
            </w:r>
          </w:p>
          <w:p w14:paraId="428A5CBF" w14:textId="77777777" w:rsidR="00481265" w:rsidRPr="00957B40" w:rsidRDefault="00A83B3C" w:rsidP="00240EE4">
            <w:pPr>
              <w:jc w:val="center"/>
              <w:rPr>
                <w:rFonts w:ascii="Times New Roman" w:hAnsi="Times New Roman"/>
                <w:b/>
                <w:sz w:val="24"/>
                <w:lang w:val="vi-VN"/>
              </w:rPr>
            </w:pPr>
            <w:r>
              <w:rPr>
                <w:rFonts w:ascii="Times New Roman" w:hAnsi="Times New Roman"/>
                <w:noProof/>
              </w:rPr>
              <mc:AlternateContent>
                <mc:Choice Requires="wps">
                  <w:drawing>
                    <wp:anchor distT="4294967294" distB="4294967294" distL="114300" distR="114300" simplePos="0" relativeHeight="251685888" behindDoc="0" locked="0" layoutInCell="1" allowOverlap="1" wp14:anchorId="1C3D7893" wp14:editId="7D4756D9">
                      <wp:simplePos x="0" y="0"/>
                      <wp:positionH relativeFrom="column">
                        <wp:posOffset>950595</wp:posOffset>
                      </wp:positionH>
                      <wp:positionV relativeFrom="paragraph">
                        <wp:posOffset>252094</wp:posOffset>
                      </wp:positionV>
                      <wp:extent cx="1778000" cy="0"/>
                      <wp:effectExtent l="0" t="0" r="0" b="0"/>
                      <wp:wrapNone/>
                      <wp:docPr id="21"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7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EFDE1" id="Straight Connector 22" o:spid="_x0000_s1026" style="position:absolute;z-index:2516858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74.85pt,19.85pt" to="214.85pt,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">
                      <o:lock v:ext="edit" shapetype="f"/>
                    </v:line>
                  </w:pict>
                </mc:Fallback>
              </mc:AlternateContent>
            </w:r>
            <w:r w:rsidR="00481265" w:rsidRPr="00957B40">
              <w:rPr>
                <w:rFonts w:ascii="Times New Roman" w:hAnsi="Times New Roman"/>
                <w:b/>
                <w:sz w:val="26"/>
              </w:rPr>
              <w:t>Độc lập - Tự do - Hạnh phúc</w:t>
            </w:r>
          </w:p>
        </w:tc>
      </w:tr>
    </w:tbl>
    <w:p w14:paraId="284EE364" w14:textId="77777777" w:rsidR="00481265" w:rsidRPr="00957B40" w:rsidRDefault="00481265" w:rsidP="00481265">
      <w:pPr>
        <w:rPr>
          <w:rFonts w:ascii="Times New Roman" w:hAnsi="Times New Roman"/>
          <w:b/>
          <w:sz w:val="24"/>
          <w:lang w:val="vi-VN"/>
        </w:rPr>
      </w:pPr>
    </w:p>
    <w:p w14:paraId="75764CA4" w14:textId="77777777" w:rsidR="00481265" w:rsidRPr="00957B40" w:rsidRDefault="00481265" w:rsidP="00481265">
      <w:pPr>
        <w:jc w:val="center"/>
        <w:rPr>
          <w:rFonts w:ascii="Times New Roman" w:hAnsi="Times New Roman"/>
          <w:b/>
        </w:rPr>
      </w:pPr>
      <w:r w:rsidRPr="00957B40">
        <w:rPr>
          <w:rFonts w:ascii="Times New Roman" w:hAnsi="Times New Roman"/>
          <w:b/>
        </w:rPr>
        <w:t>BIÊN BẢN KIỂM PHIẾU</w:t>
      </w:r>
    </w:p>
    <w:p w14:paraId="56671D32" w14:textId="77777777" w:rsidR="00481265" w:rsidRPr="00957B40" w:rsidRDefault="00481265" w:rsidP="00481265">
      <w:pPr>
        <w:jc w:val="center"/>
        <w:rPr>
          <w:rFonts w:ascii="Times New Roman" w:hAnsi="Times New Roman"/>
          <w:b/>
        </w:rPr>
      </w:pPr>
      <w:r w:rsidRPr="00957B40">
        <w:rPr>
          <w:rFonts w:ascii="Times New Roman" w:hAnsi="Times New Roman"/>
          <w:b/>
        </w:rPr>
        <w:t>Bầu cử chức</w:t>
      </w:r>
      <w:r w:rsidRPr="00957B40">
        <w:rPr>
          <w:rFonts w:ascii="Times New Roman" w:hAnsi="Times New Roman"/>
          <w:b/>
          <w:lang w:val="vi-VN"/>
        </w:rPr>
        <w:t xml:space="preserve"> danh Chủ nhiệm Ủy ban Kiểm tra Công đoàn ...</w:t>
      </w:r>
      <w:r w:rsidRPr="00957B40">
        <w:rPr>
          <w:rFonts w:ascii="Times New Roman" w:hAnsi="Times New Roman"/>
          <w:b/>
        </w:rPr>
        <w:t>…………….</w:t>
      </w:r>
      <w:r w:rsidRPr="00957B40">
        <w:rPr>
          <w:rFonts w:ascii="Times New Roman" w:hAnsi="Times New Roman"/>
          <w:b/>
          <w:lang w:val="vi-VN"/>
        </w:rPr>
        <w:t xml:space="preserve"> </w:t>
      </w:r>
      <w:r w:rsidRPr="00957B40">
        <w:rPr>
          <w:rFonts w:ascii="Times New Roman" w:hAnsi="Times New Roman"/>
          <w:b/>
        </w:rPr>
        <w:t>khóa……, nhiệm kỳ ……….</w:t>
      </w:r>
    </w:p>
    <w:p w14:paraId="4CD7FD7A" w14:textId="77777777" w:rsidR="00481265" w:rsidRPr="00957B40" w:rsidRDefault="00481265" w:rsidP="00481265">
      <w:pPr>
        <w:tabs>
          <w:tab w:val="center" w:pos="4961"/>
        </w:tabs>
        <w:ind w:firstLine="567"/>
        <w:jc w:val="both"/>
        <w:rPr>
          <w:rFonts w:ascii="Times New Roman" w:hAnsi="Times New Roman"/>
          <w:bCs/>
        </w:rPr>
      </w:pPr>
    </w:p>
    <w:p w14:paraId="152403E5"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Chúng tôi được Hội</w:t>
      </w:r>
      <w:r w:rsidRPr="00957B40">
        <w:rPr>
          <w:rFonts w:ascii="Times New Roman" w:hAnsi="Times New Roman"/>
          <w:bCs/>
          <w:lang w:val="vi-VN"/>
        </w:rPr>
        <w:t xml:space="preserve"> nghị lần thứ .............. ban chấp hành ...................</w:t>
      </w:r>
      <w:r w:rsidRPr="00957B40">
        <w:rPr>
          <w:rFonts w:ascii="Times New Roman" w:hAnsi="Times New Roman"/>
          <w:bCs/>
        </w:rPr>
        <w:t xml:space="preserve"> bầu vào Ban bầu cử để tổ chức bầu cử chức</w:t>
      </w:r>
      <w:r w:rsidRPr="00957B40">
        <w:rPr>
          <w:rFonts w:ascii="Times New Roman" w:hAnsi="Times New Roman"/>
          <w:bCs/>
          <w:lang w:val="vi-VN"/>
        </w:rPr>
        <w:t xml:space="preserve"> danh Chủ nhiệm Ủy ban Kiểm tra Công đoàn </w:t>
      </w:r>
      <w:r w:rsidRPr="00957B40">
        <w:rPr>
          <w:rFonts w:ascii="Times New Roman" w:hAnsi="Times New Roman"/>
          <w:bCs/>
        </w:rPr>
        <w:t>…………….., khóa……, nhiệm kỳ …………. gồm:</w:t>
      </w:r>
    </w:p>
    <w:p w14:paraId="21B6221D"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Đồng chí………………Trưởng ban và  ………………ủy viên (danh</w:t>
      </w:r>
      <w:r w:rsidRPr="00957B40">
        <w:rPr>
          <w:rFonts w:ascii="Times New Roman" w:hAnsi="Times New Roman"/>
          <w:bCs/>
          <w:lang w:val="vi-VN"/>
        </w:rPr>
        <w:t xml:space="preserve"> sách kèm theo</w:t>
      </w:r>
      <w:r w:rsidRPr="00957B40">
        <w:rPr>
          <w:rFonts w:ascii="Times New Roman" w:hAnsi="Times New Roman"/>
          <w:bCs/>
        </w:rPr>
        <w:t xml:space="preserve">). </w:t>
      </w:r>
    </w:p>
    <w:p w14:paraId="634775AB"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Ban bầu cử đã phổ biến thể thức bầu cử để đại</w:t>
      </w:r>
      <w:r w:rsidRPr="00957B40">
        <w:rPr>
          <w:rFonts w:ascii="Times New Roman" w:hAnsi="Times New Roman"/>
          <w:bCs/>
          <w:lang w:val="vi-VN"/>
        </w:rPr>
        <w:t xml:space="preserve"> biểu thực hiện quyền bầu cử theo đúng nguyên tắc và quy định của Điều lệ.</w:t>
      </w:r>
      <w:r w:rsidRPr="00957B40">
        <w:rPr>
          <w:rFonts w:ascii="Times New Roman" w:hAnsi="Times New Roman"/>
          <w:bCs/>
        </w:rPr>
        <w:t xml:space="preserve"> Sau khi kiểm phiếu, Ban bầu cử nhất</w:t>
      </w:r>
      <w:r w:rsidRPr="00957B40">
        <w:rPr>
          <w:rFonts w:ascii="Times New Roman" w:hAnsi="Times New Roman"/>
          <w:bCs/>
          <w:lang w:val="vi-VN"/>
        </w:rPr>
        <w:t xml:space="preserve"> trí</w:t>
      </w:r>
      <w:r w:rsidRPr="00957B40">
        <w:rPr>
          <w:rFonts w:ascii="Times New Roman" w:hAnsi="Times New Roman"/>
          <w:bCs/>
        </w:rPr>
        <w:t xml:space="preserve"> lập biên bản như sau:</w:t>
      </w:r>
    </w:p>
    <w:p w14:paraId="477A17BC"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Tổng số đại biểu chính thức được triệu tập dự Hội</w:t>
      </w:r>
      <w:r w:rsidRPr="00957B40">
        <w:rPr>
          <w:rFonts w:ascii="Times New Roman" w:hAnsi="Times New Roman"/>
          <w:bCs/>
          <w:lang w:val="vi-VN"/>
        </w:rPr>
        <w:t xml:space="preserve"> nghị</w:t>
      </w:r>
      <w:r w:rsidRPr="00957B40">
        <w:rPr>
          <w:rFonts w:ascii="Times New Roman" w:hAnsi="Times New Roman"/>
          <w:bCs/>
        </w:rPr>
        <w:t xml:space="preserve"> là………đại biểu;</w:t>
      </w:r>
    </w:p>
    <w:p w14:paraId="31ED4F61"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Tổng số đại biểu chính thức có mặt dự Hội</w:t>
      </w:r>
      <w:r w:rsidRPr="00957B40">
        <w:rPr>
          <w:rFonts w:ascii="Times New Roman" w:hAnsi="Times New Roman"/>
          <w:bCs/>
          <w:lang w:val="vi-VN"/>
        </w:rPr>
        <w:t xml:space="preserve"> nghị</w:t>
      </w:r>
      <w:r w:rsidRPr="00957B40">
        <w:rPr>
          <w:rFonts w:ascii="Times New Roman" w:hAnsi="Times New Roman"/>
          <w:bCs/>
        </w:rPr>
        <w:t xml:space="preserve"> là………đại biểu;</w:t>
      </w:r>
    </w:p>
    <w:p w14:paraId="780B0C09"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Tổng số đại biểu chính thức tham gia bỏ phiếu là………đại biểu;</w:t>
      </w:r>
    </w:p>
    <w:p w14:paraId="5AD9A044" w14:textId="77777777" w:rsidR="00481265" w:rsidRPr="00957B40" w:rsidRDefault="00481265" w:rsidP="00481265">
      <w:pPr>
        <w:tabs>
          <w:tab w:val="center" w:pos="4961"/>
        </w:tabs>
        <w:ind w:firstLine="567"/>
        <w:jc w:val="both"/>
        <w:rPr>
          <w:rFonts w:ascii="Times New Roman" w:hAnsi="Times New Roman"/>
          <w:bCs/>
          <w:spacing w:val="-4"/>
        </w:rPr>
      </w:pPr>
      <w:r w:rsidRPr="00957B40">
        <w:rPr>
          <w:rFonts w:ascii="Times New Roman" w:hAnsi="Times New Roman"/>
          <w:bCs/>
          <w:spacing w:val="-4"/>
        </w:rPr>
        <w:t>- Hội</w:t>
      </w:r>
      <w:r w:rsidRPr="00957B40">
        <w:rPr>
          <w:rFonts w:ascii="Times New Roman" w:hAnsi="Times New Roman"/>
          <w:bCs/>
          <w:spacing w:val="-4"/>
          <w:lang w:val="vi-VN"/>
        </w:rPr>
        <w:t xml:space="preserve"> nghị</w:t>
      </w:r>
      <w:r w:rsidRPr="00957B40">
        <w:rPr>
          <w:rFonts w:ascii="Times New Roman" w:hAnsi="Times New Roman"/>
          <w:bCs/>
          <w:spacing w:val="-4"/>
        </w:rPr>
        <w:t xml:space="preserve"> đã nhất trí danh sách bầu cử gồm…</w:t>
      </w:r>
      <w:r w:rsidR="00506313" w:rsidRPr="00957B40">
        <w:rPr>
          <w:rFonts w:ascii="Times New Roman" w:hAnsi="Times New Roman"/>
          <w:bCs/>
          <w:spacing w:val="-4"/>
        </w:rPr>
        <w:t xml:space="preserve"> </w:t>
      </w:r>
      <w:r w:rsidRPr="00957B40">
        <w:rPr>
          <w:rFonts w:ascii="Times New Roman" w:hAnsi="Times New Roman"/>
          <w:bCs/>
          <w:spacing w:val="-4"/>
        </w:rPr>
        <w:t>đồng chí (danh sách kèm</w:t>
      </w:r>
      <w:r w:rsidRPr="00957B40">
        <w:rPr>
          <w:rFonts w:ascii="Times New Roman" w:hAnsi="Times New Roman"/>
          <w:bCs/>
          <w:spacing w:val="-4"/>
          <w:lang w:val="vi-VN"/>
        </w:rPr>
        <w:t xml:space="preserve"> theo</w:t>
      </w:r>
      <w:r w:rsidRPr="00957B40">
        <w:rPr>
          <w:rFonts w:ascii="Times New Roman" w:hAnsi="Times New Roman"/>
          <w:bCs/>
          <w:spacing w:val="-4"/>
        </w:rPr>
        <w:t>)</w:t>
      </w:r>
    </w:p>
    <w:p w14:paraId="69E6393A"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Trong đó</w:t>
      </w:r>
      <w:r w:rsidRPr="00957B40">
        <w:rPr>
          <w:rFonts w:ascii="Times New Roman" w:hAnsi="Times New Roman"/>
          <w:bCs/>
          <w:lang w:val="vi-VN"/>
        </w:rPr>
        <w:t>:</w:t>
      </w:r>
    </w:p>
    <w:p w14:paraId="402E4ED2"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Ứng cử</w:t>
      </w:r>
      <w:r w:rsidR="00506313" w:rsidRPr="00957B40">
        <w:rPr>
          <w:rFonts w:ascii="Times New Roman" w:hAnsi="Times New Roman"/>
          <w:bCs/>
        </w:rPr>
        <w:t xml:space="preserve"> </w:t>
      </w:r>
      <w:r w:rsidRPr="00957B40">
        <w:rPr>
          <w:rFonts w:ascii="Times New Roman" w:hAnsi="Times New Roman"/>
          <w:bCs/>
        </w:rPr>
        <w:t>……………………………</w:t>
      </w:r>
      <w:r w:rsidR="00506313" w:rsidRPr="00957B40">
        <w:rPr>
          <w:rFonts w:ascii="Times New Roman" w:hAnsi="Times New Roman"/>
          <w:bCs/>
        </w:rPr>
        <w:t xml:space="preserve"> </w:t>
      </w:r>
      <w:r w:rsidRPr="00957B40">
        <w:rPr>
          <w:rFonts w:ascii="Times New Roman" w:hAnsi="Times New Roman"/>
          <w:bCs/>
        </w:rPr>
        <w:t>đồng chí</w:t>
      </w:r>
      <w:r w:rsidRPr="00957B40">
        <w:rPr>
          <w:rFonts w:ascii="Times New Roman" w:hAnsi="Times New Roman"/>
          <w:bCs/>
          <w:lang w:val="vi-VN"/>
        </w:rPr>
        <w:t>;</w:t>
      </w:r>
    </w:p>
    <w:p w14:paraId="4B92A595"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Đề cử</w:t>
      </w:r>
      <w:r w:rsidR="00506313" w:rsidRPr="00957B40">
        <w:rPr>
          <w:rFonts w:ascii="Times New Roman" w:hAnsi="Times New Roman"/>
          <w:bCs/>
        </w:rPr>
        <w:t xml:space="preserve"> </w:t>
      </w:r>
      <w:r w:rsidRPr="00957B40">
        <w:rPr>
          <w:rFonts w:ascii="Times New Roman" w:hAnsi="Times New Roman"/>
          <w:bCs/>
        </w:rPr>
        <w:t>……………………………..</w:t>
      </w:r>
      <w:r w:rsidR="00506313" w:rsidRPr="00957B40">
        <w:rPr>
          <w:rFonts w:ascii="Times New Roman" w:hAnsi="Times New Roman"/>
          <w:bCs/>
        </w:rPr>
        <w:t xml:space="preserve"> </w:t>
      </w:r>
      <w:r w:rsidRPr="00957B40">
        <w:rPr>
          <w:rFonts w:ascii="Times New Roman" w:hAnsi="Times New Roman"/>
          <w:bCs/>
        </w:rPr>
        <w:t>đồng chí</w:t>
      </w:r>
      <w:r w:rsidRPr="00957B40">
        <w:rPr>
          <w:rFonts w:ascii="Times New Roman" w:hAnsi="Times New Roman"/>
          <w:bCs/>
          <w:lang w:val="vi-VN"/>
        </w:rPr>
        <w:t>;</w:t>
      </w:r>
    </w:p>
    <w:p w14:paraId="53E7100E"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Tổng số phiếu Ban bầu cử phát ra:</w:t>
      </w:r>
      <w:r w:rsidR="00506313" w:rsidRPr="00957B40">
        <w:rPr>
          <w:rFonts w:ascii="Times New Roman" w:hAnsi="Times New Roman"/>
          <w:bCs/>
        </w:rPr>
        <w:t xml:space="preserve"> </w:t>
      </w:r>
      <w:r w:rsidRPr="00957B40">
        <w:rPr>
          <w:rFonts w:ascii="Times New Roman" w:hAnsi="Times New Roman"/>
          <w:bCs/>
        </w:rPr>
        <w:t>…………….phiếu</w:t>
      </w:r>
      <w:r w:rsidRPr="00957B40">
        <w:rPr>
          <w:rFonts w:ascii="Times New Roman" w:hAnsi="Times New Roman"/>
          <w:bCs/>
          <w:lang w:val="vi-VN"/>
        </w:rPr>
        <w:t>;</w:t>
      </w:r>
    </w:p>
    <w:p w14:paraId="625FDB80"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Tổng số phiếu Ban bầu cử thu về:</w:t>
      </w:r>
      <w:r w:rsidR="00506313" w:rsidRPr="00957B40">
        <w:rPr>
          <w:rFonts w:ascii="Times New Roman" w:hAnsi="Times New Roman"/>
          <w:bCs/>
        </w:rPr>
        <w:t xml:space="preserve"> </w:t>
      </w:r>
      <w:r w:rsidRPr="00957B40">
        <w:rPr>
          <w:rFonts w:ascii="Times New Roman" w:hAnsi="Times New Roman"/>
          <w:bCs/>
        </w:rPr>
        <w:t>…………….phiếu</w:t>
      </w:r>
      <w:r w:rsidRPr="00957B40">
        <w:rPr>
          <w:rFonts w:ascii="Times New Roman" w:hAnsi="Times New Roman"/>
          <w:bCs/>
          <w:lang w:val="vi-VN"/>
        </w:rPr>
        <w:t>;</w:t>
      </w:r>
    </w:p>
    <w:p w14:paraId="1274A55B"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Số phiếu hợp lệ</w:t>
      </w:r>
      <w:r w:rsidR="00506313" w:rsidRPr="00957B40">
        <w:rPr>
          <w:rFonts w:ascii="Times New Roman" w:hAnsi="Times New Roman"/>
          <w:bCs/>
        </w:rPr>
        <w:t xml:space="preserve"> </w:t>
      </w:r>
      <w:r w:rsidRPr="00957B40">
        <w:rPr>
          <w:rFonts w:ascii="Times New Roman" w:hAnsi="Times New Roman"/>
          <w:bCs/>
        </w:rPr>
        <w:t>……………………………...…phiếu</w:t>
      </w:r>
      <w:r w:rsidRPr="00957B40">
        <w:rPr>
          <w:rFonts w:ascii="Times New Roman" w:hAnsi="Times New Roman"/>
          <w:bCs/>
          <w:lang w:val="vi-VN"/>
        </w:rPr>
        <w:t>;</w:t>
      </w:r>
    </w:p>
    <w:p w14:paraId="1FF83E18"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Số phiếu không hợp lệ</w:t>
      </w:r>
      <w:r w:rsidR="00506313" w:rsidRPr="00957B40">
        <w:rPr>
          <w:rFonts w:ascii="Times New Roman" w:hAnsi="Times New Roman"/>
          <w:bCs/>
        </w:rPr>
        <w:t xml:space="preserve"> </w:t>
      </w:r>
      <w:r w:rsidRPr="00957B40">
        <w:rPr>
          <w:rFonts w:ascii="Times New Roman" w:hAnsi="Times New Roman"/>
          <w:bCs/>
        </w:rPr>
        <w:t>…………………………phiếu</w:t>
      </w:r>
      <w:r w:rsidRPr="00957B40">
        <w:rPr>
          <w:rFonts w:ascii="Times New Roman" w:hAnsi="Times New Roman"/>
          <w:bCs/>
          <w:lang w:val="vi-VN"/>
        </w:rPr>
        <w:t>;</w:t>
      </w:r>
    </w:p>
    <w:p w14:paraId="1172F4BD"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lang w:val="vi-VN"/>
        </w:rPr>
        <w:t xml:space="preserve">- </w:t>
      </w:r>
      <w:r w:rsidRPr="00957B40">
        <w:rPr>
          <w:rFonts w:ascii="Times New Roman" w:hAnsi="Times New Roman"/>
          <w:bCs/>
        </w:rPr>
        <w:t>Kết quả kiểm phiếu</w:t>
      </w:r>
      <w:r w:rsidRPr="00957B40">
        <w:rPr>
          <w:rFonts w:ascii="Times New Roman" w:hAnsi="Times New Roman"/>
          <w:bCs/>
          <w:lang w:val="vi-VN"/>
        </w:rPr>
        <w:t xml:space="preserve"> theo danh sách bầu cử như sa</w:t>
      </w:r>
      <w:r w:rsidR="00F21DCB" w:rsidRPr="00957B40">
        <w:rPr>
          <w:rFonts w:ascii="Times New Roman" w:hAnsi="Times New Roman"/>
          <w:bCs/>
          <w:lang w:val="vi-VN"/>
        </w:rPr>
        <w:t>u: ...........................</w:t>
      </w:r>
      <w:r w:rsidRPr="00957B40">
        <w:rPr>
          <w:rFonts w:ascii="Times New Roman" w:hAnsi="Times New Roman"/>
          <w:bCs/>
          <w:lang w:val="vi-VN"/>
        </w:rPr>
        <w:t>........</w:t>
      </w:r>
    </w:p>
    <w:p w14:paraId="0223BE39"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Căn</w:t>
      </w:r>
      <w:r w:rsidRPr="00957B40">
        <w:rPr>
          <w:rFonts w:ascii="Times New Roman" w:hAnsi="Times New Roman"/>
          <w:bCs/>
          <w:lang w:val="vi-VN"/>
        </w:rPr>
        <w:t xml:space="preserve"> cứ quy định của Điều lệ Công đoàn Việt Nam, đồng chí </w:t>
      </w:r>
      <w:r w:rsidRPr="00957B40">
        <w:rPr>
          <w:rFonts w:ascii="Times New Roman" w:hAnsi="Times New Roman"/>
          <w:bCs/>
        </w:rPr>
        <w:t>………. đã</w:t>
      </w:r>
      <w:r w:rsidRPr="00957B40">
        <w:rPr>
          <w:rFonts w:ascii="Times New Roman" w:hAnsi="Times New Roman"/>
          <w:bCs/>
          <w:lang w:val="vi-VN"/>
        </w:rPr>
        <w:t xml:space="preserve"> trúng cử Chủ nhiệm Ủy ban Kiểm tra Công đoàn .............., nhiệm kỳ ..............</w:t>
      </w:r>
    </w:p>
    <w:p w14:paraId="30452FBB"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Ban</w:t>
      </w:r>
      <w:r w:rsidRPr="00957B40">
        <w:rPr>
          <w:rFonts w:ascii="Times New Roman" w:hAnsi="Times New Roman"/>
          <w:bCs/>
          <w:lang w:val="vi-VN"/>
        </w:rPr>
        <w:t xml:space="preserve"> bầu cử xin trân trọng báo cáo Đoàn Chủ tịch và toàn thể đại biểu dự Hội nghị.</w:t>
      </w:r>
    </w:p>
    <w:p w14:paraId="6944D40D"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Biên bản này lập thành 03 bản,</w:t>
      </w:r>
      <w:r w:rsidRPr="00957B40">
        <w:rPr>
          <w:rFonts w:ascii="Times New Roman" w:hAnsi="Times New Roman"/>
          <w:bCs/>
          <w:lang w:val="vi-VN"/>
        </w:rPr>
        <w:t xml:space="preserve"> gửi Đoàn Chủ tịch để l</w:t>
      </w:r>
      <w:r w:rsidRPr="00957B40">
        <w:rPr>
          <w:rFonts w:ascii="Times New Roman" w:hAnsi="Times New Roman"/>
          <w:bCs/>
        </w:rPr>
        <w:t>ưu hồ sơ</w:t>
      </w:r>
      <w:r w:rsidRPr="00957B40">
        <w:rPr>
          <w:rFonts w:ascii="Times New Roman" w:hAnsi="Times New Roman"/>
          <w:bCs/>
          <w:lang w:val="vi-VN"/>
        </w:rPr>
        <w:t xml:space="preserve"> Hội nghị</w:t>
      </w:r>
      <w:r w:rsidRPr="00957B40">
        <w:rPr>
          <w:rFonts w:ascii="Times New Roman" w:hAnsi="Times New Roman"/>
          <w:bCs/>
        </w:rPr>
        <w:t>.</w:t>
      </w:r>
    </w:p>
    <w:p w14:paraId="1087F3A2"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Làm tại………hồi….giờ……ngày…..tháng…..năm….</w:t>
      </w:r>
    </w:p>
    <w:p w14:paraId="4A9A3976" w14:textId="77777777" w:rsidR="00481265" w:rsidRPr="00957B40" w:rsidRDefault="00481265" w:rsidP="00481265">
      <w:pPr>
        <w:tabs>
          <w:tab w:val="center" w:pos="4961"/>
        </w:tabs>
        <w:ind w:firstLine="567"/>
        <w:jc w:val="both"/>
        <w:rPr>
          <w:rFonts w:ascii="Times New Roman" w:hAnsi="Times New Roman"/>
          <w:bCs/>
        </w:rPr>
      </w:pPr>
    </w:p>
    <w:tbl>
      <w:tblPr>
        <w:tblW w:w="0" w:type="auto"/>
        <w:tblLook w:val="01E0" w:firstRow="1" w:lastRow="1" w:firstColumn="1" w:lastColumn="1" w:noHBand="0" w:noVBand="0"/>
      </w:tblPr>
      <w:tblGrid>
        <w:gridCol w:w="4496"/>
        <w:gridCol w:w="4576"/>
      </w:tblGrid>
      <w:tr w:rsidR="00481265" w:rsidRPr="00957B40" w14:paraId="3C293CF3" w14:textId="77777777" w:rsidTr="00240EE4">
        <w:tc>
          <w:tcPr>
            <w:tcW w:w="4842" w:type="dxa"/>
          </w:tcPr>
          <w:p w14:paraId="199B32C5" w14:textId="77777777" w:rsidR="00481265" w:rsidRPr="00957B40" w:rsidRDefault="00481265" w:rsidP="00240EE4">
            <w:pPr>
              <w:tabs>
                <w:tab w:val="center" w:pos="4961"/>
              </w:tabs>
              <w:jc w:val="both"/>
              <w:rPr>
                <w:rFonts w:ascii="Times New Roman" w:hAnsi="Times New Roman"/>
                <w:b/>
                <w:bCs/>
                <w:sz w:val="24"/>
              </w:rPr>
            </w:pPr>
          </w:p>
        </w:tc>
        <w:tc>
          <w:tcPr>
            <w:tcW w:w="4843" w:type="dxa"/>
          </w:tcPr>
          <w:p w14:paraId="71F76D4E" w14:textId="77777777" w:rsidR="00481265" w:rsidRPr="00957B40" w:rsidRDefault="00481265" w:rsidP="00240EE4">
            <w:pPr>
              <w:tabs>
                <w:tab w:val="center" w:pos="4961"/>
              </w:tabs>
              <w:jc w:val="center"/>
              <w:rPr>
                <w:rFonts w:ascii="Times New Roman" w:hAnsi="Times New Roman"/>
                <w:b/>
                <w:bCs/>
                <w:sz w:val="24"/>
              </w:rPr>
            </w:pPr>
            <w:r w:rsidRPr="00957B40">
              <w:rPr>
                <w:rFonts w:ascii="Times New Roman" w:hAnsi="Times New Roman"/>
                <w:b/>
                <w:bCs/>
                <w:sz w:val="24"/>
              </w:rPr>
              <w:t>TRƯỞNG BAN BẦU CỬ</w:t>
            </w:r>
          </w:p>
        </w:tc>
      </w:tr>
    </w:tbl>
    <w:p w14:paraId="15141A9C" w14:textId="77777777" w:rsidR="00481265" w:rsidRPr="00957B40" w:rsidRDefault="00481265" w:rsidP="00481265">
      <w:pPr>
        <w:rPr>
          <w:rFonts w:ascii="Times New Roman" w:hAnsi="Times New Roman"/>
        </w:rPr>
      </w:pPr>
    </w:p>
    <w:p w14:paraId="3F4D8E77" w14:textId="77777777" w:rsidR="00481265" w:rsidRPr="00957B40" w:rsidRDefault="00481265" w:rsidP="00481265">
      <w:pPr>
        <w:rPr>
          <w:rFonts w:ascii="Times New Roman" w:hAnsi="Times New Roman"/>
        </w:rPr>
      </w:pPr>
    </w:p>
    <w:p w14:paraId="1D5F4320" w14:textId="77777777" w:rsidR="00481265" w:rsidRPr="00957B40" w:rsidRDefault="00481265" w:rsidP="00481265">
      <w:pPr>
        <w:rPr>
          <w:rFonts w:ascii="Times New Roman" w:hAnsi="Times New Roman"/>
        </w:rPr>
      </w:pPr>
    </w:p>
    <w:p w14:paraId="6A9ED892" w14:textId="77777777" w:rsidR="00F21DCB" w:rsidRPr="00957B40" w:rsidRDefault="00F21DCB" w:rsidP="00481265">
      <w:pPr>
        <w:rPr>
          <w:rFonts w:ascii="Times New Roman" w:hAnsi="Times New Roman"/>
        </w:rPr>
      </w:pPr>
    </w:p>
    <w:p w14:paraId="6AE750D9" w14:textId="77777777" w:rsidR="00481265" w:rsidRPr="00957B40" w:rsidRDefault="00481265" w:rsidP="00481265">
      <w:pPr>
        <w:rPr>
          <w:rFonts w:ascii="Times New Roman" w:hAnsi="Times New Roman"/>
        </w:rPr>
      </w:pPr>
    </w:p>
    <w:p w14:paraId="47157FAE" w14:textId="77777777" w:rsidR="00F21DCB" w:rsidRPr="00957B40" w:rsidRDefault="00F21DCB" w:rsidP="00481265">
      <w:pPr>
        <w:rPr>
          <w:rFonts w:ascii="Times New Roman" w:hAnsi="Times New Roman"/>
        </w:rPr>
      </w:pPr>
    </w:p>
    <w:p w14:paraId="1ED010CD" w14:textId="77777777" w:rsidR="00F21DCB" w:rsidRPr="00957B40" w:rsidRDefault="00F21DCB" w:rsidP="00481265">
      <w:pPr>
        <w:rPr>
          <w:rFonts w:ascii="Times New Roman" w:hAnsi="Times New Roman"/>
        </w:rPr>
      </w:pPr>
    </w:p>
    <w:p w14:paraId="2F21531A" w14:textId="77777777" w:rsidR="00F21DCB" w:rsidRPr="00957B40" w:rsidRDefault="00F21DCB" w:rsidP="00481265">
      <w:pPr>
        <w:rPr>
          <w:rFonts w:ascii="Times New Roman" w:hAnsi="Times New Roman"/>
          <w:sz w:val="26"/>
        </w:rPr>
      </w:pPr>
    </w:p>
    <w:p w14:paraId="2C7DE2FD" w14:textId="77777777" w:rsidR="00481265" w:rsidRPr="00957B40" w:rsidRDefault="00481265" w:rsidP="00481265">
      <w:pPr>
        <w:rPr>
          <w:rFonts w:ascii="Times New Roman" w:hAnsi="Times New Roman"/>
          <w:sz w:val="26"/>
          <w:lang w:val="vi-VN"/>
        </w:rPr>
      </w:pPr>
      <w:r w:rsidRPr="00957B40">
        <w:rPr>
          <w:rFonts w:ascii="Times New Roman" w:hAnsi="Times New Roman"/>
          <w:sz w:val="26"/>
        </w:rPr>
        <w:t>Biên bản kiểm phiếu bầu cử chức</w:t>
      </w:r>
      <w:r w:rsidRPr="00957B40">
        <w:rPr>
          <w:rFonts w:ascii="Times New Roman" w:hAnsi="Times New Roman"/>
          <w:sz w:val="26"/>
          <w:lang w:val="vi-VN"/>
        </w:rPr>
        <w:t xml:space="preserve"> danh chủ tịch tại đại hội </w:t>
      </w:r>
      <w:r w:rsidRPr="00957B40">
        <w:rPr>
          <w:rFonts w:ascii="Times New Roman" w:hAnsi="Times New Roman"/>
          <w:sz w:val="26"/>
        </w:rPr>
        <w:t>công đoàn cấp</w:t>
      </w:r>
      <w:r w:rsidRPr="00957B40">
        <w:rPr>
          <w:rFonts w:ascii="Times New Roman" w:hAnsi="Times New Roman"/>
          <w:sz w:val="26"/>
          <w:lang w:val="vi-VN"/>
        </w:rPr>
        <w:t xml:space="preserve"> cơ sở.</w:t>
      </w:r>
    </w:p>
    <w:p w14:paraId="7479D5E1" w14:textId="77777777" w:rsidR="00481265" w:rsidRPr="00957B40" w:rsidRDefault="00481265" w:rsidP="00481265">
      <w:pPr>
        <w:rPr>
          <w:rFonts w:ascii="Times New Roman" w:hAnsi="Times New Roman"/>
          <w:sz w:val="26"/>
          <w:lang w:val="vi-VN"/>
        </w:rPr>
      </w:pPr>
    </w:p>
    <w:tbl>
      <w:tblPr>
        <w:tblW w:w="10031" w:type="dxa"/>
        <w:tblLook w:val="04A0" w:firstRow="1" w:lastRow="0" w:firstColumn="1" w:lastColumn="0" w:noHBand="0" w:noVBand="1"/>
      </w:tblPr>
      <w:tblGrid>
        <w:gridCol w:w="4361"/>
        <w:gridCol w:w="5670"/>
      </w:tblGrid>
      <w:tr w:rsidR="00481265" w:rsidRPr="00957B40" w14:paraId="37D9006B" w14:textId="77777777" w:rsidTr="00240EE4">
        <w:tc>
          <w:tcPr>
            <w:tcW w:w="4361" w:type="dxa"/>
            <w:shd w:val="clear" w:color="auto" w:fill="auto"/>
          </w:tcPr>
          <w:p w14:paraId="010F0E01" w14:textId="77777777" w:rsidR="00481265" w:rsidRPr="00957B40" w:rsidRDefault="00481265" w:rsidP="00240EE4">
            <w:pPr>
              <w:rPr>
                <w:rFonts w:ascii="Times New Roman" w:hAnsi="Times New Roman"/>
                <w:sz w:val="26"/>
                <w:lang w:val="vi-VN"/>
              </w:rPr>
            </w:pPr>
            <w:r w:rsidRPr="00957B40">
              <w:rPr>
                <w:rFonts w:ascii="Times New Roman" w:hAnsi="Times New Roman"/>
                <w:b/>
                <w:sz w:val="24"/>
              </w:rPr>
              <w:t>ĐẠI HỘI CÔNG ĐOÀN</w:t>
            </w:r>
            <w:r w:rsidRPr="00957B40">
              <w:rPr>
                <w:rFonts w:ascii="Times New Roman" w:hAnsi="Times New Roman"/>
                <w:sz w:val="26"/>
              </w:rPr>
              <w:t>…………</w:t>
            </w:r>
            <w:r w:rsidRPr="00957B40">
              <w:rPr>
                <w:rFonts w:ascii="Times New Roman" w:hAnsi="Times New Roman"/>
                <w:sz w:val="26"/>
                <w:lang w:val="vi-VN"/>
              </w:rPr>
              <w:t xml:space="preserve"> </w:t>
            </w:r>
            <w:r w:rsidRPr="00957B40">
              <w:rPr>
                <w:rFonts w:ascii="Times New Roman" w:hAnsi="Times New Roman"/>
                <w:sz w:val="26"/>
              </w:rPr>
              <w:t>LẦN THỨ</w:t>
            </w:r>
            <w:r w:rsidRPr="00957B40">
              <w:rPr>
                <w:rFonts w:ascii="Times New Roman" w:hAnsi="Times New Roman"/>
                <w:sz w:val="26"/>
                <w:lang w:val="vi-VN"/>
              </w:rPr>
              <w:t>........ NHIỆM KỲ ........</w:t>
            </w:r>
          </w:p>
          <w:p w14:paraId="3998FA2E" w14:textId="77777777" w:rsidR="00481265" w:rsidRPr="00957B40" w:rsidRDefault="00481265" w:rsidP="00240EE4">
            <w:pPr>
              <w:rPr>
                <w:rFonts w:ascii="Times New Roman" w:hAnsi="Times New Roman"/>
                <w:sz w:val="26"/>
              </w:rPr>
            </w:pPr>
            <w:r w:rsidRPr="00957B40">
              <w:rPr>
                <w:rFonts w:ascii="Times New Roman" w:hAnsi="Times New Roman"/>
                <w:sz w:val="26"/>
                <w:lang w:val="vi-VN"/>
              </w:rPr>
              <w:t>(Dấu của BCH Công đoàn)</w:t>
            </w:r>
          </w:p>
          <w:p w14:paraId="3CC28AEF" w14:textId="77777777" w:rsidR="00F21DCB" w:rsidRPr="00957B40" w:rsidRDefault="00F21DCB" w:rsidP="00240EE4">
            <w:pPr>
              <w:rPr>
                <w:rFonts w:ascii="Times New Roman" w:hAnsi="Times New Roman"/>
                <w:sz w:val="26"/>
              </w:rPr>
            </w:pPr>
          </w:p>
        </w:tc>
        <w:tc>
          <w:tcPr>
            <w:tcW w:w="5670" w:type="dxa"/>
            <w:shd w:val="clear" w:color="auto" w:fill="auto"/>
          </w:tcPr>
          <w:p w14:paraId="0E58B810" w14:textId="77777777" w:rsidR="00481265" w:rsidRPr="00957B40" w:rsidRDefault="00481265" w:rsidP="00240EE4">
            <w:pPr>
              <w:jc w:val="center"/>
              <w:rPr>
                <w:rFonts w:ascii="Times New Roman" w:hAnsi="Times New Roman"/>
                <w:b/>
                <w:sz w:val="24"/>
                <w:lang w:val="vi-VN"/>
              </w:rPr>
            </w:pPr>
            <w:r w:rsidRPr="00957B40">
              <w:rPr>
                <w:rFonts w:ascii="Times New Roman" w:hAnsi="Times New Roman"/>
                <w:b/>
                <w:sz w:val="24"/>
              </w:rPr>
              <w:t>CỘNG HÒA XÃ HỘI CHỦ NGHĨA VIỆT NAM</w:t>
            </w:r>
          </w:p>
          <w:p w14:paraId="7C99EAFE" w14:textId="77777777" w:rsidR="00481265" w:rsidRPr="00957B40" w:rsidRDefault="00A83B3C" w:rsidP="00240EE4">
            <w:pPr>
              <w:jc w:val="center"/>
              <w:rPr>
                <w:rFonts w:ascii="Times New Roman" w:hAnsi="Times New Roman"/>
                <w:b/>
                <w:sz w:val="24"/>
                <w:lang w:val="vi-VN"/>
              </w:rPr>
            </w:pPr>
            <w:r>
              <w:rPr>
                <w:rFonts w:ascii="Times New Roman" w:hAnsi="Times New Roman"/>
                <w:noProof/>
              </w:rPr>
              <mc:AlternateContent>
                <mc:Choice Requires="wps">
                  <w:drawing>
                    <wp:anchor distT="4294967294" distB="4294967294" distL="114300" distR="114300" simplePos="0" relativeHeight="251686912" behindDoc="0" locked="0" layoutInCell="1" allowOverlap="1" wp14:anchorId="34DBB80F" wp14:editId="6C30E4D9">
                      <wp:simplePos x="0" y="0"/>
                      <wp:positionH relativeFrom="column">
                        <wp:posOffset>837565</wp:posOffset>
                      </wp:positionH>
                      <wp:positionV relativeFrom="paragraph">
                        <wp:posOffset>225424</wp:posOffset>
                      </wp:positionV>
                      <wp:extent cx="1778000" cy="0"/>
                      <wp:effectExtent l="0" t="0" r="0" b="0"/>
                      <wp:wrapNone/>
                      <wp:docPr id="22"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7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D7D4D" id="Straight Connector 21" o:spid="_x0000_s1026" style="position:absolute;z-index:2516869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65.95pt,17.75pt" to="205.95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">
                      <o:lock v:ext="edit" shapetype="f"/>
                    </v:line>
                  </w:pict>
                </mc:Fallback>
              </mc:AlternateContent>
            </w:r>
            <w:r w:rsidR="00481265" w:rsidRPr="00957B40">
              <w:rPr>
                <w:rFonts w:ascii="Times New Roman" w:hAnsi="Times New Roman"/>
                <w:b/>
                <w:sz w:val="26"/>
              </w:rPr>
              <w:t>Độc lập - Tự do - Hạnh phúc</w:t>
            </w:r>
          </w:p>
        </w:tc>
      </w:tr>
    </w:tbl>
    <w:p w14:paraId="1AF1E32A" w14:textId="77777777" w:rsidR="00481265" w:rsidRPr="00957B40" w:rsidRDefault="00481265" w:rsidP="00481265">
      <w:pPr>
        <w:jc w:val="center"/>
        <w:rPr>
          <w:rFonts w:ascii="Times New Roman" w:hAnsi="Times New Roman"/>
          <w:b/>
        </w:rPr>
      </w:pPr>
      <w:r w:rsidRPr="00957B40">
        <w:rPr>
          <w:rFonts w:ascii="Times New Roman" w:hAnsi="Times New Roman"/>
          <w:b/>
        </w:rPr>
        <w:t>BIÊN BẢN KIỂM PHIẾU</w:t>
      </w:r>
    </w:p>
    <w:p w14:paraId="4CA47103" w14:textId="77777777" w:rsidR="00481265" w:rsidRPr="00957B40" w:rsidRDefault="00481265" w:rsidP="00481265">
      <w:pPr>
        <w:jc w:val="center"/>
        <w:rPr>
          <w:rFonts w:ascii="Times New Roman" w:hAnsi="Times New Roman"/>
          <w:b/>
          <w:lang w:val="vi-VN"/>
        </w:rPr>
      </w:pPr>
      <w:r w:rsidRPr="00957B40">
        <w:rPr>
          <w:rFonts w:ascii="Times New Roman" w:hAnsi="Times New Roman"/>
          <w:b/>
        </w:rPr>
        <w:t>Bầu cử chức</w:t>
      </w:r>
      <w:r w:rsidRPr="00957B40">
        <w:rPr>
          <w:rFonts w:ascii="Times New Roman" w:hAnsi="Times New Roman"/>
          <w:b/>
          <w:lang w:val="vi-VN"/>
        </w:rPr>
        <w:t xml:space="preserve"> danh Chủ tịch </w:t>
      </w:r>
      <w:r w:rsidRPr="00957B40">
        <w:rPr>
          <w:rFonts w:ascii="Times New Roman" w:hAnsi="Times New Roman"/>
          <w:b/>
        </w:rPr>
        <w:t xml:space="preserve">Công đoàn …………….khóa……, </w:t>
      </w:r>
    </w:p>
    <w:p w14:paraId="5B90671D" w14:textId="77777777" w:rsidR="00481265" w:rsidRPr="00957B40" w:rsidRDefault="00481265" w:rsidP="00481265">
      <w:pPr>
        <w:jc w:val="center"/>
        <w:rPr>
          <w:rFonts w:ascii="Times New Roman" w:hAnsi="Times New Roman"/>
          <w:b/>
        </w:rPr>
      </w:pPr>
      <w:r w:rsidRPr="00957B40">
        <w:rPr>
          <w:rFonts w:ascii="Times New Roman" w:hAnsi="Times New Roman"/>
          <w:b/>
        </w:rPr>
        <w:t>nhiệm kỳ ……….</w:t>
      </w:r>
    </w:p>
    <w:p w14:paraId="4DD0BA5F" w14:textId="77777777" w:rsidR="00481265" w:rsidRPr="00957B40" w:rsidRDefault="00481265" w:rsidP="00481265">
      <w:pPr>
        <w:tabs>
          <w:tab w:val="center" w:pos="4961"/>
        </w:tabs>
        <w:ind w:firstLine="567"/>
        <w:jc w:val="both"/>
        <w:rPr>
          <w:rFonts w:ascii="Times New Roman" w:hAnsi="Times New Roman"/>
          <w:bCs/>
        </w:rPr>
      </w:pPr>
    </w:p>
    <w:p w14:paraId="5B8AAB7F"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Chúng tôi được Đại hội Công</w:t>
      </w:r>
      <w:r w:rsidRPr="00957B40">
        <w:rPr>
          <w:rFonts w:ascii="Times New Roman" w:hAnsi="Times New Roman"/>
          <w:bCs/>
          <w:lang w:val="vi-VN"/>
        </w:rPr>
        <w:t xml:space="preserve"> đoàn cơ sở............. khóa</w:t>
      </w:r>
      <w:r w:rsidRPr="00957B40">
        <w:rPr>
          <w:rFonts w:ascii="Times New Roman" w:hAnsi="Times New Roman"/>
          <w:bCs/>
        </w:rPr>
        <w:t>…..</w:t>
      </w:r>
      <w:r w:rsidRPr="00957B40">
        <w:rPr>
          <w:rFonts w:ascii="Times New Roman" w:hAnsi="Times New Roman"/>
          <w:bCs/>
          <w:lang w:val="vi-VN"/>
        </w:rPr>
        <w:t>, nhiệm kỳ .........</w:t>
      </w:r>
      <w:r w:rsidRPr="00957B40">
        <w:rPr>
          <w:rFonts w:ascii="Times New Roman" w:hAnsi="Times New Roman"/>
          <w:bCs/>
        </w:rPr>
        <w:t xml:space="preserve"> bầu vào Ban bầu cử để tổ chức bầu cử chức</w:t>
      </w:r>
      <w:r w:rsidRPr="00957B40">
        <w:rPr>
          <w:rFonts w:ascii="Times New Roman" w:hAnsi="Times New Roman"/>
          <w:bCs/>
          <w:lang w:val="vi-VN"/>
        </w:rPr>
        <w:t xml:space="preserve"> danh Chủ tịch Công đoàn cơ sở </w:t>
      </w:r>
      <w:r w:rsidRPr="00957B40">
        <w:rPr>
          <w:rFonts w:ascii="Times New Roman" w:hAnsi="Times New Roman"/>
          <w:bCs/>
        </w:rPr>
        <w:t>……….., khóa……, nhiệm kỳ …………. gồm:</w:t>
      </w:r>
    </w:p>
    <w:p w14:paraId="71E210EF"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Đồng chí………………Trưởng ban và  ………………ủy viên (danh</w:t>
      </w:r>
      <w:r w:rsidRPr="00957B40">
        <w:rPr>
          <w:rFonts w:ascii="Times New Roman" w:hAnsi="Times New Roman"/>
          <w:bCs/>
          <w:lang w:val="vi-VN"/>
        </w:rPr>
        <w:t xml:space="preserve"> sách kèm theo</w:t>
      </w:r>
      <w:r w:rsidRPr="00957B40">
        <w:rPr>
          <w:rFonts w:ascii="Times New Roman" w:hAnsi="Times New Roman"/>
          <w:bCs/>
        </w:rPr>
        <w:t xml:space="preserve">). </w:t>
      </w:r>
    </w:p>
    <w:p w14:paraId="08B08CF3"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Ban bầu cử đã phổ biến thể thức bầu cử để đại</w:t>
      </w:r>
      <w:r w:rsidRPr="00957B40">
        <w:rPr>
          <w:rFonts w:ascii="Times New Roman" w:hAnsi="Times New Roman"/>
          <w:bCs/>
          <w:lang w:val="vi-VN"/>
        </w:rPr>
        <w:t xml:space="preserve"> biểu thực hiện quyền bầu cử theo đúng nguyên tắc và quy định của Điều lệ.</w:t>
      </w:r>
      <w:r w:rsidRPr="00957B40">
        <w:rPr>
          <w:rFonts w:ascii="Times New Roman" w:hAnsi="Times New Roman"/>
          <w:bCs/>
        </w:rPr>
        <w:t xml:space="preserve"> Sau khi kiểm phiếu, Ban bầu cử nhất</w:t>
      </w:r>
      <w:r w:rsidRPr="00957B40">
        <w:rPr>
          <w:rFonts w:ascii="Times New Roman" w:hAnsi="Times New Roman"/>
          <w:bCs/>
          <w:lang w:val="vi-VN"/>
        </w:rPr>
        <w:t xml:space="preserve"> trí</w:t>
      </w:r>
      <w:r w:rsidRPr="00957B40">
        <w:rPr>
          <w:rFonts w:ascii="Times New Roman" w:hAnsi="Times New Roman"/>
          <w:bCs/>
        </w:rPr>
        <w:t xml:space="preserve"> lập biên bản như sau:</w:t>
      </w:r>
    </w:p>
    <w:p w14:paraId="781BFDF2"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Tổng số đại biểu chính thức được triệu tập dự Đại hội là………đại biểu;</w:t>
      </w:r>
    </w:p>
    <w:p w14:paraId="64EA2B8A"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Tổng số đại biểu chính thức có mặt dự đại hội là………đại biểu;</w:t>
      </w:r>
    </w:p>
    <w:p w14:paraId="06954C4A"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 Tổng số đại biểu chính thức tham gia bỏ phiếu là………đại biểu;</w:t>
      </w:r>
    </w:p>
    <w:p w14:paraId="289C6FBA" w14:textId="77777777" w:rsidR="00481265" w:rsidRPr="00957B40" w:rsidRDefault="00481265" w:rsidP="00481265">
      <w:pPr>
        <w:tabs>
          <w:tab w:val="center" w:pos="4961"/>
        </w:tabs>
        <w:ind w:firstLine="567"/>
        <w:jc w:val="both"/>
        <w:rPr>
          <w:rFonts w:ascii="Times New Roman" w:hAnsi="Times New Roman"/>
          <w:bCs/>
          <w:spacing w:val="-4"/>
        </w:rPr>
      </w:pPr>
      <w:r w:rsidRPr="00957B40">
        <w:rPr>
          <w:rFonts w:ascii="Times New Roman" w:hAnsi="Times New Roman"/>
          <w:bCs/>
          <w:spacing w:val="-4"/>
        </w:rPr>
        <w:t>- Đại hội đã nhất trí danh sách bầu cử gồm…</w:t>
      </w:r>
      <w:r w:rsidR="00E32A1C" w:rsidRPr="00957B40">
        <w:rPr>
          <w:rFonts w:ascii="Times New Roman" w:hAnsi="Times New Roman"/>
          <w:bCs/>
          <w:spacing w:val="-4"/>
        </w:rPr>
        <w:t xml:space="preserve"> đ</w:t>
      </w:r>
      <w:r w:rsidRPr="00957B40">
        <w:rPr>
          <w:rFonts w:ascii="Times New Roman" w:hAnsi="Times New Roman"/>
          <w:bCs/>
          <w:spacing w:val="-4"/>
        </w:rPr>
        <w:t>ồng chí (danh sách kèm</w:t>
      </w:r>
      <w:r w:rsidRPr="00957B40">
        <w:rPr>
          <w:rFonts w:ascii="Times New Roman" w:hAnsi="Times New Roman"/>
          <w:bCs/>
          <w:spacing w:val="-4"/>
          <w:lang w:val="vi-VN"/>
        </w:rPr>
        <w:t xml:space="preserve"> theo</w:t>
      </w:r>
      <w:r w:rsidRPr="00957B40">
        <w:rPr>
          <w:rFonts w:ascii="Times New Roman" w:hAnsi="Times New Roman"/>
          <w:bCs/>
          <w:spacing w:val="-4"/>
        </w:rPr>
        <w:t>)</w:t>
      </w:r>
    </w:p>
    <w:p w14:paraId="1476F8EE"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Trong đó</w:t>
      </w:r>
      <w:r w:rsidRPr="00957B40">
        <w:rPr>
          <w:rFonts w:ascii="Times New Roman" w:hAnsi="Times New Roman"/>
          <w:bCs/>
          <w:lang w:val="vi-VN"/>
        </w:rPr>
        <w:t>:</w:t>
      </w:r>
    </w:p>
    <w:p w14:paraId="33388B71"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Ứng cử……………………………đồng chí</w:t>
      </w:r>
      <w:r w:rsidRPr="00957B40">
        <w:rPr>
          <w:rFonts w:ascii="Times New Roman" w:hAnsi="Times New Roman"/>
          <w:bCs/>
          <w:lang w:val="vi-VN"/>
        </w:rPr>
        <w:t>;</w:t>
      </w:r>
    </w:p>
    <w:p w14:paraId="1B4A44BF"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Đề cử……………………………..đồng chí</w:t>
      </w:r>
      <w:r w:rsidRPr="00957B40">
        <w:rPr>
          <w:rFonts w:ascii="Times New Roman" w:hAnsi="Times New Roman"/>
          <w:bCs/>
          <w:lang w:val="vi-VN"/>
        </w:rPr>
        <w:t>;</w:t>
      </w:r>
    </w:p>
    <w:p w14:paraId="0B3C0CEF"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Tổng số phiếu Ban bầu cử phát ra:…………….phiếu</w:t>
      </w:r>
      <w:r w:rsidRPr="00957B40">
        <w:rPr>
          <w:rFonts w:ascii="Times New Roman" w:hAnsi="Times New Roman"/>
          <w:bCs/>
          <w:lang w:val="vi-VN"/>
        </w:rPr>
        <w:t>;</w:t>
      </w:r>
    </w:p>
    <w:p w14:paraId="19C8F37C"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Tổng số phiếu Ban bầu cử thu về:…………….phiếu</w:t>
      </w:r>
      <w:r w:rsidRPr="00957B40">
        <w:rPr>
          <w:rFonts w:ascii="Times New Roman" w:hAnsi="Times New Roman"/>
          <w:bCs/>
          <w:lang w:val="vi-VN"/>
        </w:rPr>
        <w:t>;</w:t>
      </w:r>
    </w:p>
    <w:p w14:paraId="4D319A89"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Số phiếu hợp lệ……………………………...…phiếu</w:t>
      </w:r>
      <w:r w:rsidRPr="00957B40">
        <w:rPr>
          <w:rFonts w:ascii="Times New Roman" w:hAnsi="Times New Roman"/>
          <w:bCs/>
          <w:lang w:val="vi-VN"/>
        </w:rPr>
        <w:t>;</w:t>
      </w:r>
    </w:p>
    <w:p w14:paraId="03026658"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Số phiếu không hợp lệ…………………………phiếu</w:t>
      </w:r>
      <w:r w:rsidRPr="00957B40">
        <w:rPr>
          <w:rFonts w:ascii="Times New Roman" w:hAnsi="Times New Roman"/>
          <w:bCs/>
          <w:lang w:val="vi-VN"/>
        </w:rPr>
        <w:t>;</w:t>
      </w:r>
    </w:p>
    <w:p w14:paraId="0E1CF904"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lang w:val="vi-VN"/>
        </w:rPr>
        <w:t xml:space="preserve">- </w:t>
      </w:r>
      <w:r w:rsidRPr="00957B40">
        <w:rPr>
          <w:rFonts w:ascii="Times New Roman" w:hAnsi="Times New Roman"/>
          <w:bCs/>
        </w:rPr>
        <w:t>Kết quả kiểm phiếu</w:t>
      </w:r>
      <w:r w:rsidRPr="00957B40">
        <w:rPr>
          <w:rFonts w:ascii="Times New Roman" w:hAnsi="Times New Roman"/>
          <w:bCs/>
          <w:lang w:val="vi-VN"/>
        </w:rPr>
        <w:t xml:space="preserve"> bầu cử như sau: ....................................................</w:t>
      </w:r>
    </w:p>
    <w:p w14:paraId="0889C708"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Căn</w:t>
      </w:r>
      <w:r w:rsidRPr="00957B40">
        <w:rPr>
          <w:rFonts w:ascii="Times New Roman" w:hAnsi="Times New Roman"/>
          <w:bCs/>
          <w:lang w:val="vi-VN"/>
        </w:rPr>
        <w:t xml:space="preserve"> cứ quy định của Điều lệ Công đoàn Việt Nam, đồng chí ..................... đã trúng cử Chủ tịch</w:t>
      </w:r>
      <w:r w:rsidRPr="00957B40">
        <w:rPr>
          <w:rFonts w:ascii="Times New Roman" w:hAnsi="Times New Roman"/>
          <w:bCs/>
        </w:rPr>
        <w:t xml:space="preserve"> ………….</w:t>
      </w:r>
      <w:r w:rsidRPr="00957B40">
        <w:rPr>
          <w:rFonts w:ascii="Times New Roman" w:hAnsi="Times New Roman"/>
          <w:bCs/>
          <w:lang w:val="vi-VN"/>
        </w:rPr>
        <w:t>,</w:t>
      </w:r>
      <w:r w:rsidRPr="00957B40">
        <w:rPr>
          <w:rFonts w:ascii="Times New Roman" w:hAnsi="Times New Roman"/>
          <w:bCs/>
        </w:rPr>
        <w:t xml:space="preserve"> nhiệm kỳ ………. </w:t>
      </w:r>
    </w:p>
    <w:p w14:paraId="28A52758" w14:textId="77777777" w:rsidR="00481265" w:rsidRPr="00957B40" w:rsidRDefault="00481265" w:rsidP="00481265">
      <w:pPr>
        <w:tabs>
          <w:tab w:val="center" w:pos="4961"/>
        </w:tabs>
        <w:ind w:firstLine="567"/>
        <w:jc w:val="both"/>
        <w:rPr>
          <w:rFonts w:ascii="Times New Roman" w:hAnsi="Times New Roman"/>
          <w:bCs/>
          <w:lang w:val="vi-VN"/>
        </w:rPr>
      </w:pPr>
      <w:r w:rsidRPr="00957B40">
        <w:rPr>
          <w:rFonts w:ascii="Times New Roman" w:hAnsi="Times New Roman"/>
          <w:bCs/>
        </w:rPr>
        <w:t>- Ban</w:t>
      </w:r>
      <w:r w:rsidRPr="00957B40">
        <w:rPr>
          <w:rFonts w:ascii="Times New Roman" w:hAnsi="Times New Roman"/>
          <w:bCs/>
          <w:lang w:val="vi-VN"/>
        </w:rPr>
        <w:t xml:space="preserve"> bầu cử xin trân trọng báo cáo Đoàn Chủ tịch và toàn thể đại biểu dự Đại hội.</w:t>
      </w:r>
    </w:p>
    <w:p w14:paraId="62E31F9A"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Biên bản này lập thành 03 bản,</w:t>
      </w:r>
      <w:r w:rsidRPr="00957B40">
        <w:rPr>
          <w:rFonts w:ascii="Times New Roman" w:hAnsi="Times New Roman"/>
          <w:bCs/>
          <w:lang w:val="vi-VN"/>
        </w:rPr>
        <w:t xml:space="preserve"> gửi Đoàn Chủ tịch để l</w:t>
      </w:r>
      <w:r w:rsidRPr="00957B40">
        <w:rPr>
          <w:rFonts w:ascii="Times New Roman" w:hAnsi="Times New Roman"/>
          <w:bCs/>
        </w:rPr>
        <w:t>ưu hồ sơ</w:t>
      </w:r>
      <w:r w:rsidRPr="00957B40">
        <w:rPr>
          <w:rFonts w:ascii="Times New Roman" w:hAnsi="Times New Roman"/>
          <w:bCs/>
          <w:lang w:val="vi-VN"/>
        </w:rPr>
        <w:t xml:space="preserve"> </w:t>
      </w:r>
      <w:r w:rsidRPr="00957B40">
        <w:rPr>
          <w:rFonts w:ascii="Times New Roman" w:hAnsi="Times New Roman"/>
          <w:bCs/>
        </w:rPr>
        <w:t>Đại hội.</w:t>
      </w:r>
    </w:p>
    <w:p w14:paraId="3E403F79" w14:textId="77777777" w:rsidR="00481265" w:rsidRPr="00957B40" w:rsidRDefault="00481265" w:rsidP="00481265">
      <w:pPr>
        <w:tabs>
          <w:tab w:val="center" w:pos="4961"/>
        </w:tabs>
        <w:ind w:firstLine="567"/>
        <w:jc w:val="both"/>
        <w:rPr>
          <w:rFonts w:ascii="Times New Roman" w:hAnsi="Times New Roman"/>
          <w:bCs/>
        </w:rPr>
      </w:pPr>
      <w:r w:rsidRPr="00957B40">
        <w:rPr>
          <w:rFonts w:ascii="Times New Roman" w:hAnsi="Times New Roman"/>
          <w:bCs/>
        </w:rPr>
        <w:t>Làm tại………hồi….giờ……ngày…..tháng…..năm….</w:t>
      </w:r>
    </w:p>
    <w:tbl>
      <w:tblPr>
        <w:tblW w:w="0" w:type="auto"/>
        <w:tblLook w:val="01E0" w:firstRow="1" w:lastRow="1" w:firstColumn="1" w:lastColumn="1" w:noHBand="0" w:noVBand="0"/>
      </w:tblPr>
      <w:tblGrid>
        <w:gridCol w:w="4496"/>
        <w:gridCol w:w="4576"/>
      </w:tblGrid>
      <w:tr w:rsidR="00481265" w:rsidRPr="00957B40" w14:paraId="5BA39F44" w14:textId="77777777" w:rsidTr="00240EE4">
        <w:tc>
          <w:tcPr>
            <w:tcW w:w="4806" w:type="dxa"/>
          </w:tcPr>
          <w:p w14:paraId="41CFC758" w14:textId="77777777" w:rsidR="00481265" w:rsidRPr="00957B40" w:rsidRDefault="00481265" w:rsidP="00240EE4">
            <w:pPr>
              <w:tabs>
                <w:tab w:val="center" w:pos="4961"/>
              </w:tabs>
              <w:jc w:val="both"/>
              <w:rPr>
                <w:rFonts w:ascii="Times New Roman" w:hAnsi="Times New Roman"/>
                <w:b/>
                <w:bCs/>
                <w:sz w:val="24"/>
              </w:rPr>
            </w:pPr>
          </w:p>
        </w:tc>
        <w:tc>
          <w:tcPr>
            <w:tcW w:w="4815" w:type="dxa"/>
          </w:tcPr>
          <w:p w14:paraId="5B1F5242" w14:textId="77777777" w:rsidR="00481265" w:rsidRPr="00957B40" w:rsidRDefault="00481265" w:rsidP="00240EE4">
            <w:pPr>
              <w:tabs>
                <w:tab w:val="center" w:pos="4961"/>
              </w:tabs>
              <w:jc w:val="both"/>
              <w:rPr>
                <w:rFonts w:ascii="Times New Roman" w:hAnsi="Times New Roman"/>
                <w:b/>
                <w:bCs/>
                <w:sz w:val="24"/>
              </w:rPr>
            </w:pPr>
            <w:r w:rsidRPr="00957B40">
              <w:rPr>
                <w:rFonts w:ascii="Times New Roman" w:hAnsi="Times New Roman"/>
                <w:b/>
                <w:bCs/>
                <w:sz w:val="24"/>
              </w:rPr>
              <w:t>TRƯỞNG BAN BẦU CỬ</w:t>
            </w:r>
          </w:p>
        </w:tc>
      </w:tr>
    </w:tbl>
    <w:p w14:paraId="2F21E61F" w14:textId="77777777" w:rsidR="00481265" w:rsidRPr="00957B40" w:rsidRDefault="00481265" w:rsidP="00481265">
      <w:pPr>
        <w:rPr>
          <w:rFonts w:ascii="Times New Roman" w:hAnsi="Times New Roman"/>
        </w:rPr>
      </w:pPr>
    </w:p>
    <w:p w14:paraId="4285F4C0" w14:textId="77777777" w:rsidR="00481265" w:rsidRPr="00957B40" w:rsidRDefault="00481265" w:rsidP="00481265">
      <w:pPr>
        <w:rPr>
          <w:rFonts w:ascii="Times New Roman" w:hAnsi="Times New Roman"/>
        </w:rPr>
      </w:pPr>
    </w:p>
    <w:p w14:paraId="280B3A26" w14:textId="77777777" w:rsidR="00481265" w:rsidRPr="00957B40" w:rsidRDefault="00481265" w:rsidP="00481265">
      <w:pPr>
        <w:rPr>
          <w:rFonts w:ascii="Times New Roman" w:hAnsi="Times New Roman"/>
        </w:rPr>
      </w:pPr>
    </w:p>
    <w:p w14:paraId="51C299D2" w14:textId="77777777" w:rsidR="00481265" w:rsidRPr="00957B40" w:rsidRDefault="00481265" w:rsidP="00481265">
      <w:pPr>
        <w:rPr>
          <w:rFonts w:ascii="Times New Roman" w:hAnsi="Times New Roman"/>
        </w:rPr>
      </w:pPr>
    </w:p>
    <w:p w14:paraId="3193FB36" w14:textId="77777777" w:rsidR="00481265" w:rsidRPr="00957B40" w:rsidRDefault="00481265" w:rsidP="00481265">
      <w:pPr>
        <w:rPr>
          <w:rFonts w:ascii="Times New Roman" w:hAnsi="Times New Roman"/>
        </w:rPr>
      </w:pPr>
    </w:p>
    <w:p w14:paraId="15190C01" w14:textId="77777777" w:rsidR="00481265" w:rsidRPr="00957B40" w:rsidRDefault="00481265" w:rsidP="00481265">
      <w:pPr>
        <w:rPr>
          <w:rFonts w:ascii="Times New Roman" w:hAnsi="Times New Roman"/>
        </w:rPr>
      </w:pPr>
    </w:p>
    <w:p w14:paraId="7CEE3D7A" w14:textId="77777777" w:rsidR="00481265" w:rsidRPr="00957B40" w:rsidRDefault="00481265" w:rsidP="00481265">
      <w:pPr>
        <w:rPr>
          <w:rFonts w:ascii="Times New Roman" w:hAnsi="Times New Roman"/>
        </w:rPr>
      </w:pPr>
    </w:p>
    <w:p w14:paraId="5AB97D96" w14:textId="77777777" w:rsidR="00481265" w:rsidRPr="00957B40" w:rsidRDefault="00481265" w:rsidP="00481265">
      <w:pPr>
        <w:rPr>
          <w:rFonts w:ascii="Times New Roman" w:hAnsi="Times New Roman"/>
        </w:rPr>
      </w:pPr>
    </w:p>
    <w:tbl>
      <w:tblPr>
        <w:tblW w:w="10080" w:type="dxa"/>
        <w:tblInd w:w="-172" w:type="dxa"/>
        <w:tblLook w:val="01E0" w:firstRow="1" w:lastRow="1" w:firstColumn="1" w:lastColumn="1" w:noHBand="0" w:noVBand="0"/>
      </w:tblPr>
      <w:tblGrid>
        <w:gridCol w:w="4760"/>
        <w:gridCol w:w="5320"/>
      </w:tblGrid>
      <w:tr w:rsidR="00481265" w:rsidRPr="00957B40" w14:paraId="01DC3BEE" w14:textId="77777777" w:rsidTr="00240EE4">
        <w:tc>
          <w:tcPr>
            <w:tcW w:w="4760" w:type="dxa"/>
          </w:tcPr>
          <w:p w14:paraId="1913BE88" w14:textId="77777777" w:rsidR="00481265" w:rsidRPr="00957B40" w:rsidRDefault="00481265" w:rsidP="00240EE4">
            <w:pPr>
              <w:spacing w:before="120"/>
              <w:jc w:val="center"/>
              <w:rPr>
                <w:rFonts w:ascii="Times New Roman" w:hAnsi="Times New Roman"/>
                <w:b/>
                <w:sz w:val="24"/>
              </w:rPr>
            </w:pPr>
            <w:r w:rsidRPr="00957B40">
              <w:rPr>
                <w:rFonts w:ascii="Times New Roman" w:hAnsi="Times New Roman"/>
                <w:b/>
                <w:spacing w:val="-14"/>
                <w:sz w:val="24"/>
                <w:szCs w:val="24"/>
              </w:rPr>
              <w:t>ĐẠI HỘI</w:t>
            </w:r>
            <w:r w:rsidRPr="00957B40">
              <w:rPr>
                <w:rFonts w:ascii="Times New Roman" w:hAnsi="Times New Roman"/>
                <w:spacing w:val="-14"/>
                <w:sz w:val="24"/>
                <w:szCs w:val="24"/>
              </w:rPr>
              <w:t xml:space="preserve">  </w:t>
            </w:r>
            <w:r w:rsidRPr="00957B40">
              <w:rPr>
                <w:rFonts w:ascii="Times New Roman" w:hAnsi="Times New Roman"/>
                <w:b/>
                <w:sz w:val="24"/>
              </w:rPr>
              <w:t>CÔNG ĐOÀN…………KHÓA….</w:t>
            </w:r>
          </w:p>
          <w:p w14:paraId="2581357C" w14:textId="77777777" w:rsidR="00481265" w:rsidRPr="00957B40" w:rsidRDefault="00481265" w:rsidP="00240EE4">
            <w:pPr>
              <w:spacing w:before="120"/>
              <w:jc w:val="center"/>
              <w:rPr>
                <w:rFonts w:ascii="Times New Roman" w:hAnsi="Times New Roman"/>
                <w:b/>
                <w:sz w:val="24"/>
              </w:rPr>
            </w:pPr>
            <w:r w:rsidRPr="00957B40">
              <w:rPr>
                <w:rFonts w:ascii="Times New Roman" w:hAnsi="Times New Roman"/>
                <w:b/>
                <w:sz w:val="24"/>
              </w:rPr>
              <w:t>NHIỆM KỲ ………</w:t>
            </w:r>
          </w:p>
          <w:p w14:paraId="68ED93DC" w14:textId="77777777" w:rsidR="00481265" w:rsidRPr="00957B40" w:rsidRDefault="00A83B3C" w:rsidP="00240EE4">
            <w:pPr>
              <w:jc w:val="center"/>
              <w:rPr>
                <w:rFonts w:ascii="Times New Roman" w:hAnsi="Times New Roman"/>
                <w:b/>
                <w:sz w:val="24"/>
              </w:rPr>
            </w:pPr>
            <w:r>
              <w:rPr>
                <w:rFonts w:ascii="Times New Roman" w:hAnsi="Times New Roman"/>
                <w:noProof/>
              </w:rPr>
              <mc:AlternateContent>
                <mc:Choice Requires="wps">
                  <w:drawing>
                    <wp:anchor distT="0" distB="0" distL="114300" distR="114300" simplePos="0" relativeHeight="251687936" behindDoc="0" locked="0" layoutInCell="1" allowOverlap="1" wp14:anchorId="2AC84B06" wp14:editId="60F2F820">
                      <wp:simplePos x="0" y="0"/>
                      <wp:positionH relativeFrom="column">
                        <wp:posOffset>690245</wp:posOffset>
                      </wp:positionH>
                      <wp:positionV relativeFrom="paragraph">
                        <wp:posOffset>97155</wp:posOffset>
                      </wp:positionV>
                      <wp:extent cx="1511300" cy="2540"/>
                      <wp:effectExtent l="0" t="0" r="0" b="10160"/>
                      <wp:wrapNone/>
                      <wp:docPr id="23"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1130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AC239" id="Straight Connector 2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35pt,7.65pt" to="173.35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">
                      <o:lock v:ext="edit" shapetype="f"/>
                    </v:line>
                  </w:pict>
                </mc:Fallback>
              </mc:AlternateContent>
            </w:r>
          </w:p>
        </w:tc>
        <w:tc>
          <w:tcPr>
            <w:tcW w:w="5320" w:type="dxa"/>
          </w:tcPr>
          <w:p w14:paraId="7D4E5980" w14:textId="77777777" w:rsidR="00481265" w:rsidRPr="00957B40" w:rsidRDefault="00481265" w:rsidP="00240EE4">
            <w:pPr>
              <w:spacing w:before="120"/>
              <w:jc w:val="center"/>
              <w:rPr>
                <w:rFonts w:ascii="Times New Roman" w:hAnsi="Times New Roman"/>
                <w:b/>
                <w:sz w:val="24"/>
              </w:rPr>
            </w:pPr>
            <w:r w:rsidRPr="00957B40">
              <w:rPr>
                <w:rFonts w:ascii="Times New Roman" w:hAnsi="Times New Roman"/>
                <w:b/>
                <w:sz w:val="24"/>
              </w:rPr>
              <w:t>CỘNG HÒA XÃ HỘI CHỦ NGHĨA VIỆT NAM</w:t>
            </w:r>
          </w:p>
          <w:p w14:paraId="41CC89FF" w14:textId="77777777" w:rsidR="00481265" w:rsidRPr="00957B40" w:rsidRDefault="00481265" w:rsidP="00240EE4">
            <w:pPr>
              <w:spacing w:before="120"/>
              <w:jc w:val="center"/>
              <w:rPr>
                <w:rFonts w:ascii="Times New Roman" w:hAnsi="Times New Roman"/>
                <w:b/>
                <w:sz w:val="26"/>
              </w:rPr>
            </w:pPr>
            <w:r w:rsidRPr="00957B40">
              <w:rPr>
                <w:rFonts w:ascii="Times New Roman" w:hAnsi="Times New Roman"/>
                <w:b/>
                <w:sz w:val="26"/>
              </w:rPr>
              <w:t>Độc lập - Tự do - Hạnh phúc</w:t>
            </w:r>
          </w:p>
          <w:p w14:paraId="5ED6D746" w14:textId="77777777" w:rsidR="00481265" w:rsidRPr="00957B40" w:rsidRDefault="00A83B3C" w:rsidP="00240EE4">
            <w:pPr>
              <w:spacing w:before="120"/>
              <w:jc w:val="center"/>
              <w:rPr>
                <w:rFonts w:ascii="Times New Roman" w:hAnsi="Times New Roman"/>
                <w:b/>
              </w:rPr>
            </w:pPr>
            <w:r>
              <w:rPr>
                <w:rFonts w:ascii="Times New Roman" w:hAnsi="Times New Roman"/>
                <w:noProof/>
              </w:rPr>
              <mc:AlternateContent>
                <mc:Choice Requires="wps">
                  <w:drawing>
                    <wp:anchor distT="4294967295" distB="4294967295" distL="114300" distR="114300" simplePos="0" relativeHeight="251688960" behindDoc="0" locked="0" layoutInCell="1" allowOverlap="1" wp14:anchorId="6425C062" wp14:editId="17526ADD">
                      <wp:simplePos x="0" y="0"/>
                      <wp:positionH relativeFrom="column">
                        <wp:posOffset>642620</wp:posOffset>
                      </wp:positionH>
                      <wp:positionV relativeFrom="paragraph">
                        <wp:posOffset>82549</wp:posOffset>
                      </wp:positionV>
                      <wp:extent cx="1955800" cy="0"/>
                      <wp:effectExtent l="0" t="0" r="0" b="0"/>
                      <wp:wrapNone/>
                      <wp:docPr id="24"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46F831" id="Straight Connector 19" o:spid="_x0000_s1026" style="position:absolute;flip:y;z-index:2516889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50.6pt,6.5pt" to="204.6pt,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">
                      <o:lock v:ext="edit" shapetype="f"/>
                    </v:line>
                  </w:pict>
                </mc:Fallback>
              </mc:AlternateContent>
            </w:r>
          </w:p>
          <w:p w14:paraId="730D77E3" w14:textId="77777777" w:rsidR="00481265" w:rsidRPr="00957B40" w:rsidRDefault="00481265" w:rsidP="00240EE4">
            <w:pPr>
              <w:spacing w:before="120"/>
              <w:jc w:val="both"/>
              <w:rPr>
                <w:rFonts w:ascii="Times New Roman" w:hAnsi="Times New Roman"/>
                <w:i/>
              </w:rPr>
            </w:pPr>
            <w:r w:rsidRPr="00957B40">
              <w:rPr>
                <w:rFonts w:ascii="Times New Roman" w:hAnsi="Times New Roman"/>
                <w:i/>
              </w:rPr>
              <w:t xml:space="preserve">     Hà Nội, ngày        tháng      năm  </w:t>
            </w:r>
          </w:p>
          <w:p w14:paraId="66BD2909" w14:textId="77777777" w:rsidR="00481265" w:rsidRPr="00957B40" w:rsidRDefault="00481265" w:rsidP="00240EE4">
            <w:pPr>
              <w:spacing w:before="120"/>
              <w:jc w:val="both"/>
              <w:rPr>
                <w:rFonts w:ascii="Times New Roman" w:hAnsi="Times New Roman"/>
                <w:b/>
              </w:rPr>
            </w:pPr>
          </w:p>
        </w:tc>
      </w:tr>
    </w:tbl>
    <w:p w14:paraId="78F3BE06" w14:textId="77777777" w:rsidR="00481265" w:rsidRPr="00957B40" w:rsidRDefault="00481265" w:rsidP="00481265">
      <w:pPr>
        <w:spacing w:before="120"/>
        <w:jc w:val="center"/>
        <w:rPr>
          <w:rFonts w:ascii="Times New Roman" w:hAnsi="Times New Roman"/>
          <w:b/>
          <w:bCs/>
          <w:sz w:val="22"/>
        </w:rPr>
      </w:pPr>
      <w:r w:rsidRPr="00957B40">
        <w:rPr>
          <w:rFonts w:ascii="Times New Roman" w:hAnsi="Times New Roman"/>
          <w:b/>
          <w:sz w:val="24"/>
        </w:rPr>
        <w:t>HƯỚNG DẪN BẦU CỬ</w:t>
      </w:r>
    </w:p>
    <w:p w14:paraId="39CDDE99" w14:textId="77777777" w:rsidR="00481265" w:rsidRPr="00957B40" w:rsidRDefault="00481265" w:rsidP="00481265">
      <w:pPr>
        <w:spacing w:before="120"/>
        <w:jc w:val="center"/>
        <w:rPr>
          <w:rFonts w:ascii="Times New Roman" w:hAnsi="Times New Roman"/>
          <w:b/>
          <w:bCs/>
        </w:rPr>
      </w:pPr>
      <w:r w:rsidRPr="00957B40">
        <w:rPr>
          <w:rFonts w:ascii="Times New Roman" w:hAnsi="Times New Roman"/>
          <w:b/>
          <w:bCs/>
        </w:rPr>
        <w:t xml:space="preserve">Bầu Ban Chấp hành Công đoàn ………………….khóa…….., </w:t>
      </w:r>
    </w:p>
    <w:p w14:paraId="29E16C13" w14:textId="77777777" w:rsidR="00481265" w:rsidRPr="00957B40" w:rsidRDefault="00481265" w:rsidP="00481265">
      <w:pPr>
        <w:spacing w:before="120"/>
        <w:jc w:val="center"/>
        <w:rPr>
          <w:rFonts w:ascii="Times New Roman" w:hAnsi="Times New Roman"/>
          <w:b/>
          <w:bCs/>
        </w:rPr>
      </w:pPr>
      <w:r w:rsidRPr="00957B40">
        <w:rPr>
          <w:rFonts w:ascii="Times New Roman" w:hAnsi="Times New Roman"/>
          <w:b/>
          <w:bCs/>
        </w:rPr>
        <w:t>nhiệm kỳ ………………..</w:t>
      </w:r>
    </w:p>
    <w:p w14:paraId="47FBDC3C" w14:textId="77777777" w:rsidR="00481265" w:rsidRPr="00957B40" w:rsidRDefault="00481265" w:rsidP="00481265">
      <w:pPr>
        <w:spacing w:before="120"/>
        <w:jc w:val="center"/>
        <w:rPr>
          <w:rFonts w:ascii="Times New Roman" w:hAnsi="Times New Roman"/>
          <w:b/>
          <w:bCs/>
        </w:rPr>
      </w:pPr>
    </w:p>
    <w:p w14:paraId="243CC0A4" w14:textId="77777777" w:rsidR="00481265" w:rsidRPr="00957B40" w:rsidRDefault="00481265" w:rsidP="00481265">
      <w:pPr>
        <w:spacing w:before="120" w:after="120" w:line="264" w:lineRule="auto"/>
        <w:ind w:firstLine="839"/>
        <w:jc w:val="both"/>
        <w:rPr>
          <w:rFonts w:ascii="Times New Roman" w:hAnsi="Times New Roman"/>
        </w:rPr>
      </w:pPr>
      <w:r w:rsidRPr="00957B40">
        <w:rPr>
          <w:rFonts w:ascii="Times New Roman" w:hAnsi="Times New Roman"/>
        </w:rPr>
        <w:t>Căn cứ Điều lệ, Hướng dẫn thi hành Điều lệ Công đoàn Việt Nam khóa XI và các văn bản hướng dẫn của công đoàn cấp trên, để công việc bầu cử đạt kết quả tốt, trước khi phát phiếu bầu cử, thay mặt Ban bầu cử, tôi xin được lưu ý một số điểm trong quá trình bầu cử của đại biểu Đại hội như sau:</w:t>
      </w:r>
    </w:p>
    <w:p w14:paraId="49B71B0F" w14:textId="77777777" w:rsidR="00481265" w:rsidRPr="00957B40" w:rsidRDefault="00481265" w:rsidP="00481265">
      <w:pPr>
        <w:spacing w:before="120" w:after="120" w:line="264" w:lineRule="auto"/>
        <w:ind w:firstLine="839"/>
        <w:jc w:val="both"/>
        <w:rPr>
          <w:rFonts w:ascii="Times New Roman" w:hAnsi="Times New Roman"/>
          <w:b/>
        </w:rPr>
      </w:pPr>
      <w:r w:rsidRPr="00957B40">
        <w:rPr>
          <w:rFonts w:ascii="Times New Roman" w:hAnsi="Times New Roman"/>
          <w:b/>
        </w:rPr>
        <w:t>I. Nguyên tắc bầu cử</w:t>
      </w:r>
    </w:p>
    <w:p w14:paraId="1095F33B" w14:textId="77777777" w:rsidR="00481265" w:rsidRPr="00957B40" w:rsidRDefault="00481265" w:rsidP="00481265">
      <w:pPr>
        <w:spacing w:before="120" w:after="120" w:line="264" w:lineRule="auto"/>
        <w:ind w:firstLine="720"/>
        <w:jc w:val="both"/>
        <w:rPr>
          <w:rFonts w:ascii="Times New Roman" w:hAnsi="Times New Roman"/>
        </w:rPr>
      </w:pPr>
      <w:r w:rsidRPr="00957B40">
        <w:rPr>
          <w:rFonts w:ascii="Times New Roman" w:hAnsi="Times New Roman"/>
        </w:rPr>
        <w:t>Việc bầu cử trong đại hội công đoàn thực hiện theo nguyên tắc tập trung dân chủ; bình đẳng, trực tiếp bằng bỏ phiếu kín.</w:t>
      </w:r>
    </w:p>
    <w:p w14:paraId="63A0DDAC" w14:textId="77777777" w:rsidR="00481265" w:rsidRPr="00957B40" w:rsidRDefault="00481265" w:rsidP="00481265">
      <w:pPr>
        <w:spacing w:before="120" w:after="120" w:line="264" w:lineRule="auto"/>
        <w:ind w:firstLine="839"/>
        <w:jc w:val="both"/>
        <w:rPr>
          <w:rFonts w:ascii="Times New Roman" w:hAnsi="Times New Roman"/>
          <w:b/>
          <w:bCs/>
          <w:spacing w:val="-4"/>
        </w:rPr>
      </w:pPr>
      <w:r w:rsidRPr="00957B40">
        <w:rPr>
          <w:rFonts w:ascii="Times New Roman" w:hAnsi="Times New Roman"/>
          <w:b/>
          <w:bCs/>
          <w:spacing w:val="-4"/>
        </w:rPr>
        <w:t>II. Về danh sách bầu cử và số lượng ủy viên ban chấp hành công đoàn:</w:t>
      </w:r>
    </w:p>
    <w:p w14:paraId="2D64F503" w14:textId="77777777" w:rsidR="00481265" w:rsidRPr="00957B40" w:rsidRDefault="00481265" w:rsidP="00481265">
      <w:pPr>
        <w:spacing w:before="120" w:after="120" w:line="264" w:lineRule="auto"/>
        <w:ind w:firstLine="839"/>
        <w:jc w:val="both"/>
        <w:rPr>
          <w:rFonts w:ascii="Times New Roman" w:hAnsi="Times New Roman"/>
        </w:rPr>
      </w:pPr>
      <w:r w:rsidRPr="00957B40">
        <w:rPr>
          <w:rFonts w:ascii="Times New Roman" w:hAnsi="Times New Roman"/>
        </w:rPr>
        <w:t>Đại hội đã biểu quyết số lượng Ủy vi</w:t>
      </w:r>
      <w:r w:rsidR="00E32A1C" w:rsidRPr="00957B40">
        <w:rPr>
          <w:rFonts w:ascii="Times New Roman" w:hAnsi="Times New Roman"/>
        </w:rPr>
        <w:t>ên Ban Chấp hành Công đoàn …</w:t>
      </w:r>
      <w:r w:rsidRPr="00957B40">
        <w:rPr>
          <w:rFonts w:ascii="Times New Roman" w:hAnsi="Times New Roman"/>
        </w:rPr>
        <w:t>…</w:t>
      </w:r>
      <w:r w:rsidR="00E32A1C" w:rsidRPr="00957B40">
        <w:rPr>
          <w:rFonts w:ascii="Times New Roman" w:hAnsi="Times New Roman"/>
        </w:rPr>
        <w:t xml:space="preserve"> </w:t>
      </w:r>
      <w:r w:rsidRPr="00957B40">
        <w:rPr>
          <w:rFonts w:ascii="Times New Roman" w:hAnsi="Times New Roman"/>
        </w:rPr>
        <w:t>khóa…..</w:t>
      </w:r>
      <w:r w:rsidRPr="00957B40">
        <w:rPr>
          <w:rFonts w:ascii="Times New Roman" w:hAnsi="Times New Roman"/>
          <w:bCs/>
        </w:rPr>
        <w:t>, nhiệm kỳ ………… và thông qua</w:t>
      </w:r>
      <w:r w:rsidRPr="00957B40">
        <w:rPr>
          <w:rFonts w:ascii="Times New Roman" w:hAnsi="Times New Roman"/>
        </w:rPr>
        <w:t xml:space="preserve"> danh sách bầu cử là </w:t>
      </w:r>
      <w:r w:rsidRPr="00957B40">
        <w:rPr>
          <w:rFonts w:ascii="Times New Roman" w:hAnsi="Times New Roman"/>
          <w:b/>
        </w:rPr>
        <w:t>……..</w:t>
      </w:r>
      <w:r w:rsidRPr="00957B40">
        <w:rPr>
          <w:rFonts w:ascii="Times New Roman" w:hAnsi="Times New Roman"/>
        </w:rPr>
        <w:t xml:space="preserve"> đồng chí</w:t>
      </w:r>
      <w:r w:rsidRPr="00957B40">
        <w:rPr>
          <w:rFonts w:ascii="Times New Roman" w:hAnsi="Times New Roman"/>
          <w:bCs/>
        </w:rPr>
        <w:t xml:space="preserve">. </w:t>
      </w:r>
      <w:r w:rsidRPr="00957B40">
        <w:rPr>
          <w:rFonts w:ascii="Times New Roman" w:hAnsi="Times New Roman"/>
        </w:rPr>
        <w:t>Cụ thể là như sau:</w:t>
      </w:r>
      <w:r w:rsidRPr="00957B40">
        <w:rPr>
          <w:rFonts w:ascii="Times New Roman" w:hAnsi="Times New Roman"/>
          <w:sz w:val="30"/>
        </w:rPr>
        <w:t xml:space="preserve"> </w:t>
      </w:r>
    </w:p>
    <w:p w14:paraId="151852A7" w14:textId="77777777" w:rsidR="00481265" w:rsidRPr="00957B40" w:rsidRDefault="00481265" w:rsidP="00481265">
      <w:pPr>
        <w:spacing w:before="120" w:after="120" w:line="264" w:lineRule="auto"/>
        <w:ind w:firstLine="720"/>
        <w:jc w:val="both"/>
        <w:rPr>
          <w:rFonts w:ascii="Times New Roman" w:hAnsi="Times New Roman"/>
          <w:bCs/>
        </w:rPr>
      </w:pPr>
      <w:r w:rsidRPr="00957B40">
        <w:rPr>
          <w:rFonts w:ascii="Times New Roman" w:hAnsi="Times New Roman"/>
          <w:bCs/>
        </w:rPr>
        <w:t xml:space="preserve">1. Đồng chí </w:t>
      </w:r>
    </w:p>
    <w:p w14:paraId="61278CFC" w14:textId="77777777" w:rsidR="00481265" w:rsidRPr="00957B40" w:rsidRDefault="00481265" w:rsidP="00481265">
      <w:pPr>
        <w:spacing w:before="120" w:after="120" w:line="264" w:lineRule="auto"/>
        <w:ind w:firstLine="720"/>
        <w:jc w:val="both"/>
        <w:rPr>
          <w:rFonts w:ascii="Times New Roman" w:hAnsi="Times New Roman"/>
        </w:rPr>
      </w:pPr>
      <w:r w:rsidRPr="00957B40">
        <w:rPr>
          <w:rFonts w:ascii="Times New Roman" w:hAnsi="Times New Roman"/>
        </w:rPr>
        <w:t xml:space="preserve">2. Đồng chí </w:t>
      </w:r>
    </w:p>
    <w:p w14:paraId="455881DA" w14:textId="77777777" w:rsidR="00481265" w:rsidRPr="00957B40" w:rsidRDefault="00481265" w:rsidP="00481265">
      <w:pPr>
        <w:spacing w:before="120" w:after="120" w:line="264" w:lineRule="auto"/>
        <w:ind w:firstLine="720"/>
        <w:jc w:val="both"/>
        <w:rPr>
          <w:rFonts w:ascii="Times New Roman" w:hAnsi="Times New Roman"/>
        </w:rPr>
      </w:pPr>
      <w:r w:rsidRPr="00957B40">
        <w:rPr>
          <w:rFonts w:ascii="Times New Roman" w:hAnsi="Times New Roman"/>
        </w:rPr>
        <w:t>3. Đồng chí</w:t>
      </w:r>
    </w:p>
    <w:p w14:paraId="6F7A6E05" w14:textId="77777777" w:rsidR="00481265" w:rsidRPr="00957B40" w:rsidRDefault="00481265" w:rsidP="00481265">
      <w:pPr>
        <w:spacing w:before="120" w:after="120" w:line="264" w:lineRule="auto"/>
        <w:ind w:firstLine="720"/>
        <w:jc w:val="both"/>
        <w:rPr>
          <w:rFonts w:ascii="Times New Roman" w:hAnsi="Times New Roman"/>
        </w:rPr>
      </w:pPr>
      <w:r w:rsidRPr="00957B40">
        <w:rPr>
          <w:rFonts w:ascii="Times New Roman" w:hAnsi="Times New Roman"/>
        </w:rPr>
        <w:t>……</w:t>
      </w:r>
    </w:p>
    <w:p w14:paraId="46DBB040" w14:textId="77777777" w:rsidR="00481265" w:rsidRPr="00957B40" w:rsidRDefault="00481265" w:rsidP="00481265">
      <w:pPr>
        <w:spacing w:before="120" w:after="120" w:line="264" w:lineRule="auto"/>
        <w:ind w:firstLine="839"/>
        <w:jc w:val="both"/>
        <w:rPr>
          <w:rFonts w:ascii="Times New Roman" w:hAnsi="Times New Roman"/>
          <w:b/>
          <w:bCs/>
        </w:rPr>
      </w:pPr>
      <w:r w:rsidRPr="00957B40">
        <w:rPr>
          <w:rFonts w:ascii="Times New Roman" w:hAnsi="Times New Roman"/>
          <w:b/>
          <w:bCs/>
        </w:rPr>
        <w:t>III. Về phiếu bầu cử:</w:t>
      </w:r>
    </w:p>
    <w:p w14:paraId="75055972" w14:textId="77777777" w:rsidR="00481265" w:rsidRPr="00957B40" w:rsidRDefault="00481265" w:rsidP="00481265">
      <w:pPr>
        <w:spacing w:before="120" w:after="120" w:line="264" w:lineRule="auto"/>
        <w:ind w:firstLine="839"/>
        <w:jc w:val="both"/>
        <w:rPr>
          <w:rFonts w:ascii="Times New Roman" w:hAnsi="Times New Roman"/>
        </w:rPr>
      </w:pPr>
      <w:r w:rsidRPr="00957B40">
        <w:rPr>
          <w:rFonts w:ascii="Times New Roman" w:hAnsi="Times New Roman"/>
        </w:rPr>
        <w:t xml:space="preserve">- Phiếu bầu cử do Ban bầu cử phát ra, có dấu của Ban chấp hành Công đoàn …………………………………….. ở góc trên, bên trái. </w:t>
      </w:r>
    </w:p>
    <w:p w14:paraId="69454E37" w14:textId="77777777" w:rsidR="00481265" w:rsidRPr="00957B40" w:rsidRDefault="00481265" w:rsidP="00481265">
      <w:pPr>
        <w:spacing w:before="120" w:after="120" w:line="264" w:lineRule="auto"/>
        <w:ind w:firstLine="720"/>
        <w:jc w:val="both"/>
        <w:rPr>
          <w:rFonts w:ascii="Times New Roman" w:hAnsi="Times New Roman"/>
        </w:rPr>
      </w:pPr>
      <w:r w:rsidRPr="00957B40">
        <w:rPr>
          <w:rFonts w:ascii="Times New Roman" w:hAnsi="Times New Roman"/>
        </w:rPr>
        <w:t xml:space="preserve">- Phiếu bầu in họ và tên những người trong danh sách bầu cử được đại hội thông qua theo thứ tự A, B, C; số lượng ứng cử, đề cử là </w:t>
      </w:r>
      <w:r w:rsidRPr="00957B40">
        <w:rPr>
          <w:rFonts w:ascii="Times New Roman" w:hAnsi="Times New Roman"/>
          <w:bCs/>
        </w:rPr>
        <w:t>…...</w:t>
      </w:r>
      <w:r w:rsidRPr="00957B40">
        <w:rPr>
          <w:rFonts w:ascii="Times New Roman" w:hAnsi="Times New Roman"/>
        </w:rPr>
        <w:t>người, số lượng được bầu là … người.</w:t>
      </w:r>
    </w:p>
    <w:p w14:paraId="22D69216" w14:textId="77777777" w:rsidR="00481265" w:rsidRPr="00957B40" w:rsidRDefault="00481265" w:rsidP="00481265">
      <w:pPr>
        <w:spacing w:before="120" w:after="120" w:line="264" w:lineRule="auto"/>
        <w:ind w:firstLine="720"/>
        <w:jc w:val="both"/>
        <w:rPr>
          <w:rFonts w:ascii="Times New Roman" w:hAnsi="Times New Roman"/>
        </w:rPr>
      </w:pPr>
      <w:r w:rsidRPr="00957B40">
        <w:rPr>
          <w:rFonts w:ascii="Times New Roman" w:hAnsi="Times New Roman"/>
        </w:rPr>
        <w:t>- Người bầu cử nếu không bầu cho ai trong danh sách bầu cử thì gạch giữa cả chữ họ và tên của người mà mình không bầu; nếu đồng ý bầu thì để nguyên không gạch.</w:t>
      </w:r>
    </w:p>
    <w:p w14:paraId="1CAF245F" w14:textId="77777777" w:rsidR="00E0182A" w:rsidRPr="00957B40" w:rsidRDefault="00E0182A" w:rsidP="00481265">
      <w:pPr>
        <w:spacing w:before="120" w:after="120" w:line="264" w:lineRule="auto"/>
        <w:ind w:firstLine="720"/>
        <w:jc w:val="both"/>
        <w:rPr>
          <w:rFonts w:ascii="Times New Roman" w:hAnsi="Times New Roman"/>
          <w:b/>
          <w:bCs/>
        </w:rPr>
      </w:pPr>
    </w:p>
    <w:p w14:paraId="061303D7" w14:textId="77777777" w:rsidR="00481265" w:rsidRPr="00957B40" w:rsidRDefault="00481265" w:rsidP="00481265">
      <w:pPr>
        <w:spacing w:before="120" w:after="120" w:line="264" w:lineRule="auto"/>
        <w:ind w:firstLine="720"/>
        <w:jc w:val="both"/>
        <w:rPr>
          <w:rFonts w:ascii="Times New Roman" w:hAnsi="Times New Roman"/>
          <w:b/>
          <w:bCs/>
        </w:rPr>
      </w:pPr>
      <w:r w:rsidRPr="00957B40">
        <w:rPr>
          <w:rFonts w:ascii="Times New Roman" w:hAnsi="Times New Roman"/>
          <w:b/>
          <w:bCs/>
        </w:rPr>
        <w:t>IV. Phiếu hợp lệ và không hợp lệ</w:t>
      </w:r>
    </w:p>
    <w:p w14:paraId="228712D8" w14:textId="77777777" w:rsidR="00481265" w:rsidRPr="00957B40" w:rsidRDefault="00481265" w:rsidP="00481265">
      <w:pPr>
        <w:spacing w:before="120" w:after="120" w:line="264" w:lineRule="auto"/>
        <w:ind w:firstLine="720"/>
        <w:jc w:val="both"/>
        <w:rPr>
          <w:rFonts w:ascii="Times New Roman" w:hAnsi="Times New Roman"/>
          <w:b/>
          <w:bCs/>
          <w:i/>
          <w:iCs/>
        </w:rPr>
      </w:pPr>
      <w:r w:rsidRPr="00957B40">
        <w:rPr>
          <w:rFonts w:ascii="Times New Roman" w:hAnsi="Times New Roman"/>
          <w:b/>
          <w:bCs/>
          <w:i/>
          <w:iCs/>
        </w:rPr>
        <w:t xml:space="preserve">1. Phiếu bầu hợp lệ: </w:t>
      </w:r>
    </w:p>
    <w:p w14:paraId="32EAA3BD" w14:textId="77777777" w:rsidR="00481265" w:rsidRPr="00957B40" w:rsidRDefault="00481265" w:rsidP="00481265">
      <w:pPr>
        <w:spacing w:before="120" w:after="120" w:line="264" w:lineRule="auto"/>
        <w:ind w:firstLine="720"/>
        <w:jc w:val="both"/>
        <w:rPr>
          <w:rFonts w:ascii="Times New Roman" w:hAnsi="Times New Roman"/>
          <w:lang w:val="pl-PL"/>
        </w:rPr>
      </w:pPr>
      <w:r w:rsidRPr="00957B40">
        <w:rPr>
          <w:rFonts w:ascii="Times New Roman" w:hAnsi="Times New Roman"/>
          <w:lang w:val="pl-PL"/>
        </w:rPr>
        <w:t>- Phiếu do ban bầu cử phát ra;</w:t>
      </w:r>
    </w:p>
    <w:p w14:paraId="6E985722" w14:textId="77777777" w:rsidR="00481265" w:rsidRPr="00957B40" w:rsidRDefault="00481265" w:rsidP="00481265">
      <w:pPr>
        <w:spacing w:before="120" w:after="120" w:line="264" w:lineRule="auto"/>
        <w:ind w:firstLine="720"/>
        <w:jc w:val="both"/>
        <w:rPr>
          <w:rFonts w:ascii="Times New Roman" w:hAnsi="Times New Roman"/>
          <w:lang w:val="pl-PL"/>
        </w:rPr>
      </w:pPr>
      <w:r w:rsidRPr="00957B40">
        <w:rPr>
          <w:rFonts w:ascii="Times New Roman" w:hAnsi="Times New Roman"/>
          <w:lang w:val="pl-PL"/>
        </w:rPr>
        <w:t>- Phiếu bầu đủ hoặc thiếu số lượng cần bầu.</w:t>
      </w:r>
    </w:p>
    <w:p w14:paraId="6553AC82" w14:textId="77777777" w:rsidR="00481265" w:rsidRPr="00957B40" w:rsidRDefault="00481265" w:rsidP="00481265">
      <w:pPr>
        <w:spacing w:before="120" w:after="120" w:line="264" w:lineRule="auto"/>
        <w:ind w:firstLine="720"/>
        <w:jc w:val="both"/>
        <w:rPr>
          <w:rFonts w:ascii="Times New Roman" w:hAnsi="Times New Roman"/>
          <w:b/>
          <w:bCs/>
          <w:i/>
          <w:iCs/>
          <w:lang w:val="pl-PL"/>
        </w:rPr>
      </w:pPr>
      <w:r w:rsidRPr="00957B40">
        <w:rPr>
          <w:rFonts w:ascii="Times New Roman" w:hAnsi="Times New Roman"/>
          <w:b/>
          <w:bCs/>
          <w:i/>
          <w:iCs/>
          <w:lang w:val="pl-PL"/>
        </w:rPr>
        <w:t>2. Phiếu bầu không hợp lệ:</w:t>
      </w:r>
    </w:p>
    <w:p w14:paraId="560DEC7D" w14:textId="77777777" w:rsidR="00481265" w:rsidRPr="00957B40" w:rsidRDefault="00481265" w:rsidP="00481265">
      <w:pPr>
        <w:spacing w:before="120" w:after="120" w:line="264" w:lineRule="auto"/>
        <w:ind w:firstLine="720"/>
        <w:jc w:val="both"/>
        <w:rPr>
          <w:rFonts w:ascii="Times New Roman" w:hAnsi="Times New Roman"/>
          <w:lang w:val="pl-PL"/>
        </w:rPr>
      </w:pPr>
      <w:r w:rsidRPr="00957B40">
        <w:rPr>
          <w:rFonts w:ascii="Times New Roman" w:hAnsi="Times New Roman"/>
          <w:lang w:val="pl-PL"/>
        </w:rPr>
        <w:t>- Phiếu không do ban bầu cử phát ra (phiếu không đóng dấu của Ban chấp hành Công đoàn ………………);</w:t>
      </w:r>
    </w:p>
    <w:p w14:paraId="6F365B83" w14:textId="77777777" w:rsidR="00481265" w:rsidRPr="00957B40" w:rsidRDefault="00481265" w:rsidP="00481265">
      <w:pPr>
        <w:spacing w:before="120" w:after="120" w:line="264" w:lineRule="auto"/>
        <w:ind w:firstLine="720"/>
        <w:jc w:val="both"/>
        <w:rPr>
          <w:rFonts w:ascii="Times New Roman" w:hAnsi="Times New Roman"/>
          <w:lang w:val="pl-PL"/>
        </w:rPr>
      </w:pPr>
      <w:r w:rsidRPr="00957B40">
        <w:rPr>
          <w:rFonts w:ascii="Times New Roman" w:hAnsi="Times New Roman"/>
          <w:lang w:val="pl-PL"/>
        </w:rPr>
        <w:t xml:space="preserve">- Phiếu bầu nhiều hơn số lượng đã được đại hội biểu quyết; </w:t>
      </w:r>
    </w:p>
    <w:p w14:paraId="1361A435" w14:textId="77777777" w:rsidR="00481265" w:rsidRPr="00957B40" w:rsidRDefault="00481265" w:rsidP="00481265">
      <w:pPr>
        <w:spacing w:before="120" w:after="120" w:line="264" w:lineRule="auto"/>
        <w:ind w:firstLine="720"/>
        <w:jc w:val="both"/>
        <w:rPr>
          <w:rFonts w:ascii="Times New Roman" w:hAnsi="Times New Roman"/>
          <w:lang w:val="pl-PL"/>
        </w:rPr>
      </w:pPr>
      <w:r w:rsidRPr="00957B40">
        <w:rPr>
          <w:rFonts w:ascii="Times New Roman" w:hAnsi="Times New Roman"/>
          <w:lang w:val="pl-PL"/>
        </w:rPr>
        <w:t xml:space="preserve">- Phiếu không bầu cho ai trong danh sách bầu cử (phiếu gạch hết tên trong danh sách bầu cử); </w:t>
      </w:r>
    </w:p>
    <w:p w14:paraId="23E54339" w14:textId="77777777" w:rsidR="00481265" w:rsidRPr="00957B40" w:rsidRDefault="00481265" w:rsidP="00481265">
      <w:pPr>
        <w:spacing w:before="120" w:after="120" w:line="264" w:lineRule="auto"/>
        <w:ind w:firstLine="720"/>
        <w:jc w:val="both"/>
        <w:rPr>
          <w:rFonts w:ascii="Times New Roman" w:hAnsi="Times New Roman"/>
          <w:lang w:val="pl-PL"/>
        </w:rPr>
      </w:pPr>
      <w:r w:rsidRPr="00957B40">
        <w:rPr>
          <w:rFonts w:ascii="Times New Roman" w:hAnsi="Times New Roman"/>
          <w:lang w:val="pl-PL"/>
        </w:rPr>
        <w:t xml:space="preserve">- Phiếu bầu người ngoài danh sách bầu cử; </w:t>
      </w:r>
    </w:p>
    <w:p w14:paraId="2D509D80" w14:textId="77777777" w:rsidR="00481265" w:rsidRPr="00957B40" w:rsidRDefault="00481265" w:rsidP="00481265">
      <w:pPr>
        <w:spacing w:before="120" w:after="120" w:line="264" w:lineRule="auto"/>
        <w:ind w:firstLine="720"/>
        <w:jc w:val="both"/>
        <w:rPr>
          <w:rFonts w:ascii="Times New Roman" w:hAnsi="Times New Roman"/>
          <w:lang w:val="pl-PL"/>
        </w:rPr>
      </w:pPr>
      <w:r w:rsidRPr="00957B40">
        <w:rPr>
          <w:rFonts w:ascii="Times New Roman" w:hAnsi="Times New Roman"/>
          <w:lang w:val="pl-PL"/>
        </w:rPr>
        <w:t>- Phiếu có đánh dấu riêng hoặc dùng nhiều loại mực; phiếu ký tên hoặc viết thêm.</w:t>
      </w:r>
    </w:p>
    <w:p w14:paraId="08B70F65" w14:textId="77777777" w:rsidR="00481265" w:rsidRPr="00957B40" w:rsidRDefault="00481265" w:rsidP="00481265">
      <w:pPr>
        <w:spacing w:before="120" w:after="120" w:line="264" w:lineRule="auto"/>
        <w:ind w:firstLine="720"/>
        <w:jc w:val="both"/>
        <w:rPr>
          <w:rFonts w:ascii="Times New Roman" w:hAnsi="Times New Roman"/>
          <w:lang w:val="pl-PL"/>
        </w:rPr>
      </w:pPr>
      <w:r w:rsidRPr="00957B40">
        <w:rPr>
          <w:rFonts w:ascii="Times New Roman" w:hAnsi="Times New Roman"/>
          <w:lang w:val="pl-PL"/>
        </w:rPr>
        <w:t>- Phiếu bầu bị rách rời, nhàu nát.</w:t>
      </w:r>
    </w:p>
    <w:p w14:paraId="71D64BA3" w14:textId="77777777" w:rsidR="00481265" w:rsidRPr="00957B40" w:rsidRDefault="00481265" w:rsidP="00481265">
      <w:pPr>
        <w:spacing w:before="120" w:after="120" w:line="264" w:lineRule="auto"/>
        <w:ind w:firstLine="839"/>
        <w:jc w:val="both"/>
        <w:rPr>
          <w:rFonts w:ascii="Times New Roman" w:hAnsi="Times New Roman"/>
          <w:b/>
          <w:bCs/>
          <w:lang w:val="pl-PL"/>
        </w:rPr>
      </w:pPr>
      <w:r w:rsidRPr="00957B40">
        <w:rPr>
          <w:rFonts w:ascii="Times New Roman" w:hAnsi="Times New Roman"/>
          <w:b/>
          <w:bCs/>
          <w:lang w:val="pl-PL"/>
        </w:rPr>
        <w:t>IV. Điều kiện trúng cử</w:t>
      </w:r>
    </w:p>
    <w:p w14:paraId="4520A406" w14:textId="77777777" w:rsidR="00481265" w:rsidRPr="00957B40" w:rsidRDefault="00481265" w:rsidP="00481265">
      <w:pPr>
        <w:spacing w:before="120" w:after="120" w:line="264" w:lineRule="auto"/>
        <w:ind w:firstLine="839"/>
        <w:jc w:val="both"/>
        <w:rPr>
          <w:rFonts w:ascii="Times New Roman" w:hAnsi="Times New Roman"/>
          <w:lang w:val="pl-PL"/>
        </w:rPr>
      </w:pPr>
      <w:r w:rsidRPr="00957B40">
        <w:rPr>
          <w:rFonts w:ascii="Times New Roman" w:hAnsi="Times New Roman"/>
          <w:lang w:val="pl-PL"/>
        </w:rPr>
        <w:t xml:space="preserve">Người trúng cử phải đạt số phiếu bầu quá một nửa (1/2) so với tổng số phiếu ban bầu cử thu về </w:t>
      </w:r>
      <w:r w:rsidRPr="00957B40">
        <w:rPr>
          <w:rFonts w:ascii="Times New Roman" w:hAnsi="Times New Roman"/>
          <w:i/>
          <w:lang w:val="pl-PL"/>
        </w:rPr>
        <w:t>(bao gồm phiếu bầu hợp lệ và phiếu bầu không hợp lệ).</w:t>
      </w:r>
      <w:r w:rsidRPr="00957B40">
        <w:rPr>
          <w:rFonts w:ascii="Times New Roman" w:hAnsi="Times New Roman"/>
          <w:lang w:val="pl-PL"/>
        </w:rPr>
        <w:t xml:space="preserve">    </w:t>
      </w:r>
    </w:p>
    <w:p w14:paraId="1041651B" w14:textId="77777777" w:rsidR="00481265" w:rsidRPr="00957B40" w:rsidRDefault="00481265" w:rsidP="00481265">
      <w:pPr>
        <w:spacing w:before="120" w:after="120" w:line="264" w:lineRule="auto"/>
        <w:ind w:firstLine="839"/>
        <w:jc w:val="both"/>
        <w:rPr>
          <w:rFonts w:ascii="Times New Roman" w:hAnsi="Times New Roman"/>
          <w:b/>
          <w:bCs/>
          <w:lang w:val="pl-PL"/>
        </w:rPr>
      </w:pPr>
      <w:r w:rsidRPr="00957B40">
        <w:rPr>
          <w:rFonts w:ascii="Times New Roman" w:hAnsi="Times New Roman"/>
          <w:b/>
          <w:bCs/>
          <w:lang w:val="pl-PL"/>
        </w:rPr>
        <w:t>V. Quy định bỏ phiếu:</w:t>
      </w:r>
    </w:p>
    <w:p w14:paraId="37D07801" w14:textId="77777777" w:rsidR="00481265" w:rsidRPr="00957B40" w:rsidRDefault="00481265" w:rsidP="00481265">
      <w:pPr>
        <w:spacing w:before="120" w:after="120" w:line="264" w:lineRule="auto"/>
        <w:ind w:firstLine="839"/>
        <w:jc w:val="both"/>
        <w:rPr>
          <w:rFonts w:ascii="Times New Roman" w:hAnsi="Times New Roman"/>
          <w:lang w:val="pl-PL"/>
        </w:rPr>
      </w:pPr>
      <w:r w:rsidRPr="00957B40">
        <w:rPr>
          <w:rFonts w:ascii="Times New Roman" w:hAnsi="Times New Roman"/>
          <w:lang w:val="pl-PL"/>
        </w:rPr>
        <w:t>Trong khi nhận phiếu, gạch phiếu và bỏ phiếu, các đại biểu phải giữ trật tự, thận trọng trong việc lựa chọn người cần bầu, tự mình gạch phiếu và bỏ phiếu, không được gạch hộ, bỏ hộ. Đại biểu nào gạch hỏng thì gặp ban bầu cử để đổi phiếu khác.</w:t>
      </w:r>
    </w:p>
    <w:p w14:paraId="539884DF" w14:textId="77777777" w:rsidR="00481265" w:rsidRPr="00957B40" w:rsidRDefault="00481265" w:rsidP="00481265">
      <w:pPr>
        <w:spacing w:before="120" w:after="120" w:line="264" w:lineRule="auto"/>
        <w:ind w:firstLine="839"/>
        <w:jc w:val="both"/>
        <w:rPr>
          <w:rFonts w:ascii="Times New Roman" w:hAnsi="Times New Roman"/>
          <w:lang w:val="pl-PL"/>
        </w:rPr>
      </w:pPr>
      <w:r w:rsidRPr="00957B40">
        <w:rPr>
          <w:rFonts w:ascii="Times New Roman" w:hAnsi="Times New Roman"/>
          <w:lang w:val="pl-PL"/>
        </w:rPr>
        <w:t xml:space="preserve">    Trên đây là một số điểm quy định về công tác bầu cử trong đại hội Công đoàn……………………khóa…….., nhiệm kỳ ……... Đề nghị các đại biểu nêu cao ý thức trách nhiệm, sáng suốt lựa chọn bầu những đồng chí có đủ tiêu chuẩn tham gia ban chấp hành. Sau đây xin mời các đồng chí trong ban bầu cử lên mở hòm phiếu để đại hội kiểm tra.</w:t>
      </w:r>
    </w:p>
    <w:p w14:paraId="1D2E35EE" w14:textId="77777777" w:rsidR="00481265" w:rsidRPr="00957B40" w:rsidRDefault="00481265" w:rsidP="00481265">
      <w:pPr>
        <w:spacing w:before="120"/>
        <w:jc w:val="both"/>
        <w:rPr>
          <w:rFonts w:ascii="Times New Roman" w:hAnsi="Times New Roman"/>
          <w:lang w:val="pl-PL"/>
        </w:rPr>
      </w:pPr>
    </w:p>
    <w:tbl>
      <w:tblPr>
        <w:tblW w:w="0" w:type="auto"/>
        <w:tblLook w:val="01E0" w:firstRow="1" w:lastRow="1" w:firstColumn="1" w:lastColumn="1" w:noHBand="0" w:noVBand="0"/>
      </w:tblPr>
      <w:tblGrid>
        <w:gridCol w:w="4506"/>
        <w:gridCol w:w="4566"/>
      </w:tblGrid>
      <w:tr w:rsidR="00481265" w:rsidRPr="00957B40" w14:paraId="14A06F84" w14:textId="77777777" w:rsidTr="00240EE4">
        <w:tc>
          <w:tcPr>
            <w:tcW w:w="4757" w:type="dxa"/>
          </w:tcPr>
          <w:p w14:paraId="10D7B9EA" w14:textId="77777777" w:rsidR="00481265" w:rsidRPr="00957B40" w:rsidRDefault="00481265" w:rsidP="00240EE4">
            <w:pPr>
              <w:spacing w:before="120"/>
              <w:jc w:val="both"/>
              <w:rPr>
                <w:rFonts w:ascii="Times New Roman" w:hAnsi="Times New Roman"/>
                <w:lang w:val="pl-PL"/>
              </w:rPr>
            </w:pPr>
          </w:p>
        </w:tc>
        <w:tc>
          <w:tcPr>
            <w:tcW w:w="4758" w:type="dxa"/>
          </w:tcPr>
          <w:p w14:paraId="3F04004D" w14:textId="77777777" w:rsidR="00481265" w:rsidRPr="00957B40" w:rsidRDefault="00481265" w:rsidP="00240EE4">
            <w:pPr>
              <w:spacing w:before="120"/>
              <w:jc w:val="center"/>
              <w:rPr>
                <w:rFonts w:ascii="Times New Roman" w:hAnsi="Times New Roman"/>
                <w:b/>
                <w:bCs/>
                <w:sz w:val="24"/>
              </w:rPr>
            </w:pPr>
            <w:r w:rsidRPr="00957B40">
              <w:rPr>
                <w:rFonts w:ascii="Times New Roman" w:hAnsi="Times New Roman"/>
                <w:b/>
                <w:bCs/>
                <w:sz w:val="24"/>
              </w:rPr>
              <w:t>TRƯỞNG BAN  BẦU CỬ</w:t>
            </w:r>
          </w:p>
          <w:p w14:paraId="178C6FF4" w14:textId="77777777" w:rsidR="00481265" w:rsidRPr="00957B40" w:rsidRDefault="00481265" w:rsidP="00240EE4">
            <w:pPr>
              <w:spacing w:before="120"/>
              <w:jc w:val="both"/>
              <w:rPr>
                <w:rFonts w:ascii="Times New Roman" w:hAnsi="Times New Roman"/>
                <w:b/>
                <w:bCs/>
              </w:rPr>
            </w:pPr>
          </w:p>
          <w:p w14:paraId="01AF9F4A" w14:textId="77777777" w:rsidR="00481265" w:rsidRPr="00957B40" w:rsidRDefault="00481265" w:rsidP="00240EE4">
            <w:pPr>
              <w:spacing w:before="120"/>
              <w:jc w:val="both"/>
              <w:rPr>
                <w:rFonts w:ascii="Times New Roman" w:hAnsi="Times New Roman"/>
                <w:b/>
                <w:bCs/>
              </w:rPr>
            </w:pPr>
          </w:p>
          <w:p w14:paraId="497E7D79" w14:textId="77777777" w:rsidR="00481265" w:rsidRPr="00957B40" w:rsidRDefault="00481265" w:rsidP="00240EE4">
            <w:pPr>
              <w:spacing w:before="120"/>
              <w:jc w:val="both"/>
              <w:rPr>
                <w:rFonts w:ascii="Times New Roman" w:hAnsi="Times New Roman"/>
                <w:b/>
                <w:bCs/>
              </w:rPr>
            </w:pPr>
          </w:p>
        </w:tc>
      </w:tr>
    </w:tbl>
    <w:p w14:paraId="69E2DC4A" w14:textId="77777777" w:rsidR="00481265" w:rsidRPr="00957B40" w:rsidRDefault="00481265" w:rsidP="00481265">
      <w:pPr>
        <w:rPr>
          <w:rFonts w:ascii="Times New Roman" w:hAnsi="Times New Roman"/>
        </w:rPr>
      </w:pPr>
    </w:p>
    <w:p w14:paraId="3F29EBB5" w14:textId="77777777" w:rsidR="00481265" w:rsidRPr="00957B40" w:rsidRDefault="00481265" w:rsidP="00481265">
      <w:pPr>
        <w:rPr>
          <w:rFonts w:ascii="Times New Roman" w:hAnsi="Times New Roman"/>
        </w:rPr>
      </w:pPr>
    </w:p>
    <w:p w14:paraId="46445D03" w14:textId="77777777" w:rsidR="00481265" w:rsidRPr="00957B40" w:rsidRDefault="00481265" w:rsidP="00481265">
      <w:pPr>
        <w:rPr>
          <w:rFonts w:ascii="Times New Roman" w:hAnsi="Times New Roman"/>
        </w:rPr>
      </w:pPr>
    </w:p>
    <w:p w14:paraId="47B12943" w14:textId="77777777" w:rsidR="00481265" w:rsidRPr="00957B40" w:rsidRDefault="00481265" w:rsidP="00481265">
      <w:pPr>
        <w:shd w:val="clear" w:color="auto" w:fill="FFFFFF"/>
        <w:spacing w:line="292" w:lineRule="atLeast"/>
        <w:jc w:val="center"/>
        <w:rPr>
          <w:rFonts w:ascii="Times New Roman" w:hAnsi="Times New Roman"/>
          <w:b/>
          <w:color w:val="000000"/>
          <w:spacing w:val="-8"/>
          <w:szCs w:val="20"/>
        </w:rPr>
      </w:pPr>
      <w:bookmarkStart w:id="4" w:name="dieu_3_1_name"/>
      <w:r w:rsidRPr="00957B40">
        <w:rPr>
          <w:rFonts w:ascii="Times New Roman" w:hAnsi="Times New Roman"/>
          <w:b/>
          <w:color w:val="000000"/>
          <w:spacing w:val="-8"/>
          <w:szCs w:val="20"/>
          <w:lang w:val="vi-VN"/>
        </w:rPr>
        <w:t>PHIẾU BẦU CỬ</w:t>
      </w:r>
      <w:bookmarkEnd w:id="4"/>
      <w:r w:rsidRPr="00957B40">
        <w:rPr>
          <w:rFonts w:ascii="Times New Roman" w:hAnsi="Times New Roman"/>
          <w:b/>
          <w:color w:val="000000"/>
          <w:spacing w:val="-8"/>
          <w:szCs w:val="20"/>
        </w:rPr>
        <w:t xml:space="preserve"> BAN CHẤP HÀNH CÓ SỐ DƯ </w:t>
      </w:r>
    </w:p>
    <w:p w14:paraId="7288BBC4" w14:textId="77777777" w:rsidR="00481265" w:rsidRPr="00957B40" w:rsidRDefault="00481265" w:rsidP="00481265">
      <w:pPr>
        <w:shd w:val="clear" w:color="auto" w:fill="FFFFFF"/>
        <w:spacing w:line="292" w:lineRule="atLeast"/>
        <w:jc w:val="center"/>
        <w:rPr>
          <w:rFonts w:ascii="Times New Roman" w:hAnsi="Times New Roman"/>
          <w:b/>
          <w:color w:val="000000"/>
          <w:spacing w:val="-8"/>
          <w:szCs w:val="20"/>
        </w:rPr>
      </w:pPr>
      <w:r w:rsidRPr="00957B40">
        <w:rPr>
          <w:rFonts w:ascii="Times New Roman" w:hAnsi="Times New Roman"/>
          <w:b/>
          <w:color w:val="000000"/>
          <w:spacing w:val="-8"/>
          <w:szCs w:val="20"/>
        </w:rPr>
        <w:t>TẠI ĐẠI HỘI (HỘI NGHỊ) CÔNG ĐOÀN</w:t>
      </w:r>
    </w:p>
    <w:p w14:paraId="02983289" w14:textId="77777777" w:rsidR="00481265" w:rsidRPr="00957B40" w:rsidRDefault="00481265" w:rsidP="00481265">
      <w:pPr>
        <w:shd w:val="clear" w:color="auto" w:fill="FFFFFF"/>
        <w:spacing w:line="292" w:lineRule="atLeast"/>
        <w:jc w:val="center"/>
        <w:rPr>
          <w:rFonts w:ascii="Times New Roman" w:hAnsi="Times New Roman"/>
          <w:i/>
          <w:color w:val="000000"/>
          <w:spacing w:val="-8"/>
          <w:sz w:val="30"/>
        </w:rPr>
      </w:pPr>
      <w:r w:rsidRPr="00957B40">
        <w:rPr>
          <w:rFonts w:ascii="Times New Roman" w:hAnsi="Times New Roman"/>
          <w:i/>
          <w:color w:val="000000"/>
          <w:spacing w:val="-8"/>
          <w:szCs w:val="20"/>
        </w:rPr>
        <w:t>(Dùng trong bầu cử ban chấp hành, ban thường vụ, ủy ban kiểm tra)</w:t>
      </w:r>
    </w:p>
    <w:p w14:paraId="23D76DA4" w14:textId="77777777" w:rsidR="00481265" w:rsidRPr="00957B40" w:rsidRDefault="00481265" w:rsidP="00481265">
      <w:pPr>
        <w:shd w:val="clear" w:color="auto" w:fill="FFFFFF"/>
        <w:spacing w:line="292" w:lineRule="atLeast"/>
        <w:rPr>
          <w:rFonts w:ascii="Times New Roman" w:hAnsi="Times New Roman"/>
          <w:color w:val="000000"/>
          <w:sz w:val="30"/>
        </w:rPr>
      </w:pPr>
    </w:p>
    <w:tbl>
      <w:tblPr>
        <w:tblW w:w="9673" w:type="dxa"/>
        <w:tblCellSpacing w:w="0" w:type="dxa"/>
        <w:shd w:val="clear" w:color="auto" w:fill="FFFFFF"/>
        <w:tblCellMar>
          <w:left w:w="0" w:type="dxa"/>
          <w:right w:w="0" w:type="dxa"/>
        </w:tblCellMar>
        <w:tblLook w:val="04A0" w:firstRow="1" w:lastRow="0" w:firstColumn="1" w:lastColumn="0" w:noHBand="0" w:noVBand="1"/>
      </w:tblPr>
      <w:tblGrid>
        <w:gridCol w:w="5245"/>
        <w:gridCol w:w="4428"/>
      </w:tblGrid>
      <w:tr w:rsidR="00481265" w:rsidRPr="00957B40" w14:paraId="611985E4" w14:textId="77777777" w:rsidTr="00240EE4">
        <w:trPr>
          <w:tblCellSpacing w:w="0" w:type="dxa"/>
        </w:trPr>
        <w:tc>
          <w:tcPr>
            <w:tcW w:w="5245" w:type="dxa"/>
            <w:shd w:val="clear" w:color="auto" w:fill="FFFFFF"/>
            <w:tcMar>
              <w:top w:w="0" w:type="dxa"/>
              <w:left w:w="108" w:type="dxa"/>
              <w:bottom w:w="0" w:type="dxa"/>
              <w:right w:w="108" w:type="dxa"/>
            </w:tcMar>
            <w:hideMark/>
          </w:tcPr>
          <w:p w14:paraId="1A95E514" w14:textId="77777777" w:rsidR="00481265" w:rsidRPr="00957B40" w:rsidRDefault="00481265" w:rsidP="00240EE4">
            <w:pPr>
              <w:shd w:val="clear" w:color="auto" w:fill="FFFFFF"/>
              <w:spacing w:before="120" w:after="120" w:line="292" w:lineRule="atLeast"/>
              <w:jc w:val="center"/>
              <w:rPr>
                <w:rFonts w:ascii="Times New Roman" w:hAnsi="Times New Roman"/>
                <w:b/>
                <w:bCs/>
                <w:color w:val="000000"/>
                <w:szCs w:val="20"/>
                <w:lang w:val="vi-VN"/>
              </w:rPr>
            </w:pPr>
            <w:r w:rsidRPr="00957B40">
              <w:rPr>
                <w:rFonts w:ascii="Times New Roman" w:hAnsi="Times New Roman"/>
                <w:b/>
                <w:bCs/>
                <w:color w:val="000000"/>
                <w:szCs w:val="20"/>
                <w:lang w:val="vi-VN"/>
              </w:rPr>
              <w:t>ĐẠI HỘI</w:t>
            </w:r>
            <w:r w:rsidRPr="00957B40">
              <w:rPr>
                <w:rFonts w:ascii="Times New Roman" w:hAnsi="Times New Roman"/>
                <w:b/>
                <w:bCs/>
                <w:color w:val="000000"/>
                <w:szCs w:val="20"/>
              </w:rPr>
              <w:t xml:space="preserve"> (HỘI NGHỊ)</w:t>
            </w:r>
            <w:r w:rsidRPr="00957B40">
              <w:rPr>
                <w:rFonts w:ascii="Times New Roman" w:hAnsi="Times New Roman"/>
                <w:b/>
                <w:bCs/>
                <w:color w:val="000000"/>
                <w:szCs w:val="20"/>
                <w:lang w:val="vi-VN"/>
              </w:rPr>
              <w:t xml:space="preserve"> CÔNG ĐOÀN</w:t>
            </w:r>
            <w:r w:rsidRPr="00957B40">
              <w:rPr>
                <w:rFonts w:ascii="Times New Roman" w:hAnsi="Times New Roman"/>
                <w:b/>
                <w:bCs/>
                <w:color w:val="000000"/>
                <w:szCs w:val="20"/>
              </w:rPr>
              <w:t xml:space="preserve"> </w:t>
            </w:r>
            <w:r w:rsidRPr="00957B40">
              <w:rPr>
                <w:rFonts w:ascii="Times New Roman" w:hAnsi="Times New Roman"/>
                <w:b/>
                <w:bCs/>
                <w:color w:val="000000"/>
                <w:szCs w:val="20"/>
                <w:lang w:val="vi-VN"/>
              </w:rPr>
              <w:t>…</w:t>
            </w:r>
          </w:p>
          <w:p w14:paraId="0381F91A" w14:textId="77777777" w:rsidR="00481265" w:rsidRPr="00957B40" w:rsidRDefault="00481265" w:rsidP="00240EE4">
            <w:pPr>
              <w:shd w:val="clear" w:color="auto" w:fill="FFFFFF"/>
              <w:spacing w:before="120" w:after="120" w:line="292" w:lineRule="atLeast"/>
              <w:jc w:val="center"/>
              <w:rPr>
                <w:rFonts w:ascii="Times New Roman" w:hAnsi="Times New Roman"/>
                <w:color w:val="000000"/>
                <w:sz w:val="30"/>
              </w:rPr>
            </w:pPr>
            <w:r w:rsidRPr="00957B40">
              <w:rPr>
                <w:rFonts w:ascii="Times New Roman" w:hAnsi="Times New Roman"/>
                <w:b/>
                <w:bCs/>
                <w:color w:val="000000"/>
                <w:szCs w:val="20"/>
              </w:rPr>
              <w:t>LẦN THỨ ….</w:t>
            </w:r>
            <w:r w:rsidRPr="00957B40">
              <w:rPr>
                <w:rFonts w:ascii="Times New Roman" w:hAnsi="Times New Roman"/>
                <w:b/>
                <w:bCs/>
                <w:color w:val="000000"/>
                <w:szCs w:val="20"/>
                <w:lang w:val="vi-VN"/>
              </w:rPr>
              <w:t>, NHIỆM KỲ…</w:t>
            </w:r>
            <w:r w:rsidRPr="00957B40">
              <w:rPr>
                <w:rFonts w:ascii="Times New Roman" w:hAnsi="Times New Roman"/>
                <w:b/>
                <w:bCs/>
                <w:color w:val="000000"/>
                <w:szCs w:val="20"/>
                <w:lang w:val="vi-VN"/>
              </w:rPr>
              <w:br/>
            </w:r>
            <w:r w:rsidRPr="00957B40">
              <w:rPr>
                <w:rFonts w:ascii="Times New Roman" w:hAnsi="Times New Roman"/>
                <w:i/>
                <w:iCs/>
                <w:color w:val="000000"/>
                <w:szCs w:val="20"/>
                <w:lang w:val="vi-VN"/>
              </w:rPr>
              <w:t>(Dấu của BCH công đoàn)</w:t>
            </w:r>
          </w:p>
        </w:tc>
        <w:tc>
          <w:tcPr>
            <w:tcW w:w="4428" w:type="dxa"/>
            <w:shd w:val="clear" w:color="auto" w:fill="FFFFFF"/>
            <w:tcMar>
              <w:top w:w="0" w:type="dxa"/>
              <w:left w:w="108" w:type="dxa"/>
              <w:bottom w:w="0" w:type="dxa"/>
              <w:right w:w="108" w:type="dxa"/>
            </w:tcMar>
            <w:hideMark/>
          </w:tcPr>
          <w:p w14:paraId="2C3DFCD7" w14:textId="77777777" w:rsidR="00481265" w:rsidRPr="00957B40" w:rsidRDefault="00481265" w:rsidP="00240EE4">
            <w:pPr>
              <w:shd w:val="clear" w:color="auto" w:fill="FFFFFF"/>
              <w:spacing w:before="120" w:after="120" w:line="292" w:lineRule="atLeast"/>
              <w:jc w:val="right"/>
              <w:rPr>
                <w:rFonts w:ascii="Times New Roman" w:hAnsi="Times New Roman"/>
                <w:color w:val="000000"/>
                <w:sz w:val="30"/>
              </w:rPr>
            </w:pPr>
          </w:p>
        </w:tc>
      </w:tr>
    </w:tbl>
    <w:p w14:paraId="2B32681A" w14:textId="77777777" w:rsidR="00481265" w:rsidRPr="00957B40" w:rsidRDefault="00481265" w:rsidP="00481265">
      <w:pPr>
        <w:shd w:val="clear" w:color="auto" w:fill="FFFFFF"/>
        <w:spacing w:before="120" w:after="120" w:line="292" w:lineRule="atLeast"/>
        <w:jc w:val="center"/>
        <w:rPr>
          <w:rFonts w:ascii="Times New Roman" w:hAnsi="Times New Roman"/>
          <w:b/>
          <w:bCs/>
          <w:color w:val="000000"/>
          <w:szCs w:val="20"/>
        </w:rPr>
      </w:pPr>
    </w:p>
    <w:p w14:paraId="47D072FB" w14:textId="77777777" w:rsidR="00481265" w:rsidRPr="00957B40" w:rsidRDefault="00481265" w:rsidP="00481265">
      <w:pPr>
        <w:shd w:val="clear" w:color="auto" w:fill="FFFFFF"/>
        <w:spacing w:before="120" w:after="120" w:line="292" w:lineRule="atLeast"/>
        <w:jc w:val="center"/>
        <w:rPr>
          <w:rFonts w:ascii="Times New Roman" w:hAnsi="Times New Roman"/>
          <w:color w:val="000000"/>
          <w:szCs w:val="20"/>
        </w:rPr>
      </w:pPr>
      <w:r w:rsidRPr="00957B40">
        <w:rPr>
          <w:rFonts w:ascii="Times New Roman" w:hAnsi="Times New Roman"/>
          <w:b/>
          <w:bCs/>
          <w:color w:val="000000"/>
          <w:szCs w:val="20"/>
          <w:lang w:val="vi-VN"/>
        </w:rPr>
        <w:t>PHIẾU BẦU CỬ</w:t>
      </w:r>
      <w:r w:rsidRPr="00957B40">
        <w:rPr>
          <w:rFonts w:ascii="Times New Roman" w:hAnsi="Times New Roman"/>
          <w:b/>
          <w:bCs/>
          <w:color w:val="000000"/>
          <w:szCs w:val="20"/>
          <w:lang w:val="vi-VN"/>
        </w:rPr>
        <w:br/>
      </w:r>
      <w:r w:rsidRPr="00957B40">
        <w:rPr>
          <w:rFonts w:ascii="Times New Roman" w:hAnsi="Times New Roman"/>
          <w:color w:val="000000"/>
          <w:szCs w:val="20"/>
        </w:rPr>
        <w:t>…………………….</w:t>
      </w:r>
      <w:r w:rsidRPr="00957B40">
        <w:rPr>
          <w:rFonts w:ascii="Times New Roman" w:hAnsi="Times New Roman"/>
          <w:color w:val="000000"/>
          <w:szCs w:val="20"/>
          <w:lang w:val="vi-VN"/>
        </w:rPr>
        <w:t>KHÓA </w:t>
      </w:r>
      <w:r w:rsidRPr="00957B40">
        <w:rPr>
          <w:rFonts w:ascii="Times New Roman" w:hAnsi="Times New Roman"/>
          <w:color w:val="000000"/>
          <w:szCs w:val="20"/>
        </w:rPr>
        <w:t>……………</w:t>
      </w:r>
      <w:r w:rsidRPr="00957B40">
        <w:rPr>
          <w:rFonts w:ascii="Times New Roman" w:hAnsi="Times New Roman"/>
          <w:color w:val="000000"/>
          <w:szCs w:val="20"/>
          <w:lang w:val="vi-VN"/>
        </w:rPr>
        <w:t>, NHIỆM KỲ</w:t>
      </w:r>
      <w:r w:rsidRPr="00957B40">
        <w:rPr>
          <w:rFonts w:ascii="Times New Roman" w:hAnsi="Times New Roman"/>
          <w:color w:val="000000"/>
          <w:szCs w:val="20"/>
        </w:rPr>
        <w:t>……….</w:t>
      </w:r>
    </w:p>
    <w:p w14:paraId="22D7D03E" w14:textId="77777777" w:rsidR="00481265" w:rsidRPr="00957B40" w:rsidRDefault="00481265" w:rsidP="00481265">
      <w:pPr>
        <w:shd w:val="clear" w:color="auto" w:fill="FFFFFF"/>
        <w:spacing w:before="120" w:after="120" w:line="292" w:lineRule="atLeast"/>
        <w:jc w:val="center"/>
        <w:rPr>
          <w:rFonts w:ascii="Times New Roman" w:hAnsi="Times New Roman"/>
          <w:color w:val="000000"/>
          <w:sz w:val="30"/>
        </w:rPr>
      </w:pP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41"/>
        <w:gridCol w:w="3112"/>
        <w:gridCol w:w="5309"/>
      </w:tblGrid>
      <w:tr w:rsidR="00481265" w:rsidRPr="00957B40" w14:paraId="551FFBF1" w14:textId="77777777" w:rsidTr="00240EE4">
        <w:trPr>
          <w:tblCellSpacing w:w="0" w:type="dxa"/>
        </w:trPr>
        <w:tc>
          <w:tcPr>
            <w:tcW w:w="350" w:type="pct"/>
            <w:shd w:val="clear" w:color="auto" w:fill="FFFFFF"/>
            <w:hideMark/>
          </w:tcPr>
          <w:p w14:paraId="4C5C91D2" w14:textId="77777777" w:rsidR="00481265" w:rsidRPr="00957B40" w:rsidRDefault="00481265" w:rsidP="00240EE4">
            <w:pPr>
              <w:spacing w:before="120" w:after="120" w:line="292" w:lineRule="atLeast"/>
              <w:jc w:val="center"/>
              <w:rPr>
                <w:rFonts w:ascii="Times New Roman" w:hAnsi="Times New Roman"/>
                <w:b/>
                <w:color w:val="000000"/>
                <w:sz w:val="30"/>
              </w:rPr>
            </w:pPr>
            <w:r w:rsidRPr="00957B40">
              <w:rPr>
                <w:rFonts w:ascii="Times New Roman" w:hAnsi="Times New Roman"/>
                <w:b/>
                <w:color w:val="000000"/>
                <w:szCs w:val="20"/>
                <w:lang w:val="vi-VN"/>
              </w:rPr>
              <w:t>TT</w:t>
            </w:r>
          </w:p>
        </w:tc>
        <w:tc>
          <w:tcPr>
            <w:tcW w:w="1700" w:type="pct"/>
            <w:shd w:val="clear" w:color="auto" w:fill="FFFFFF"/>
            <w:hideMark/>
          </w:tcPr>
          <w:p w14:paraId="16530114" w14:textId="77777777" w:rsidR="00481265" w:rsidRPr="00957B40" w:rsidRDefault="00481265" w:rsidP="00240EE4">
            <w:pPr>
              <w:spacing w:before="120" w:after="120" w:line="292" w:lineRule="atLeast"/>
              <w:jc w:val="center"/>
              <w:rPr>
                <w:rFonts w:ascii="Times New Roman" w:hAnsi="Times New Roman"/>
                <w:b/>
                <w:color w:val="000000"/>
                <w:sz w:val="30"/>
              </w:rPr>
            </w:pPr>
            <w:r w:rsidRPr="00957B40">
              <w:rPr>
                <w:rFonts w:ascii="Times New Roman" w:hAnsi="Times New Roman"/>
                <w:b/>
                <w:color w:val="000000"/>
                <w:szCs w:val="20"/>
                <w:lang w:val="vi-VN"/>
              </w:rPr>
              <w:t>HỌ VÀ TÊN</w:t>
            </w:r>
          </w:p>
        </w:tc>
        <w:tc>
          <w:tcPr>
            <w:tcW w:w="2900" w:type="pct"/>
            <w:shd w:val="clear" w:color="auto" w:fill="FFFFFF"/>
            <w:hideMark/>
          </w:tcPr>
          <w:p w14:paraId="095D234D" w14:textId="77777777" w:rsidR="00481265" w:rsidRPr="00957B40" w:rsidRDefault="00481265" w:rsidP="00240EE4">
            <w:pPr>
              <w:spacing w:before="120" w:after="120" w:line="292" w:lineRule="atLeast"/>
              <w:jc w:val="center"/>
              <w:rPr>
                <w:rFonts w:ascii="Times New Roman" w:hAnsi="Times New Roman"/>
                <w:b/>
                <w:color w:val="000000"/>
                <w:sz w:val="30"/>
              </w:rPr>
            </w:pPr>
            <w:r w:rsidRPr="00957B40">
              <w:rPr>
                <w:rFonts w:ascii="Times New Roman" w:hAnsi="Times New Roman"/>
                <w:b/>
                <w:color w:val="000000"/>
                <w:szCs w:val="20"/>
                <w:lang w:val="vi-VN"/>
              </w:rPr>
              <w:t>CHỨC VỤ, ĐƠN VỊ CÔNG TÁC</w:t>
            </w:r>
          </w:p>
        </w:tc>
      </w:tr>
      <w:tr w:rsidR="00481265" w:rsidRPr="00957B40" w14:paraId="2179467C" w14:textId="77777777" w:rsidTr="00240EE4">
        <w:trPr>
          <w:tblCellSpacing w:w="0" w:type="dxa"/>
        </w:trPr>
        <w:tc>
          <w:tcPr>
            <w:tcW w:w="350" w:type="pct"/>
            <w:shd w:val="clear" w:color="auto" w:fill="FFFFFF"/>
            <w:hideMark/>
          </w:tcPr>
          <w:p w14:paraId="47112484"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1700" w:type="pct"/>
            <w:shd w:val="clear" w:color="auto" w:fill="FFFFFF"/>
            <w:hideMark/>
          </w:tcPr>
          <w:p w14:paraId="77B2BF3B"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2900" w:type="pct"/>
            <w:shd w:val="clear" w:color="auto" w:fill="FFFFFF"/>
            <w:hideMark/>
          </w:tcPr>
          <w:p w14:paraId="1F5F2E20"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r>
      <w:tr w:rsidR="00481265" w:rsidRPr="00957B40" w14:paraId="5AA94C88" w14:textId="77777777" w:rsidTr="00240EE4">
        <w:trPr>
          <w:tblCellSpacing w:w="0" w:type="dxa"/>
        </w:trPr>
        <w:tc>
          <w:tcPr>
            <w:tcW w:w="350" w:type="pct"/>
            <w:shd w:val="clear" w:color="auto" w:fill="FFFFFF"/>
            <w:hideMark/>
          </w:tcPr>
          <w:p w14:paraId="4491DA1D"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1700" w:type="pct"/>
            <w:shd w:val="clear" w:color="auto" w:fill="FFFFFF"/>
            <w:hideMark/>
          </w:tcPr>
          <w:p w14:paraId="2A6966EC"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2900" w:type="pct"/>
            <w:shd w:val="clear" w:color="auto" w:fill="FFFFFF"/>
            <w:hideMark/>
          </w:tcPr>
          <w:p w14:paraId="289E4427"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r>
      <w:tr w:rsidR="00481265" w:rsidRPr="00957B40" w14:paraId="704D5ADF" w14:textId="77777777" w:rsidTr="00240EE4">
        <w:trPr>
          <w:tblCellSpacing w:w="0" w:type="dxa"/>
        </w:trPr>
        <w:tc>
          <w:tcPr>
            <w:tcW w:w="350" w:type="pct"/>
            <w:shd w:val="clear" w:color="auto" w:fill="FFFFFF"/>
            <w:hideMark/>
          </w:tcPr>
          <w:p w14:paraId="2BE9D85F"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1700" w:type="pct"/>
            <w:shd w:val="clear" w:color="auto" w:fill="FFFFFF"/>
            <w:hideMark/>
          </w:tcPr>
          <w:p w14:paraId="451E7B9E"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2900" w:type="pct"/>
            <w:shd w:val="clear" w:color="auto" w:fill="FFFFFF"/>
            <w:hideMark/>
          </w:tcPr>
          <w:p w14:paraId="3D7944B3"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r>
      <w:tr w:rsidR="00481265" w:rsidRPr="00957B40" w14:paraId="39F6686C" w14:textId="77777777" w:rsidTr="00240EE4">
        <w:trPr>
          <w:tblCellSpacing w:w="0" w:type="dxa"/>
        </w:trPr>
        <w:tc>
          <w:tcPr>
            <w:tcW w:w="350" w:type="pct"/>
            <w:shd w:val="clear" w:color="auto" w:fill="FFFFFF"/>
            <w:hideMark/>
          </w:tcPr>
          <w:p w14:paraId="62A400AA"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1700" w:type="pct"/>
            <w:shd w:val="clear" w:color="auto" w:fill="FFFFFF"/>
            <w:hideMark/>
          </w:tcPr>
          <w:p w14:paraId="48BA69ED"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2900" w:type="pct"/>
            <w:shd w:val="clear" w:color="auto" w:fill="FFFFFF"/>
            <w:hideMark/>
          </w:tcPr>
          <w:p w14:paraId="327E7FB7"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r>
      <w:tr w:rsidR="00481265" w:rsidRPr="00957B40" w14:paraId="4A963037" w14:textId="77777777" w:rsidTr="00240EE4">
        <w:trPr>
          <w:tblCellSpacing w:w="0" w:type="dxa"/>
        </w:trPr>
        <w:tc>
          <w:tcPr>
            <w:tcW w:w="350" w:type="pct"/>
            <w:shd w:val="clear" w:color="auto" w:fill="FFFFFF"/>
            <w:hideMark/>
          </w:tcPr>
          <w:p w14:paraId="3D10C203"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1700" w:type="pct"/>
            <w:shd w:val="clear" w:color="auto" w:fill="FFFFFF"/>
            <w:hideMark/>
          </w:tcPr>
          <w:p w14:paraId="46EFD192"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2900" w:type="pct"/>
            <w:shd w:val="clear" w:color="auto" w:fill="FFFFFF"/>
            <w:hideMark/>
          </w:tcPr>
          <w:p w14:paraId="794797C4"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r>
      <w:tr w:rsidR="00481265" w:rsidRPr="00957B40" w14:paraId="3553BBA0" w14:textId="77777777" w:rsidTr="00240EE4">
        <w:trPr>
          <w:tblCellSpacing w:w="0" w:type="dxa"/>
        </w:trPr>
        <w:tc>
          <w:tcPr>
            <w:tcW w:w="350" w:type="pct"/>
            <w:shd w:val="clear" w:color="auto" w:fill="FFFFFF"/>
            <w:hideMark/>
          </w:tcPr>
          <w:p w14:paraId="7EC48B1D"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1700" w:type="pct"/>
            <w:shd w:val="clear" w:color="auto" w:fill="FFFFFF"/>
            <w:hideMark/>
          </w:tcPr>
          <w:p w14:paraId="5519CF45"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2900" w:type="pct"/>
            <w:shd w:val="clear" w:color="auto" w:fill="FFFFFF"/>
            <w:hideMark/>
          </w:tcPr>
          <w:p w14:paraId="5A316DF2"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r>
      <w:tr w:rsidR="00481265" w:rsidRPr="00957B40" w14:paraId="57AAD83F" w14:textId="77777777" w:rsidTr="00240EE4">
        <w:trPr>
          <w:tblCellSpacing w:w="0" w:type="dxa"/>
        </w:trPr>
        <w:tc>
          <w:tcPr>
            <w:tcW w:w="350" w:type="pct"/>
            <w:shd w:val="clear" w:color="auto" w:fill="FFFFFF"/>
          </w:tcPr>
          <w:p w14:paraId="6851B360" w14:textId="77777777" w:rsidR="00481265" w:rsidRPr="00957B40" w:rsidRDefault="00481265" w:rsidP="00240EE4">
            <w:pPr>
              <w:spacing w:before="120" w:after="120" w:line="292" w:lineRule="atLeast"/>
              <w:jc w:val="center"/>
              <w:rPr>
                <w:rFonts w:ascii="Times New Roman" w:hAnsi="Times New Roman"/>
                <w:color w:val="000000"/>
                <w:szCs w:val="20"/>
                <w:lang w:val="vi-VN"/>
              </w:rPr>
            </w:pPr>
          </w:p>
        </w:tc>
        <w:tc>
          <w:tcPr>
            <w:tcW w:w="1700" w:type="pct"/>
            <w:shd w:val="clear" w:color="auto" w:fill="FFFFFF"/>
          </w:tcPr>
          <w:p w14:paraId="215B6A4E" w14:textId="77777777" w:rsidR="00481265" w:rsidRPr="00957B40" w:rsidRDefault="00481265" w:rsidP="00240EE4">
            <w:pPr>
              <w:spacing w:before="120" w:after="120" w:line="292" w:lineRule="atLeast"/>
              <w:jc w:val="center"/>
              <w:rPr>
                <w:rFonts w:ascii="Times New Roman" w:hAnsi="Times New Roman"/>
                <w:color w:val="000000"/>
                <w:szCs w:val="20"/>
                <w:lang w:val="vi-VN"/>
              </w:rPr>
            </w:pPr>
          </w:p>
        </w:tc>
        <w:tc>
          <w:tcPr>
            <w:tcW w:w="2900" w:type="pct"/>
            <w:shd w:val="clear" w:color="auto" w:fill="FFFFFF"/>
          </w:tcPr>
          <w:p w14:paraId="4B09F28D" w14:textId="77777777" w:rsidR="00481265" w:rsidRPr="00957B40" w:rsidRDefault="00481265" w:rsidP="00240EE4">
            <w:pPr>
              <w:spacing w:before="120" w:after="120" w:line="292" w:lineRule="atLeast"/>
              <w:jc w:val="center"/>
              <w:rPr>
                <w:rFonts w:ascii="Times New Roman" w:hAnsi="Times New Roman"/>
                <w:color w:val="000000"/>
                <w:szCs w:val="20"/>
                <w:lang w:val="vi-VN"/>
              </w:rPr>
            </w:pPr>
          </w:p>
        </w:tc>
      </w:tr>
    </w:tbl>
    <w:p w14:paraId="5036DE99" w14:textId="77777777" w:rsidR="00481265" w:rsidRPr="00957B40" w:rsidRDefault="00481265" w:rsidP="00481265">
      <w:pPr>
        <w:shd w:val="clear" w:color="auto" w:fill="FFFFFF"/>
        <w:spacing w:before="120" w:after="120" w:line="292" w:lineRule="atLeast"/>
        <w:rPr>
          <w:rFonts w:ascii="Times New Roman" w:hAnsi="Times New Roman"/>
          <w:b/>
          <w:bCs/>
          <w:color w:val="000000"/>
          <w:szCs w:val="20"/>
        </w:rPr>
      </w:pPr>
      <w:r w:rsidRPr="00957B40">
        <w:rPr>
          <w:rFonts w:ascii="Times New Roman" w:hAnsi="Times New Roman"/>
          <w:b/>
          <w:bCs/>
          <w:color w:val="000000"/>
          <w:szCs w:val="20"/>
        </w:rPr>
        <w:t> </w:t>
      </w:r>
    </w:p>
    <w:p w14:paraId="64067B22" w14:textId="77777777" w:rsidR="00481265" w:rsidRPr="00957B40" w:rsidRDefault="00481265" w:rsidP="00481265">
      <w:pPr>
        <w:shd w:val="clear" w:color="auto" w:fill="FFFFFF"/>
        <w:spacing w:before="120" w:after="120" w:line="292" w:lineRule="atLeast"/>
        <w:rPr>
          <w:rFonts w:ascii="Times New Roman" w:hAnsi="Times New Roman"/>
          <w:b/>
          <w:bCs/>
          <w:color w:val="000000"/>
          <w:szCs w:val="20"/>
        </w:rPr>
      </w:pPr>
    </w:p>
    <w:p w14:paraId="67AEA23D" w14:textId="77777777" w:rsidR="00481265" w:rsidRPr="00957B40" w:rsidRDefault="00481265" w:rsidP="00481265">
      <w:pPr>
        <w:shd w:val="clear" w:color="auto" w:fill="FFFFFF"/>
        <w:spacing w:before="120" w:after="120" w:line="292" w:lineRule="atLeast"/>
        <w:rPr>
          <w:rFonts w:ascii="Times New Roman" w:hAnsi="Times New Roman"/>
          <w:b/>
          <w:bCs/>
          <w:color w:val="000000"/>
          <w:szCs w:val="20"/>
        </w:rPr>
      </w:pPr>
    </w:p>
    <w:p w14:paraId="3192E4AA" w14:textId="77777777" w:rsidR="00481265" w:rsidRPr="00957B40" w:rsidRDefault="00481265" w:rsidP="00481265">
      <w:pPr>
        <w:shd w:val="clear" w:color="auto" w:fill="FFFFFF"/>
        <w:spacing w:before="120" w:after="120" w:line="292" w:lineRule="atLeast"/>
        <w:rPr>
          <w:rFonts w:ascii="Times New Roman" w:hAnsi="Times New Roman"/>
          <w:b/>
          <w:bCs/>
          <w:color w:val="000000"/>
          <w:szCs w:val="20"/>
        </w:rPr>
      </w:pPr>
    </w:p>
    <w:p w14:paraId="6B5B13D0" w14:textId="77777777" w:rsidR="00481265" w:rsidRPr="00957B40" w:rsidRDefault="00481265" w:rsidP="00481265">
      <w:pPr>
        <w:shd w:val="clear" w:color="auto" w:fill="FFFFFF"/>
        <w:spacing w:before="120" w:after="120" w:line="292" w:lineRule="atLeast"/>
        <w:rPr>
          <w:rFonts w:ascii="Times New Roman" w:hAnsi="Times New Roman"/>
          <w:b/>
          <w:bCs/>
          <w:color w:val="000000"/>
          <w:szCs w:val="20"/>
        </w:rPr>
      </w:pPr>
    </w:p>
    <w:p w14:paraId="20140C66" w14:textId="77777777" w:rsidR="00481265" w:rsidRPr="00957B40" w:rsidRDefault="00481265" w:rsidP="00481265">
      <w:pPr>
        <w:shd w:val="clear" w:color="auto" w:fill="FFFFFF"/>
        <w:spacing w:before="120" w:after="120" w:line="292" w:lineRule="atLeast"/>
        <w:rPr>
          <w:rFonts w:ascii="Times New Roman" w:hAnsi="Times New Roman"/>
          <w:b/>
          <w:bCs/>
          <w:color w:val="000000"/>
          <w:szCs w:val="20"/>
        </w:rPr>
      </w:pPr>
    </w:p>
    <w:p w14:paraId="3C2C65DE" w14:textId="77777777" w:rsidR="00481265" w:rsidRPr="00957B40" w:rsidRDefault="00481265" w:rsidP="00481265">
      <w:pPr>
        <w:shd w:val="clear" w:color="auto" w:fill="FFFFFF"/>
        <w:spacing w:before="120" w:after="120" w:line="292" w:lineRule="atLeast"/>
        <w:rPr>
          <w:rFonts w:ascii="Times New Roman" w:hAnsi="Times New Roman"/>
          <w:b/>
          <w:bCs/>
          <w:color w:val="000000"/>
          <w:szCs w:val="20"/>
        </w:rPr>
      </w:pPr>
    </w:p>
    <w:p w14:paraId="0E4CD410" w14:textId="77777777" w:rsidR="00481265" w:rsidRPr="00957B40" w:rsidRDefault="00481265" w:rsidP="00481265">
      <w:pPr>
        <w:shd w:val="clear" w:color="auto" w:fill="FFFFFF"/>
        <w:spacing w:before="120" w:after="120" w:line="292" w:lineRule="atLeast"/>
        <w:rPr>
          <w:rFonts w:ascii="Times New Roman" w:hAnsi="Times New Roman"/>
          <w:b/>
          <w:bCs/>
          <w:color w:val="000000"/>
          <w:szCs w:val="20"/>
        </w:rPr>
      </w:pPr>
    </w:p>
    <w:p w14:paraId="34701832" w14:textId="77777777" w:rsidR="00481265" w:rsidRPr="00957B40" w:rsidRDefault="00481265" w:rsidP="00481265">
      <w:pPr>
        <w:shd w:val="clear" w:color="auto" w:fill="FFFFFF"/>
        <w:spacing w:before="120" w:after="120" w:line="292" w:lineRule="atLeast"/>
        <w:rPr>
          <w:rFonts w:ascii="Times New Roman" w:hAnsi="Times New Roman"/>
          <w:b/>
          <w:bCs/>
          <w:color w:val="000000"/>
          <w:szCs w:val="20"/>
        </w:rPr>
      </w:pPr>
    </w:p>
    <w:p w14:paraId="4B5CFA59" w14:textId="77777777" w:rsidR="00481265" w:rsidRPr="00957B40" w:rsidRDefault="00481265" w:rsidP="00481265">
      <w:pPr>
        <w:shd w:val="clear" w:color="auto" w:fill="FFFFFF"/>
        <w:spacing w:before="120" w:after="120" w:line="292" w:lineRule="atLeast"/>
        <w:rPr>
          <w:rFonts w:ascii="Times New Roman" w:hAnsi="Times New Roman"/>
          <w:b/>
          <w:bCs/>
          <w:color w:val="000000"/>
          <w:szCs w:val="20"/>
        </w:rPr>
      </w:pPr>
    </w:p>
    <w:p w14:paraId="48FD0D69" w14:textId="77777777" w:rsidR="00481265" w:rsidRPr="00957B40" w:rsidRDefault="00481265" w:rsidP="00481265">
      <w:pPr>
        <w:shd w:val="clear" w:color="auto" w:fill="FFFFFF"/>
        <w:spacing w:before="120" w:after="120" w:line="292" w:lineRule="atLeast"/>
        <w:rPr>
          <w:rFonts w:ascii="Times New Roman" w:hAnsi="Times New Roman"/>
          <w:b/>
          <w:bCs/>
          <w:color w:val="000000"/>
          <w:szCs w:val="20"/>
        </w:rPr>
      </w:pPr>
    </w:p>
    <w:p w14:paraId="2EF85042" w14:textId="77777777" w:rsidR="00481265" w:rsidRPr="00957B40" w:rsidRDefault="00481265" w:rsidP="00481265">
      <w:pPr>
        <w:shd w:val="clear" w:color="auto" w:fill="FFFFFF"/>
        <w:spacing w:before="120" w:after="120" w:line="292" w:lineRule="atLeast"/>
        <w:rPr>
          <w:rFonts w:ascii="Times New Roman" w:hAnsi="Times New Roman"/>
          <w:b/>
          <w:bCs/>
          <w:color w:val="000000"/>
          <w:szCs w:val="20"/>
        </w:rPr>
      </w:pPr>
    </w:p>
    <w:p w14:paraId="072BC906" w14:textId="77777777" w:rsidR="00481265" w:rsidRPr="00957B40" w:rsidRDefault="00481265" w:rsidP="00481265">
      <w:pPr>
        <w:shd w:val="clear" w:color="auto" w:fill="FFFFFF"/>
        <w:spacing w:line="292" w:lineRule="atLeast"/>
        <w:jc w:val="center"/>
        <w:rPr>
          <w:rFonts w:ascii="Times New Roman" w:hAnsi="Times New Roman"/>
          <w:b/>
          <w:color w:val="000000"/>
          <w:spacing w:val="-8"/>
          <w:szCs w:val="20"/>
        </w:rPr>
      </w:pPr>
      <w:r w:rsidRPr="00957B40">
        <w:rPr>
          <w:rFonts w:ascii="Times New Roman" w:hAnsi="Times New Roman"/>
          <w:b/>
          <w:color w:val="000000"/>
          <w:spacing w:val="-8"/>
          <w:szCs w:val="20"/>
          <w:lang w:val="vi-VN"/>
        </w:rPr>
        <w:t>PHIẾU BẦU CỬ</w:t>
      </w:r>
      <w:r w:rsidRPr="00957B40">
        <w:rPr>
          <w:rFonts w:ascii="Times New Roman" w:hAnsi="Times New Roman"/>
          <w:b/>
          <w:color w:val="000000"/>
          <w:spacing w:val="-8"/>
          <w:szCs w:val="20"/>
        </w:rPr>
        <w:t xml:space="preserve"> BAN CHẤP HÀNH KHÔNG CÓ SỐ DƯ </w:t>
      </w:r>
    </w:p>
    <w:p w14:paraId="35CBA4E0" w14:textId="77777777" w:rsidR="00481265" w:rsidRPr="00957B40" w:rsidRDefault="00481265" w:rsidP="00481265">
      <w:pPr>
        <w:shd w:val="clear" w:color="auto" w:fill="FFFFFF"/>
        <w:spacing w:line="292" w:lineRule="atLeast"/>
        <w:jc w:val="center"/>
        <w:rPr>
          <w:rFonts w:ascii="Times New Roman" w:hAnsi="Times New Roman"/>
          <w:b/>
          <w:color w:val="000000"/>
          <w:spacing w:val="-8"/>
          <w:szCs w:val="20"/>
        </w:rPr>
      </w:pPr>
      <w:r w:rsidRPr="00957B40">
        <w:rPr>
          <w:rFonts w:ascii="Times New Roman" w:hAnsi="Times New Roman"/>
          <w:b/>
          <w:color w:val="000000"/>
          <w:spacing w:val="-8"/>
          <w:szCs w:val="20"/>
        </w:rPr>
        <w:t>TẠI ĐẠI HỘI CÔNG ĐOÀN</w:t>
      </w:r>
    </w:p>
    <w:p w14:paraId="6080F9F8" w14:textId="77777777" w:rsidR="00481265" w:rsidRPr="00957B40" w:rsidRDefault="00481265" w:rsidP="00481265">
      <w:pPr>
        <w:shd w:val="clear" w:color="auto" w:fill="FFFFFF"/>
        <w:spacing w:line="292" w:lineRule="atLeast"/>
        <w:jc w:val="center"/>
        <w:rPr>
          <w:rFonts w:ascii="Times New Roman" w:hAnsi="Times New Roman"/>
          <w:i/>
          <w:color w:val="000000"/>
          <w:spacing w:val="-8"/>
          <w:szCs w:val="20"/>
        </w:rPr>
      </w:pPr>
      <w:r w:rsidRPr="00957B40">
        <w:rPr>
          <w:rFonts w:ascii="Times New Roman" w:hAnsi="Times New Roman"/>
          <w:i/>
          <w:color w:val="000000"/>
          <w:spacing w:val="-8"/>
          <w:szCs w:val="20"/>
        </w:rPr>
        <w:t>(Dùng để bầu cử các chức danh trong Ban Chấp hành, Ủy ban kiểm tra)</w:t>
      </w:r>
    </w:p>
    <w:p w14:paraId="4F027BB4" w14:textId="77777777" w:rsidR="00481265" w:rsidRPr="00957B40" w:rsidRDefault="00481265" w:rsidP="00481265">
      <w:pPr>
        <w:shd w:val="clear" w:color="auto" w:fill="FFFFFF"/>
        <w:spacing w:line="292" w:lineRule="atLeast"/>
        <w:jc w:val="center"/>
        <w:rPr>
          <w:rFonts w:ascii="Times New Roman" w:hAnsi="Times New Roman"/>
          <w:b/>
          <w:color w:val="000000"/>
          <w:spacing w:val="-8"/>
          <w:sz w:val="30"/>
        </w:rPr>
      </w:pPr>
    </w:p>
    <w:tbl>
      <w:tblPr>
        <w:tblW w:w="9673" w:type="dxa"/>
        <w:tblCellSpacing w:w="0" w:type="dxa"/>
        <w:shd w:val="clear" w:color="auto" w:fill="FFFFFF"/>
        <w:tblCellMar>
          <w:left w:w="0" w:type="dxa"/>
          <w:right w:w="0" w:type="dxa"/>
        </w:tblCellMar>
        <w:tblLook w:val="04A0" w:firstRow="1" w:lastRow="0" w:firstColumn="1" w:lastColumn="0" w:noHBand="0" w:noVBand="1"/>
      </w:tblPr>
      <w:tblGrid>
        <w:gridCol w:w="5245"/>
        <w:gridCol w:w="4428"/>
      </w:tblGrid>
      <w:tr w:rsidR="00481265" w:rsidRPr="00957B40" w14:paraId="12A0537A" w14:textId="77777777" w:rsidTr="00240EE4">
        <w:trPr>
          <w:tblCellSpacing w:w="0" w:type="dxa"/>
        </w:trPr>
        <w:tc>
          <w:tcPr>
            <w:tcW w:w="5245" w:type="dxa"/>
            <w:shd w:val="clear" w:color="auto" w:fill="FFFFFF"/>
            <w:tcMar>
              <w:top w:w="0" w:type="dxa"/>
              <w:left w:w="108" w:type="dxa"/>
              <w:bottom w:w="0" w:type="dxa"/>
              <w:right w:w="108" w:type="dxa"/>
            </w:tcMar>
            <w:hideMark/>
          </w:tcPr>
          <w:p w14:paraId="2D5095B6" w14:textId="77777777" w:rsidR="00481265" w:rsidRPr="00957B40" w:rsidRDefault="00481265" w:rsidP="00240EE4">
            <w:pPr>
              <w:shd w:val="clear" w:color="auto" w:fill="FFFFFF"/>
              <w:spacing w:before="120" w:after="120" w:line="292" w:lineRule="atLeast"/>
              <w:jc w:val="center"/>
              <w:rPr>
                <w:rFonts w:ascii="Times New Roman" w:hAnsi="Times New Roman"/>
                <w:b/>
                <w:bCs/>
                <w:color w:val="000000"/>
                <w:szCs w:val="20"/>
                <w:lang w:val="vi-VN"/>
              </w:rPr>
            </w:pPr>
            <w:r w:rsidRPr="00957B40">
              <w:rPr>
                <w:rFonts w:ascii="Times New Roman" w:hAnsi="Times New Roman"/>
                <w:b/>
                <w:bCs/>
                <w:color w:val="000000"/>
                <w:szCs w:val="20"/>
                <w:lang w:val="vi-VN"/>
              </w:rPr>
              <w:t xml:space="preserve">ĐẠI HỘI </w:t>
            </w:r>
            <w:r w:rsidRPr="00957B40">
              <w:rPr>
                <w:rFonts w:ascii="Times New Roman" w:hAnsi="Times New Roman"/>
                <w:b/>
                <w:bCs/>
                <w:color w:val="000000"/>
                <w:szCs w:val="20"/>
              </w:rPr>
              <w:t xml:space="preserve">(HỘI NGHỊ) </w:t>
            </w:r>
            <w:r w:rsidRPr="00957B40">
              <w:rPr>
                <w:rFonts w:ascii="Times New Roman" w:hAnsi="Times New Roman"/>
                <w:b/>
                <w:bCs/>
                <w:color w:val="000000"/>
                <w:szCs w:val="20"/>
                <w:lang w:val="vi-VN"/>
              </w:rPr>
              <w:t>CÔNG ĐOÀN</w:t>
            </w:r>
            <w:r w:rsidRPr="00957B40">
              <w:rPr>
                <w:rFonts w:ascii="Times New Roman" w:hAnsi="Times New Roman"/>
                <w:b/>
                <w:bCs/>
                <w:color w:val="000000"/>
                <w:szCs w:val="20"/>
              </w:rPr>
              <w:t xml:space="preserve"> </w:t>
            </w:r>
            <w:r w:rsidRPr="00957B40">
              <w:rPr>
                <w:rFonts w:ascii="Times New Roman" w:hAnsi="Times New Roman"/>
                <w:b/>
                <w:bCs/>
                <w:color w:val="000000"/>
                <w:szCs w:val="20"/>
                <w:lang w:val="vi-VN"/>
              </w:rPr>
              <w:t>…</w:t>
            </w:r>
          </w:p>
          <w:p w14:paraId="078C417C" w14:textId="77777777" w:rsidR="00481265" w:rsidRPr="00957B40" w:rsidRDefault="00481265" w:rsidP="00240EE4">
            <w:pPr>
              <w:shd w:val="clear" w:color="auto" w:fill="FFFFFF"/>
              <w:spacing w:before="120" w:after="120" w:line="292" w:lineRule="atLeast"/>
              <w:jc w:val="center"/>
              <w:rPr>
                <w:rFonts w:ascii="Times New Roman" w:hAnsi="Times New Roman"/>
                <w:color w:val="000000"/>
                <w:sz w:val="30"/>
              </w:rPr>
            </w:pPr>
            <w:r w:rsidRPr="00957B40">
              <w:rPr>
                <w:rFonts w:ascii="Times New Roman" w:hAnsi="Times New Roman"/>
                <w:b/>
                <w:bCs/>
                <w:color w:val="000000"/>
                <w:szCs w:val="20"/>
              </w:rPr>
              <w:t>LẦN THỨ ….</w:t>
            </w:r>
            <w:r w:rsidRPr="00957B40">
              <w:rPr>
                <w:rFonts w:ascii="Times New Roman" w:hAnsi="Times New Roman"/>
                <w:b/>
                <w:bCs/>
                <w:color w:val="000000"/>
                <w:szCs w:val="20"/>
                <w:lang w:val="vi-VN"/>
              </w:rPr>
              <w:t>, NHIỆM KỲ…</w:t>
            </w:r>
            <w:r w:rsidRPr="00957B40">
              <w:rPr>
                <w:rFonts w:ascii="Times New Roman" w:hAnsi="Times New Roman"/>
                <w:b/>
                <w:bCs/>
                <w:color w:val="000000"/>
                <w:szCs w:val="20"/>
                <w:lang w:val="vi-VN"/>
              </w:rPr>
              <w:br/>
            </w:r>
            <w:r w:rsidRPr="00957B40">
              <w:rPr>
                <w:rFonts w:ascii="Times New Roman" w:hAnsi="Times New Roman"/>
                <w:i/>
                <w:iCs/>
                <w:color w:val="000000"/>
                <w:szCs w:val="20"/>
                <w:lang w:val="vi-VN"/>
              </w:rPr>
              <w:t>(Dấu của BCH công đoàn)</w:t>
            </w:r>
          </w:p>
        </w:tc>
        <w:tc>
          <w:tcPr>
            <w:tcW w:w="4428" w:type="dxa"/>
            <w:shd w:val="clear" w:color="auto" w:fill="FFFFFF"/>
            <w:tcMar>
              <w:top w:w="0" w:type="dxa"/>
              <w:left w:w="108" w:type="dxa"/>
              <w:bottom w:w="0" w:type="dxa"/>
              <w:right w:w="108" w:type="dxa"/>
            </w:tcMar>
            <w:hideMark/>
          </w:tcPr>
          <w:p w14:paraId="2AB8E7C6" w14:textId="77777777" w:rsidR="00481265" w:rsidRPr="00957B40" w:rsidRDefault="00481265" w:rsidP="00240EE4">
            <w:pPr>
              <w:shd w:val="clear" w:color="auto" w:fill="FFFFFF"/>
              <w:spacing w:before="120" w:after="120" w:line="292" w:lineRule="atLeast"/>
              <w:jc w:val="right"/>
              <w:rPr>
                <w:rFonts w:ascii="Times New Roman" w:hAnsi="Times New Roman"/>
                <w:color w:val="000000"/>
                <w:sz w:val="30"/>
              </w:rPr>
            </w:pPr>
          </w:p>
        </w:tc>
      </w:tr>
    </w:tbl>
    <w:p w14:paraId="2BAF19CE" w14:textId="77777777" w:rsidR="00481265" w:rsidRPr="00957B40" w:rsidRDefault="00481265" w:rsidP="00481265">
      <w:pPr>
        <w:shd w:val="clear" w:color="auto" w:fill="FFFFFF"/>
        <w:spacing w:before="120" w:after="120" w:line="292" w:lineRule="atLeast"/>
        <w:jc w:val="center"/>
        <w:rPr>
          <w:rFonts w:ascii="Times New Roman" w:hAnsi="Times New Roman"/>
          <w:color w:val="000000"/>
          <w:szCs w:val="20"/>
        </w:rPr>
      </w:pPr>
      <w:r w:rsidRPr="00957B40">
        <w:rPr>
          <w:rFonts w:ascii="Times New Roman" w:hAnsi="Times New Roman"/>
          <w:b/>
          <w:bCs/>
          <w:color w:val="000000"/>
          <w:szCs w:val="20"/>
          <w:lang w:val="vi-VN"/>
        </w:rPr>
        <w:t>PHIẾU BẦU CỬ</w:t>
      </w:r>
      <w:r w:rsidRPr="00957B40">
        <w:rPr>
          <w:rFonts w:ascii="Times New Roman" w:hAnsi="Times New Roman"/>
          <w:b/>
          <w:bCs/>
          <w:color w:val="000000"/>
          <w:szCs w:val="20"/>
          <w:lang w:val="vi-VN"/>
        </w:rPr>
        <w:br/>
      </w:r>
      <w:r w:rsidRPr="00957B40">
        <w:rPr>
          <w:rFonts w:ascii="Times New Roman" w:hAnsi="Times New Roman"/>
          <w:color w:val="000000"/>
          <w:szCs w:val="20"/>
          <w:lang w:val="vi-VN"/>
        </w:rPr>
        <w:t>…………………….KHÓA ……………, NHIỆM KỲ……….</w:t>
      </w:r>
    </w:p>
    <w:p w14:paraId="777DCD4C" w14:textId="77777777" w:rsidR="00481265" w:rsidRPr="00957B40" w:rsidRDefault="00481265" w:rsidP="00481265">
      <w:pPr>
        <w:shd w:val="clear" w:color="auto" w:fill="FFFFFF"/>
        <w:spacing w:before="120" w:after="120" w:line="292" w:lineRule="atLeast"/>
        <w:jc w:val="center"/>
        <w:rPr>
          <w:rFonts w:ascii="Times New Roman" w:hAnsi="Times New Roman"/>
          <w:color w:val="000000"/>
          <w:sz w:val="30"/>
        </w:rPr>
      </w:pPr>
    </w:p>
    <w:tbl>
      <w:tblPr>
        <w:tblW w:w="5000" w:type="pct"/>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blCellMar>
          <w:left w:w="0" w:type="dxa"/>
          <w:right w:w="0" w:type="dxa"/>
        </w:tblCellMar>
        <w:tblLook w:val="04A0" w:firstRow="1" w:lastRow="0" w:firstColumn="1" w:lastColumn="0" w:noHBand="0" w:noVBand="1"/>
      </w:tblPr>
      <w:tblGrid>
        <w:gridCol w:w="457"/>
        <w:gridCol w:w="1733"/>
        <w:gridCol w:w="4109"/>
        <w:gridCol w:w="1396"/>
        <w:gridCol w:w="1371"/>
      </w:tblGrid>
      <w:tr w:rsidR="00481265" w:rsidRPr="00957B40" w14:paraId="6452C4BC" w14:textId="77777777" w:rsidTr="00240EE4">
        <w:trPr>
          <w:tblCellSpacing w:w="0" w:type="dxa"/>
        </w:trPr>
        <w:tc>
          <w:tcPr>
            <w:tcW w:w="252" w:type="pct"/>
            <w:shd w:val="clear" w:color="auto" w:fill="FFFFFF"/>
            <w:vAlign w:val="center"/>
            <w:hideMark/>
          </w:tcPr>
          <w:p w14:paraId="3039D82B"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b/>
                <w:bCs/>
                <w:color w:val="000000"/>
                <w:szCs w:val="20"/>
                <w:lang w:val="vi-VN"/>
              </w:rPr>
              <w:t>TT</w:t>
            </w:r>
          </w:p>
        </w:tc>
        <w:tc>
          <w:tcPr>
            <w:tcW w:w="956" w:type="pct"/>
            <w:shd w:val="clear" w:color="auto" w:fill="FFFFFF"/>
            <w:vAlign w:val="center"/>
            <w:hideMark/>
          </w:tcPr>
          <w:p w14:paraId="3626B154"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b/>
                <w:bCs/>
                <w:color w:val="000000"/>
                <w:szCs w:val="20"/>
                <w:lang w:val="vi-VN"/>
              </w:rPr>
              <w:t>HỌ VÀ TÊN</w:t>
            </w:r>
          </w:p>
        </w:tc>
        <w:tc>
          <w:tcPr>
            <w:tcW w:w="2266" w:type="pct"/>
            <w:shd w:val="clear" w:color="auto" w:fill="FFFFFF"/>
            <w:vAlign w:val="center"/>
            <w:hideMark/>
          </w:tcPr>
          <w:p w14:paraId="056DB6D7"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b/>
                <w:bCs/>
                <w:color w:val="000000"/>
                <w:szCs w:val="20"/>
                <w:lang w:val="vi-VN"/>
              </w:rPr>
              <w:t>CHỨC VỤ, ĐƠN VỊ CÔNG TÁC</w:t>
            </w:r>
          </w:p>
        </w:tc>
        <w:tc>
          <w:tcPr>
            <w:tcW w:w="770" w:type="pct"/>
            <w:shd w:val="clear" w:color="auto" w:fill="FFFFFF"/>
            <w:vAlign w:val="center"/>
            <w:hideMark/>
          </w:tcPr>
          <w:p w14:paraId="5D0C08FB"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b/>
                <w:bCs/>
                <w:color w:val="000000"/>
                <w:szCs w:val="20"/>
                <w:lang w:val="vi-VN"/>
              </w:rPr>
              <w:t>Đồng ý</w:t>
            </w:r>
          </w:p>
        </w:tc>
        <w:tc>
          <w:tcPr>
            <w:tcW w:w="756" w:type="pct"/>
            <w:shd w:val="clear" w:color="auto" w:fill="FFFFFF"/>
            <w:vAlign w:val="center"/>
            <w:hideMark/>
          </w:tcPr>
          <w:p w14:paraId="31C16BD6"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b/>
                <w:bCs/>
                <w:color w:val="000000"/>
                <w:szCs w:val="20"/>
                <w:lang w:val="vi-VN"/>
              </w:rPr>
              <w:t>Không đồng ý</w:t>
            </w:r>
          </w:p>
        </w:tc>
      </w:tr>
      <w:tr w:rsidR="00481265" w:rsidRPr="00957B40" w14:paraId="379B349F" w14:textId="77777777" w:rsidTr="00240EE4">
        <w:trPr>
          <w:tblCellSpacing w:w="0" w:type="dxa"/>
        </w:trPr>
        <w:tc>
          <w:tcPr>
            <w:tcW w:w="252" w:type="pct"/>
            <w:shd w:val="clear" w:color="auto" w:fill="FFFFFF"/>
            <w:hideMark/>
          </w:tcPr>
          <w:p w14:paraId="565251E3"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956" w:type="pct"/>
            <w:shd w:val="clear" w:color="auto" w:fill="FFFFFF"/>
            <w:hideMark/>
          </w:tcPr>
          <w:p w14:paraId="2F1C5964"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2266" w:type="pct"/>
            <w:shd w:val="clear" w:color="auto" w:fill="FFFFFF"/>
            <w:hideMark/>
          </w:tcPr>
          <w:p w14:paraId="6D9E28B1"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770" w:type="pct"/>
            <w:shd w:val="clear" w:color="auto" w:fill="FFFFFF"/>
            <w:hideMark/>
          </w:tcPr>
          <w:p w14:paraId="678C068F"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756" w:type="pct"/>
            <w:shd w:val="clear" w:color="auto" w:fill="FFFFFF"/>
            <w:hideMark/>
          </w:tcPr>
          <w:p w14:paraId="01E48A53"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r>
      <w:tr w:rsidR="00481265" w:rsidRPr="00957B40" w14:paraId="0AB08831" w14:textId="77777777" w:rsidTr="00240EE4">
        <w:trPr>
          <w:tblCellSpacing w:w="0" w:type="dxa"/>
        </w:trPr>
        <w:tc>
          <w:tcPr>
            <w:tcW w:w="252" w:type="pct"/>
            <w:shd w:val="clear" w:color="auto" w:fill="FFFFFF"/>
            <w:hideMark/>
          </w:tcPr>
          <w:p w14:paraId="583E8085"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956" w:type="pct"/>
            <w:shd w:val="clear" w:color="auto" w:fill="FFFFFF"/>
            <w:hideMark/>
          </w:tcPr>
          <w:p w14:paraId="70D5471B"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2266" w:type="pct"/>
            <w:shd w:val="clear" w:color="auto" w:fill="FFFFFF"/>
            <w:hideMark/>
          </w:tcPr>
          <w:p w14:paraId="4115BA04"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770" w:type="pct"/>
            <w:shd w:val="clear" w:color="auto" w:fill="FFFFFF"/>
            <w:hideMark/>
          </w:tcPr>
          <w:p w14:paraId="798DF1CF"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756" w:type="pct"/>
            <w:shd w:val="clear" w:color="auto" w:fill="FFFFFF"/>
            <w:hideMark/>
          </w:tcPr>
          <w:p w14:paraId="5582818B"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r>
      <w:tr w:rsidR="00481265" w:rsidRPr="00957B40" w14:paraId="628CFD28" w14:textId="77777777" w:rsidTr="00240EE4">
        <w:trPr>
          <w:tblCellSpacing w:w="0" w:type="dxa"/>
        </w:trPr>
        <w:tc>
          <w:tcPr>
            <w:tcW w:w="252" w:type="pct"/>
            <w:shd w:val="clear" w:color="auto" w:fill="FFFFFF"/>
            <w:hideMark/>
          </w:tcPr>
          <w:p w14:paraId="31657959"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956" w:type="pct"/>
            <w:shd w:val="clear" w:color="auto" w:fill="FFFFFF"/>
            <w:hideMark/>
          </w:tcPr>
          <w:p w14:paraId="1CED11FE"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2266" w:type="pct"/>
            <w:shd w:val="clear" w:color="auto" w:fill="FFFFFF"/>
            <w:hideMark/>
          </w:tcPr>
          <w:p w14:paraId="4DD7FBC3"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770" w:type="pct"/>
            <w:shd w:val="clear" w:color="auto" w:fill="FFFFFF"/>
            <w:hideMark/>
          </w:tcPr>
          <w:p w14:paraId="71E25469"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756" w:type="pct"/>
            <w:shd w:val="clear" w:color="auto" w:fill="FFFFFF"/>
            <w:hideMark/>
          </w:tcPr>
          <w:p w14:paraId="12CD218E"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r>
      <w:tr w:rsidR="00481265" w:rsidRPr="00957B40" w14:paraId="26FA2C2F" w14:textId="77777777" w:rsidTr="00240EE4">
        <w:trPr>
          <w:tblCellSpacing w:w="0" w:type="dxa"/>
        </w:trPr>
        <w:tc>
          <w:tcPr>
            <w:tcW w:w="252" w:type="pct"/>
            <w:shd w:val="clear" w:color="auto" w:fill="FFFFFF"/>
            <w:hideMark/>
          </w:tcPr>
          <w:p w14:paraId="55D8C6B0"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956" w:type="pct"/>
            <w:shd w:val="clear" w:color="auto" w:fill="FFFFFF"/>
            <w:hideMark/>
          </w:tcPr>
          <w:p w14:paraId="784B4200"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2266" w:type="pct"/>
            <w:shd w:val="clear" w:color="auto" w:fill="FFFFFF"/>
            <w:hideMark/>
          </w:tcPr>
          <w:p w14:paraId="7A2FE1B3"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770" w:type="pct"/>
            <w:shd w:val="clear" w:color="auto" w:fill="FFFFFF"/>
            <w:hideMark/>
          </w:tcPr>
          <w:p w14:paraId="19F278DB"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756" w:type="pct"/>
            <w:shd w:val="clear" w:color="auto" w:fill="FFFFFF"/>
            <w:hideMark/>
          </w:tcPr>
          <w:p w14:paraId="06132189"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r>
      <w:tr w:rsidR="00481265" w:rsidRPr="00957B40" w14:paraId="4CA3DD88" w14:textId="77777777" w:rsidTr="00240EE4">
        <w:trPr>
          <w:tblCellSpacing w:w="0" w:type="dxa"/>
        </w:trPr>
        <w:tc>
          <w:tcPr>
            <w:tcW w:w="252" w:type="pct"/>
            <w:shd w:val="clear" w:color="auto" w:fill="FFFFFF"/>
            <w:hideMark/>
          </w:tcPr>
          <w:p w14:paraId="667DCF61"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956" w:type="pct"/>
            <w:shd w:val="clear" w:color="auto" w:fill="FFFFFF"/>
            <w:hideMark/>
          </w:tcPr>
          <w:p w14:paraId="0389A0F2"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2266" w:type="pct"/>
            <w:shd w:val="clear" w:color="auto" w:fill="FFFFFF"/>
            <w:hideMark/>
          </w:tcPr>
          <w:p w14:paraId="51F01C2F"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770" w:type="pct"/>
            <w:shd w:val="clear" w:color="auto" w:fill="FFFFFF"/>
            <w:hideMark/>
          </w:tcPr>
          <w:p w14:paraId="037620BA"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756" w:type="pct"/>
            <w:shd w:val="clear" w:color="auto" w:fill="FFFFFF"/>
            <w:hideMark/>
          </w:tcPr>
          <w:p w14:paraId="65D23764"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r>
      <w:tr w:rsidR="00481265" w:rsidRPr="00957B40" w14:paraId="73C2A8D1" w14:textId="77777777" w:rsidTr="00240EE4">
        <w:trPr>
          <w:tblCellSpacing w:w="0" w:type="dxa"/>
        </w:trPr>
        <w:tc>
          <w:tcPr>
            <w:tcW w:w="252" w:type="pct"/>
            <w:shd w:val="clear" w:color="auto" w:fill="FFFFFF"/>
            <w:hideMark/>
          </w:tcPr>
          <w:p w14:paraId="45767AF4"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956" w:type="pct"/>
            <w:shd w:val="clear" w:color="auto" w:fill="FFFFFF"/>
            <w:hideMark/>
          </w:tcPr>
          <w:p w14:paraId="6D57C698"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2266" w:type="pct"/>
            <w:shd w:val="clear" w:color="auto" w:fill="FFFFFF"/>
            <w:hideMark/>
          </w:tcPr>
          <w:p w14:paraId="5B6A9AE5"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770" w:type="pct"/>
            <w:shd w:val="clear" w:color="auto" w:fill="FFFFFF"/>
            <w:hideMark/>
          </w:tcPr>
          <w:p w14:paraId="23C52FC4"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c>
          <w:tcPr>
            <w:tcW w:w="756" w:type="pct"/>
            <w:shd w:val="clear" w:color="auto" w:fill="FFFFFF"/>
            <w:hideMark/>
          </w:tcPr>
          <w:p w14:paraId="5EC62D3F" w14:textId="77777777" w:rsidR="00481265" w:rsidRPr="00957B40" w:rsidRDefault="00481265" w:rsidP="00240EE4">
            <w:pPr>
              <w:spacing w:before="120" w:after="120" w:line="292" w:lineRule="atLeast"/>
              <w:jc w:val="center"/>
              <w:rPr>
                <w:rFonts w:ascii="Times New Roman" w:hAnsi="Times New Roman"/>
                <w:color w:val="000000"/>
                <w:sz w:val="30"/>
              </w:rPr>
            </w:pPr>
            <w:r w:rsidRPr="00957B40">
              <w:rPr>
                <w:rFonts w:ascii="Times New Roman" w:hAnsi="Times New Roman"/>
                <w:color w:val="000000"/>
                <w:szCs w:val="20"/>
                <w:lang w:val="vi-VN"/>
              </w:rPr>
              <w:t> </w:t>
            </w:r>
          </w:p>
        </w:tc>
      </w:tr>
    </w:tbl>
    <w:p w14:paraId="0DD35F74" w14:textId="77777777" w:rsidR="00481265" w:rsidRPr="00957B40" w:rsidRDefault="00481265" w:rsidP="00481265">
      <w:pPr>
        <w:rPr>
          <w:rFonts w:ascii="Times New Roman" w:hAnsi="Times New Roman"/>
        </w:rPr>
      </w:pPr>
    </w:p>
    <w:p w14:paraId="01018C7B" w14:textId="77777777" w:rsidR="00481265" w:rsidRPr="00957B40" w:rsidRDefault="00481265" w:rsidP="00481265">
      <w:pPr>
        <w:rPr>
          <w:rFonts w:ascii="Times New Roman" w:hAnsi="Times New Roman"/>
        </w:rPr>
      </w:pPr>
    </w:p>
    <w:p w14:paraId="33770C06" w14:textId="77777777" w:rsidR="00481265" w:rsidRPr="00957B40" w:rsidRDefault="00481265" w:rsidP="00481265">
      <w:pPr>
        <w:rPr>
          <w:rFonts w:ascii="Times New Roman" w:hAnsi="Times New Roman"/>
        </w:rPr>
      </w:pPr>
    </w:p>
    <w:p w14:paraId="791504A4" w14:textId="77777777" w:rsidR="00481265" w:rsidRPr="00957B40" w:rsidRDefault="00481265" w:rsidP="00481265">
      <w:pPr>
        <w:rPr>
          <w:rFonts w:ascii="Times New Roman" w:hAnsi="Times New Roman"/>
        </w:rPr>
      </w:pPr>
    </w:p>
    <w:p w14:paraId="365FF157" w14:textId="77777777" w:rsidR="00481265" w:rsidRPr="00957B40" w:rsidRDefault="00481265" w:rsidP="00481265">
      <w:pPr>
        <w:spacing w:before="120" w:after="120"/>
        <w:jc w:val="both"/>
        <w:rPr>
          <w:rFonts w:ascii="Times New Roman" w:hAnsi="Times New Roman"/>
        </w:rPr>
      </w:pPr>
    </w:p>
    <w:p w14:paraId="19BA6C1A" w14:textId="77777777" w:rsidR="00481265" w:rsidRPr="00957B40" w:rsidRDefault="00481265" w:rsidP="00481265">
      <w:pPr>
        <w:spacing w:before="120" w:after="120"/>
        <w:jc w:val="both"/>
        <w:rPr>
          <w:rFonts w:ascii="Times New Roman" w:hAnsi="Times New Roman"/>
        </w:rPr>
      </w:pPr>
    </w:p>
    <w:p w14:paraId="1FD1DE97" w14:textId="77777777" w:rsidR="00481265" w:rsidRPr="00957B40" w:rsidRDefault="00481265" w:rsidP="00481265">
      <w:pPr>
        <w:spacing w:before="120" w:after="120"/>
        <w:jc w:val="both"/>
        <w:rPr>
          <w:rFonts w:ascii="Times New Roman" w:hAnsi="Times New Roman"/>
        </w:rPr>
      </w:pPr>
    </w:p>
    <w:p w14:paraId="515502B9" w14:textId="77777777" w:rsidR="00481265" w:rsidRPr="00957B40" w:rsidRDefault="00481265" w:rsidP="00481265">
      <w:pPr>
        <w:spacing w:before="120" w:after="120"/>
        <w:jc w:val="both"/>
        <w:rPr>
          <w:rFonts w:ascii="Times New Roman" w:hAnsi="Times New Roman"/>
        </w:rPr>
      </w:pPr>
    </w:p>
    <w:p w14:paraId="45565211" w14:textId="77777777" w:rsidR="00481265" w:rsidRPr="00957B40" w:rsidRDefault="00481265" w:rsidP="00481265">
      <w:pPr>
        <w:rPr>
          <w:rFonts w:ascii="Times New Roman" w:hAnsi="Times New Roman"/>
        </w:rPr>
      </w:pPr>
    </w:p>
    <w:p w14:paraId="1B972E5E" w14:textId="77777777" w:rsidR="00E7262F" w:rsidRPr="00957B40" w:rsidRDefault="00E7262F" w:rsidP="0062133E">
      <w:pPr>
        <w:spacing w:before="120" w:line="288" w:lineRule="auto"/>
        <w:ind w:firstLine="720"/>
        <w:jc w:val="both"/>
        <w:rPr>
          <w:rFonts w:ascii="Times New Roman" w:hAnsi="Times New Roman"/>
          <w:bCs/>
        </w:rPr>
      </w:pPr>
    </w:p>
    <w:p w14:paraId="11DA9DF9" w14:textId="77777777" w:rsidR="00E7262F" w:rsidRPr="00957B40" w:rsidRDefault="00E7262F" w:rsidP="0062133E">
      <w:pPr>
        <w:spacing w:before="120" w:line="288" w:lineRule="auto"/>
        <w:ind w:firstLine="720"/>
        <w:jc w:val="both"/>
        <w:rPr>
          <w:rFonts w:ascii="Times New Roman" w:hAnsi="Times New Roman"/>
          <w:bCs/>
        </w:rPr>
      </w:pPr>
    </w:p>
    <w:p w14:paraId="0AEB1A6C" w14:textId="77777777" w:rsidR="00E7262F" w:rsidRPr="00957B40" w:rsidRDefault="00E7262F" w:rsidP="0062133E">
      <w:pPr>
        <w:spacing w:before="120" w:line="288" w:lineRule="auto"/>
        <w:ind w:firstLine="720"/>
        <w:jc w:val="both"/>
        <w:rPr>
          <w:rFonts w:ascii="Times New Roman" w:hAnsi="Times New Roman"/>
          <w:bCs/>
        </w:rPr>
      </w:pPr>
    </w:p>
    <w:p w14:paraId="78616737" w14:textId="77777777" w:rsidR="00E7262F" w:rsidRPr="00957B40" w:rsidRDefault="00E7262F" w:rsidP="0062133E">
      <w:pPr>
        <w:spacing w:before="120" w:line="288" w:lineRule="auto"/>
        <w:ind w:firstLine="720"/>
        <w:jc w:val="both"/>
        <w:rPr>
          <w:rFonts w:ascii="Times New Roman" w:hAnsi="Times New Roman"/>
          <w:bCs/>
        </w:rPr>
      </w:pPr>
    </w:p>
    <w:p w14:paraId="4BC19BD8" w14:textId="77777777" w:rsidR="00E7262F" w:rsidRPr="00957B40" w:rsidRDefault="00E7262F" w:rsidP="0062133E">
      <w:pPr>
        <w:spacing w:before="120" w:line="288" w:lineRule="auto"/>
        <w:ind w:firstLine="720"/>
        <w:jc w:val="both"/>
        <w:rPr>
          <w:rFonts w:ascii="Times New Roman" w:hAnsi="Times New Roman"/>
          <w:bCs/>
        </w:rPr>
      </w:pPr>
    </w:p>
    <w:tbl>
      <w:tblPr>
        <w:tblW w:w="10138" w:type="dxa"/>
        <w:jc w:val="center"/>
        <w:tblLook w:val="01E0" w:firstRow="1" w:lastRow="1" w:firstColumn="1" w:lastColumn="1" w:noHBand="0" w:noVBand="0"/>
      </w:tblPr>
      <w:tblGrid>
        <w:gridCol w:w="4961"/>
        <w:gridCol w:w="5177"/>
      </w:tblGrid>
      <w:tr w:rsidR="00071D76" w:rsidRPr="00957B40" w14:paraId="0A652FC0" w14:textId="77777777" w:rsidTr="00240EE4">
        <w:trPr>
          <w:jc w:val="center"/>
        </w:trPr>
        <w:tc>
          <w:tcPr>
            <w:tcW w:w="4961" w:type="dxa"/>
          </w:tcPr>
          <w:p w14:paraId="5D8498D7" w14:textId="77777777" w:rsidR="00071D76" w:rsidRPr="00957B40" w:rsidRDefault="00071D76" w:rsidP="00240EE4">
            <w:pPr>
              <w:spacing w:line="288" w:lineRule="auto"/>
              <w:rPr>
                <w:rFonts w:ascii="Times New Roman" w:hAnsi="Times New Roman"/>
                <w:spacing w:val="-6"/>
                <w:sz w:val="24"/>
              </w:rPr>
            </w:pPr>
            <w:r w:rsidRPr="00957B40">
              <w:rPr>
                <w:rFonts w:ascii="Times New Roman" w:hAnsi="Times New Roman"/>
                <w:sz w:val="24"/>
              </w:rPr>
              <w:t xml:space="preserve">                                                                                                                                                                                                                                                                                                                                                                                                                                                                                                                                                                                                                                                                                                                                                                                                                                                                                                                                                                                                                                                                                                                                                                                                                                                                                                                                                                                                                                                                                                                                                                                                                                                                                                                                                                                                                                                                                                                                                                                                                                                                                                                                                                                                                                                                                                                                                                                                                                                                                                                                                                                                                                                                                                                                                                                                                                                                                                                                                                                                                                                                                                                                                                                                                                                                                                                                                                                                         </w:t>
            </w:r>
          </w:p>
          <w:p w14:paraId="42E8551C" w14:textId="77777777" w:rsidR="00DF647C" w:rsidRPr="00957B40" w:rsidRDefault="00DF647C" w:rsidP="00240EE4">
            <w:pPr>
              <w:spacing w:line="288" w:lineRule="auto"/>
              <w:jc w:val="center"/>
              <w:rPr>
                <w:rFonts w:ascii="Times New Roman" w:hAnsi="Times New Roman"/>
                <w:b/>
                <w:spacing w:val="-6"/>
                <w:sz w:val="24"/>
              </w:rPr>
            </w:pPr>
          </w:p>
          <w:p w14:paraId="6615E750" w14:textId="77777777" w:rsidR="00071D76" w:rsidRPr="00957B40" w:rsidRDefault="00071D76" w:rsidP="00240EE4">
            <w:pPr>
              <w:spacing w:line="288" w:lineRule="auto"/>
              <w:jc w:val="center"/>
              <w:rPr>
                <w:rFonts w:ascii="Times New Roman" w:hAnsi="Times New Roman"/>
                <w:b/>
                <w:spacing w:val="-6"/>
                <w:sz w:val="24"/>
              </w:rPr>
            </w:pPr>
            <w:r w:rsidRPr="00957B40">
              <w:rPr>
                <w:rFonts w:ascii="Times New Roman" w:hAnsi="Times New Roman"/>
                <w:b/>
                <w:spacing w:val="-6"/>
                <w:sz w:val="24"/>
              </w:rPr>
              <w:t>ĐẠI HỘI ĐẠI BIỂU</w:t>
            </w:r>
          </w:p>
          <w:p w14:paraId="7157E796" w14:textId="77777777" w:rsidR="00071D76" w:rsidRPr="00957B40" w:rsidRDefault="00071D76" w:rsidP="00240EE4">
            <w:pPr>
              <w:spacing w:line="288" w:lineRule="auto"/>
              <w:jc w:val="center"/>
              <w:rPr>
                <w:rFonts w:ascii="Times New Roman" w:hAnsi="Times New Roman"/>
                <w:b/>
                <w:spacing w:val="-6"/>
                <w:sz w:val="24"/>
              </w:rPr>
            </w:pPr>
            <w:r w:rsidRPr="00957B40">
              <w:rPr>
                <w:rFonts w:ascii="Times New Roman" w:hAnsi="Times New Roman"/>
                <w:b/>
                <w:spacing w:val="-6"/>
                <w:sz w:val="24"/>
              </w:rPr>
              <w:t>CÔNG ĐOÀN …….</w:t>
            </w:r>
          </w:p>
          <w:p w14:paraId="545C6B8A" w14:textId="77777777" w:rsidR="00071D76" w:rsidRPr="00957B40" w:rsidRDefault="00071D76" w:rsidP="00240EE4">
            <w:pPr>
              <w:spacing w:line="288" w:lineRule="auto"/>
              <w:jc w:val="center"/>
              <w:rPr>
                <w:rFonts w:ascii="Times New Roman" w:hAnsi="Times New Roman"/>
                <w:b/>
                <w:spacing w:val="-6"/>
                <w:sz w:val="24"/>
              </w:rPr>
            </w:pPr>
            <w:r w:rsidRPr="00957B40">
              <w:rPr>
                <w:rFonts w:ascii="Times New Roman" w:hAnsi="Times New Roman"/>
                <w:b/>
                <w:spacing w:val="-6"/>
                <w:sz w:val="24"/>
              </w:rPr>
              <w:t>LẦN THỨ ….., NHIỆM KỲ …….</w:t>
            </w:r>
          </w:p>
          <w:p w14:paraId="78966552" w14:textId="77777777" w:rsidR="00071D76" w:rsidRPr="00957B40" w:rsidRDefault="00A83B3C" w:rsidP="00240EE4">
            <w:pPr>
              <w:spacing w:line="288" w:lineRule="auto"/>
              <w:rPr>
                <w:rFonts w:ascii="Times New Roman" w:hAnsi="Times New Roman"/>
              </w:rPr>
            </w:pPr>
            <w:r>
              <w:rPr>
                <w:rFonts w:ascii="Times New Roman" w:hAnsi="Times New Roman"/>
                <w:noProof/>
              </w:rPr>
              <mc:AlternateContent>
                <mc:Choice Requires="wps">
                  <w:drawing>
                    <wp:anchor distT="4294967295" distB="4294967295" distL="114300" distR="114300" simplePos="0" relativeHeight="251692032" behindDoc="0" locked="0" layoutInCell="1" allowOverlap="1" wp14:anchorId="4FDA4C0B" wp14:editId="04A41ED6">
                      <wp:simplePos x="0" y="0"/>
                      <wp:positionH relativeFrom="column">
                        <wp:posOffset>271145</wp:posOffset>
                      </wp:positionH>
                      <wp:positionV relativeFrom="paragraph">
                        <wp:posOffset>10159</wp:posOffset>
                      </wp:positionV>
                      <wp:extent cx="2474595" cy="0"/>
                      <wp:effectExtent l="0" t="0" r="1905" b="0"/>
                      <wp:wrapNone/>
                      <wp:docPr id="26"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745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9EF50" id="Straight Connector 18" o:spid="_x0000_s1026" style="position:absolute;z-index:25169203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1.35pt,.8pt" to="216.2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">
                      <o:lock v:ext="edit" shapetype="f"/>
                    </v:line>
                  </w:pict>
                </mc:Fallback>
              </mc:AlternateContent>
            </w:r>
          </w:p>
          <w:p w14:paraId="3CB9F2F9" w14:textId="77777777" w:rsidR="00071D76" w:rsidRPr="00957B40" w:rsidRDefault="00071D76" w:rsidP="00240EE4">
            <w:pPr>
              <w:pStyle w:val="Heading2"/>
              <w:spacing w:line="288" w:lineRule="auto"/>
              <w:rPr>
                <w:rFonts w:ascii="Times New Roman" w:hAnsi="Times New Roman"/>
                <w:b/>
                <w:szCs w:val="28"/>
              </w:rPr>
            </w:pPr>
          </w:p>
        </w:tc>
        <w:tc>
          <w:tcPr>
            <w:tcW w:w="5177" w:type="dxa"/>
          </w:tcPr>
          <w:p w14:paraId="44AB21C8" w14:textId="77777777" w:rsidR="00071D76" w:rsidRPr="00957B40" w:rsidRDefault="00071D76" w:rsidP="00240EE4">
            <w:pPr>
              <w:spacing w:line="288" w:lineRule="auto"/>
              <w:jc w:val="right"/>
              <w:rPr>
                <w:rFonts w:ascii="Times New Roman" w:hAnsi="Times New Roman"/>
                <w:i/>
                <w:spacing w:val="-6"/>
                <w:sz w:val="24"/>
              </w:rPr>
            </w:pPr>
            <w:r w:rsidRPr="00957B40">
              <w:rPr>
                <w:rFonts w:ascii="Times New Roman" w:hAnsi="Times New Roman"/>
                <w:i/>
                <w:spacing w:val="-6"/>
                <w:sz w:val="24"/>
              </w:rPr>
              <w:t>Phụ lục 11</w:t>
            </w:r>
          </w:p>
          <w:p w14:paraId="743BE200" w14:textId="77777777" w:rsidR="00DF647C" w:rsidRPr="00957B40" w:rsidRDefault="00DF647C" w:rsidP="00240EE4">
            <w:pPr>
              <w:spacing w:line="288" w:lineRule="auto"/>
              <w:jc w:val="right"/>
              <w:rPr>
                <w:rFonts w:ascii="Times New Roman" w:hAnsi="Times New Roman"/>
                <w:i/>
                <w:spacing w:val="-6"/>
                <w:sz w:val="24"/>
              </w:rPr>
            </w:pPr>
          </w:p>
          <w:p w14:paraId="385A0CDE" w14:textId="77777777" w:rsidR="00071D76" w:rsidRPr="00957B40" w:rsidRDefault="00071D76" w:rsidP="00240EE4">
            <w:pPr>
              <w:spacing w:line="288" w:lineRule="auto"/>
              <w:jc w:val="center"/>
              <w:rPr>
                <w:rFonts w:ascii="Times New Roman" w:hAnsi="Times New Roman"/>
                <w:b/>
                <w:spacing w:val="-6"/>
              </w:rPr>
            </w:pPr>
            <w:r w:rsidRPr="00957B40">
              <w:rPr>
                <w:rFonts w:ascii="Times New Roman" w:hAnsi="Times New Roman"/>
                <w:b/>
                <w:spacing w:val="-6"/>
                <w:sz w:val="24"/>
              </w:rPr>
              <w:t>CỘNG HÒA XÃ HỘI CHỦ NGHĨA VIỆT NAM</w:t>
            </w:r>
          </w:p>
          <w:p w14:paraId="71AC65A8" w14:textId="77777777" w:rsidR="00071D76" w:rsidRPr="00957B40" w:rsidRDefault="00071D76" w:rsidP="00240EE4">
            <w:pPr>
              <w:spacing w:line="288" w:lineRule="auto"/>
              <w:jc w:val="center"/>
              <w:rPr>
                <w:rFonts w:ascii="Times New Roman" w:hAnsi="Times New Roman"/>
                <w:b/>
                <w:spacing w:val="-6"/>
              </w:rPr>
            </w:pPr>
            <w:r w:rsidRPr="00957B40">
              <w:rPr>
                <w:rFonts w:ascii="Times New Roman" w:hAnsi="Times New Roman"/>
                <w:b/>
                <w:spacing w:val="-6"/>
              </w:rPr>
              <w:t>Độc lập - Tự do - Hạnh phúc</w:t>
            </w:r>
          </w:p>
          <w:p w14:paraId="7DC4C308" w14:textId="77777777" w:rsidR="00071D76" w:rsidRPr="00957B40" w:rsidRDefault="00A83B3C" w:rsidP="00240EE4">
            <w:pPr>
              <w:spacing w:line="288" w:lineRule="auto"/>
              <w:jc w:val="center"/>
              <w:rPr>
                <w:rFonts w:ascii="Times New Roman" w:hAnsi="Times New Roman"/>
                <w:i/>
              </w:rPr>
            </w:pPr>
            <w:r>
              <w:rPr>
                <w:rFonts w:ascii="Times New Roman" w:hAnsi="Times New Roman"/>
                <w:noProof/>
              </w:rPr>
              <mc:AlternateContent>
                <mc:Choice Requires="wps">
                  <w:drawing>
                    <wp:anchor distT="4294967295" distB="4294967295" distL="114300" distR="114300" simplePos="0" relativeHeight="251691008" behindDoc="0" locked="0" layoutInCell="1" allowOverlap="1" wp14:anchorId="273FAD3E" wp14:editId="50E5F186">
                      <wp:simplePos x="0" y="0"/>
                      <wp:positionH relativeFrom="column">
                        <wp:posOffset>541655</wp:posOffset>
                      </wp:positionH>
                      <wp:positionV relativeFrom="paragraph">
                        <wp:posOffset>7619</wp:posOffset>
                      </wp:positionV>
                      <wp:extent cx="2076450" cy="0"/>
                      <wp:effectExtent l="0" t="0" r="0" b="0"/>
                      <wp:wrapNone/>
                      <wp:docPr id="2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764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16AA7" id="Straight Connector 17" o:spid="_x0000_s1026" style="position:absolute;z-index:2516910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2.65pt,.6pt" to="206.15pt,.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">
                      <o:lock v:ext="edit" shapetype="f"/>
                    </v:line>
                  </w:pict>
                </mc:Fallback>
              </mc:AlternateContent>
            </w:r>
          </w:p>
          <w:p w14:paraId="007B046B" w14:textId="77777777" w:rsidR="00071D76" w:rsidRPr="00957B40" w:rsidRDefault="00071D76" w:rsidP="00240EE4">
            <w:pPr>
              <w:spacing w:line="288" w:lineRule="auto"/>
              <w:jc w:val="center"/>
              <w:rPr>
                <w:rFonts w:ascii="Times New Roman" w:hAnsi="Times New Roman"/>
                <w:i/>
              </w:rPr>
            </w:pPr>
            <w:r w:rsidRPr="00957B40">
              <w:rPr>
                <w:rFonts w:ascii="Times New Roman" w:hAnsi="Times New Roman"/>
                <w:i/>
              </w:rPr>
              <w:t>Hà Nội, ngày  …. tháng …. năm …..</w:t>
            </w:r>
          </w:p>
        </w:tc>
      </w:tr>
    </w:tbl>
    <w:p w14:paraId="66E5990A" w14:textId="77777777" w:rsidR="00071D76" w:rsidRPr="00957B40" w:rsidRDefault="00071D76" w:rsidP="00071D76">
      <w:pPr>
        <w:jc w:val="center"/>
        <w:rPr>
          <w:rFonts w:ascii="Times New Roman" w:hAnsi="Times New Roman"/>
          <w:b/>
          <w:sz w:val="36"/>
          <w:szCs w:val="36"/>
        </w:rPr>
      </w:pPr>
    </w:p>
    <w:p w14:paraId="112CF422" w14:textId="77777777" w:rsidR="00071D76" w:rsidRPr="00957B40" w:rsidRDefault="00071D76" w:rsidP="00071D76">
      <w:pPr>
        <w:jc w:val="center"/>
        <w:rPr>
          <w:rFonts w:ascii="Times New Roman" w:hAnsi="Times New Roman"/>
          <w:b/>
          <w:szCs w:val="24"/>
        </w:rPr>
      </w:pPr>
      <w:r w:rsidRPr="00957B40">
        <w:rPr>
          <w:rFonts w:ascii="Times New Roman" w:hAnsi="Times New Roman"/>
          <w:b/>
          <w:szCs w:val="24"/>
        </w:rPr>
        <w:t xml:space="preserve">NGHỊ QUYẾT </w:t>
      </w:r>
    </w:p>
    <w:p w14:paraId="049E6FE8" w14:textId="77777777" w:rsidR="00071D76" w:rsidRPr="00957B40" w:rsidRDefault="00071D76" w:rsidP="00071D76">
      <w:pPr>
        <w:jc w:val="center"/>
        <w:rPr>
          <w:rFonts w:ascii="Times New Roman" w:hAnsi="Times New Roman"/>
          <w:b/>
          <w:sz w:val="24"/>
          <w:szCs w:val="24"/>
        </w:rPr>
      </w:pPr>
      <w:r w:rsidRPr="00957B40">
        <w:rPr>
          <w:rFonts w:ascii="Times New Roman" w:hAnsi="Times New Roman"/>
          <w:b/>
          <w:sz w:val="24"/>
          <w:szCs w:val="24"/>
        </w:rPr>
        <w:t>ĐẠI HỘI CÔNG ĐOÀN …..</w:t>
      </w:r>
    </w:p>
    <w:p w14:paraId="4D37C98F" w14:textId="77777777" w:rsidR="00071D76" w:rsidRPr="00957B40" w:rsidRDefault="00071D76" w:rsidP="00071D76">
      <w:pPr>
        <w:jc w:val="center"/>
        <w:rPr>
          <w:rFonts w:ascii="Times New Roman" w:hAnsi="Times New Roman"/>
          <w:b/>
          <w:sz w:val="24"/>
          <w:szCs w:val="24"/>
        </w:rPr>
      </w:pPr>
      <w:r w:rsidRPr="00957B40">
        <w:rPr>
          <w:rFonts w:ascii="Times New Roman" w:hAnsi="Times New Roman"/>
          <w:b/>
          <w:sz w:val="24"/>
          <w:szCs w:val="24"/>
        </w:rPr>
        <w:t>LẦN THỨ ….., NHIỆM KỲ ……</w:t>
      </w:r>
    </w:p>
    <w:p w14:paraId="703C4837" w14:textId="77777777" w:rsidR="00071D76" w:rsidRPr="00957B40" w:rsidRDefault="00071D76" w:rsidP="00071D76">
      <w:pPr>
        <w:jc w:val="center"/>
        <w:rPr>
          <w:rFonts w:ascii="Times New Roman" w:hAnsi="Times New Roman"/>
        </w:rPr>
      </w:pPr>
    </w:p>
    <w:p w14:paraId="53AB5AF1" w14:textId="77777777" w:rsidR="00071D76" w:rsidRPr="00957B40" w:rsidRDefault="00071D76" w:rsidP="00071D76">
      <w:pPr>
        <w:spacing w:before="120" w:line="288" w:lineRule="auto"/>
        <w:ind w:firstLine="720"/>
        <w:jc w:val="both"/>
        <w:rPr>
          <w:rFonts w:ascii="Times New Roman" w:hAnsi="Times New Roman"/>
          <w:spacing w:val="6"/>
        </w:rPr>
      </w:pPr>
      <w:r w:rsidRPr="00957B40">
        <w:rPr>
          <w:rFonts w:ascii="Times New Roman" w:hAnsi="Times New Roman"/>
        </w:rPr>
        <w:t xml:space="preserve">Từ ngày ….. đến ngày …. tháng …. năm …., Đại hội (đại biểu) Công đoàn ….. lần thứ …., nhiệm kỳ …… đã diễn ra trọng thể tại </w:t>
      </w:r>
      <w:r w:rsidRPr="00957B40">
        <w:rPr>
          <w:rFonts w:ascii="Times New Roman" w:hAnsi="Times New Roman"/>
          <w:spacing w:val="6"/>
        </w:rPr>
        <w:t xml:space="preserve">……. Tham dự Đại hội có …. đại biểu, đại diện cho gần ….. đoàn viên công đoàn; </w:t>
      </w:r>
    </w:p>
    <w:p w14:paraId="6FCCBE38" w14:textId="77777777" w:rsidR="00071D76" w:rsidRPr="00957B40" w:rsidRDefault="00071D76" w:rsidP="00071D76">
      <w:pPr>
        <w:spacing w:before="120" w:line="288" w:lineRule="auto"/>
        <w:ind w:firstLine="720"/>
        <w:jc w:val="both"/>
        <w:rPr>
          <w:rFonts w:ascii="Times New Roman" w:hAnsi="Times New Roman"/>
        </w:rPr>
      </w:pPr>
      <w:r w:rsidRPr="00957B40">
        <w:rPr>
          <w:rFonts w:ascii="Times New Roman" w:hAnsi="Times New Roman"/>
          <w:spacing w:val="2"/>
        </w:rPr>
        <w:t xml:space="preserve">Đại hội vinh dự được đón các đồng chí </w:t>
      </w:r>
      <w:r w:rsidRPr="00957B40">
        <w:rPr>
          <w:rFonts w:ascii="Times New Roman" w:hAnsi="Times New Roman"/>
        </w:rPr>
        <w:t>………..</w:t>
      </w:r>
    </w:p>
    <w:p w14:paraId="1CAA4F0D" w14:textId="77777777" w:rsidR="00071D76" w:rsidRPr="00957B40" w:rsidRDefault="00071D76" w:rsidP="00071D76">
      <w:pPr>
        <w:spacing w:before="120" w:line="288" w:lineRule="auto"/>
        <w:ind w:firstLine="720"/>
        <w:jc w:val="both"/>
        <w:rPr>
          <w:rFonts w:ascii="Times New Roman" w:hAnsi="Times New Roman"/>
        </w:rPr>
      </w:pPr>
      <w:r w:rsidRPr="00957B40">
        <w:rPr>
          <w:rFonts w:ascii="Times New Roman" w:hAnsi="Times New Roman"/>
        </w:rPr>
        <w:t>Đến dự, theo dõi và đưa tin tại Đại hội có các đồng chí phóng viên …….</w:t>
      </w:r>
    </w:p>
    <w:p w14:paraId="4CA75DFE" w14:textId="77777777" w:rsidR="00071D76" w:rsidRPr="00957B40" w:rsidRDefault="00071D76" w:rsidP="00071D76">
      <w:pPr>
        <w:spacing w:before="120" w:line="288" w:lineRule="auto"/>
        <w:ind w:firstLine="720"/>
        <w:jc w:val="both"/>
        <w:rPr>
          <w:rFonts w:ascii="Times New Roman" w:hAnsi="Times New Roman"/>
        </w:rPr>
      </w:pPr>
      <w:r w:rsidRPr="00957B40">
        <w:rPr>
          <w:rFonts w:ascii="Times New Roman" w:hAnsi="Times New Roman"/>
        </w:rPr>
        <w:t>Sau thời gian làm việc khẩn trương, nghiêm túc, trách nhiệm, với tinh thần ………., Đại hội đã thảo luận và nhất trí:</w:t>
      </w:r>
    </w:p>
    <w:p w14:paraId="4BCDC2EC" w14:textId="77777777" w:rsidR="00071D76" w:rsidRPr="00957B40" w:rsidRDefault="00071D76" w:rsidP="00071D76">
      <w:pPr>
        <w:spacing w:before="120" w:line="288" w:lineRule="auto"/>
        <w:jc w:val="center"/>
        <w:rPr>
          <w:rFonts w:ascii="Times New Roman" w:hAnsi="Times New Roman"/>
          <w:b/>
        </w:rPr>
      </w:pPr>
      <w:r w:rsidRPr="00957B40">
        <w:rPr>
          <w:rFonts w:ascii="Times New Roman" w:hAnsi="Times New Roman"/>
          <w:b/>
        </w:rPr>
        <w:t>QUYẾT NGHỊ</w:t>
      </w:r>
    </w:p>
    <w:p w14:paraId="2FBBB5EC" w14:textId="77777777" w:rsidR="00071D76" w:rsidRPr="00957B40" w:rsidRDefault="00071D76" w:rsidP="00071D76">
      <w:pPr>
        <w:spacing w:before="120" w:line="288" w:lineRule="auto"/>
        <w:ind w:firstLine="720"/>
        <w:jc w:val="both"/>
        <w:rPr>
          <w:rFonts w:ascii="Times New Roman" w:hAnsi="Times New Roman"/>
          <w:spacing w:val="-6"/>
        </w:rPr>
      </w:pPr>
      <w:r w:rsidRPr="00957B40">
        <w:rPr>
          <w:rFonts w:ascii="Times New Roman" w:hAnsi="Times New Roman"/>
          <w:spacing w:val="-4"/>
        </w:rPr>
        <w:t>1. Thông qua các báo cáo của Ban Chấp hành Công đoàn ……</w:t>
      </w:r>
      <w:r w:rsidR="006A3DC1" w:rsidRPr="00957B40">
        <w:rPr>
          <w:rFonts w:ascii="Times New Roman" w:hAnsi="Times New Roman"/>
          <w:spacing w:val="-4"/>
        </w:rPr>
        <w:t xml:space="preserve"> </w:t>
      </w:r>
      <w:r w:rsidRPr="00957B40">
        <w:rPr>
          <w:rFonts w:ascii="Times New Roman" w:hAnsi="Times New Roman"/>
          <w:spacing w:val="-4"/>
        </w:rPr>
        <w:t>khóa  ……</w:t>
      </w:r>
      <w:r w:rsidR="006A3DC1" w:rsidRPr="00957B40">
        <w:rPr>
          <w:rFonts w:ascii="Times New Roman" w:hAnsi="Times New Roman"/>
          <w:spacing w:val="-4"/>
        </w:rPr>
        <w:t xml:space="preserve"> </w:t>
      </w:r>
      <w:r w:rsidRPr="00957B40">
        <w:rPr>
          <w:rFonts w:ascii="Times New Roman" w:hAnsi="Times New Roman"/>
          <w:spacing w:val="-4"/>
        </w:rPr>
        <w:t>trình Đại hội …. Công đoàn ….., nhiệm kỳ ……</w:t>
      </w:r>
      <w:r w:rsidRPr="00957B40">
        <w:rPr>
          <w:rFonts w:ascii="Times New Roman" w:hAnsi="Times New Roman"/>
          <w:spacing w:val="-6"/>
        </w:rPr>
        <w:t>;</w:t>
      </w:r>
    </w:p>
    <w:p w14:paraId="4F3EDE93" w14:textId="77777777" w:rsidR="00071D76" w:rsidRPr="00957B40" w:rsidRDefault="00071D76" w:rsidP="00071D76">
      <w:pPr>
        <w:spacing w:before="120" w:line="288" w:lineRule="auto"/>
        <w:ind w:firstLine="720"/>
        <w:jc w:val="both"/>
        <w:rPr>
          <w:rFonts w:ascii="Times New Roman" w:hAnsi="Times New Roman"/>
        </w:rPr>
      </w:pPr>
      <w:r w:rsidRPr="00957B40">
        <w:rPr>
          <w:rFonts w:ascii="Times New Roman" w:hAnsi="Times New Roman"/>
        </w:rPr>
        <w:t>2. Thông qua báo cáo góp ý vào dự thảo văn kiện Đại hội ……..;</w:t>
      </w:r>
    </w:p>
    <w:p w14:paraId="39ED7DF3" w14:textId="77777777" w:rsidR="00071D76" w:rsidRPr="00957B40" w:rsidRDefault="00071D76" w:rsidP="00071D76">
      <w:pPr>
        <w:spacing w:before="120" w:line="288" w:lineRule="auto"/>
        <w:ind w:firstLine="720"/>
        <w:jc w:val="both"/>
        <w:rPr>
          <w:rFonts w:ascii="Times New Roman" w:hAnsi="Times New Roman"/>
        </w:rPr>
      </w:pPr>
      <w:r w:rsidRPr="00957B40">
        <w:rPr>
          <w:rFonts w:ascii="Times New Roman" w:hAnsi="Times New Roman"/>
        </w:rPr>
        <w:t>3.  Đại hội nhất trí số lượng ủy viên Ban Chấp hành Công đoàn …..</w:t>
      </w:r>
      <w:r w:rsidRPr="00957B40">
        <w:rPr>
          <w:rFonts w:ascii="Times New Roman" w:hAnsi="Times New Roman"/>
          <w:spacing w:val="-6"/>
        </w:rPr>
        <w:t xml:space="preserve"> khóa …. là …. đồng chí và đã bầu tại Đại hội ….. đồng chí; bầu </w:t>
      </w:r>
      <w:r w:rsidRPr="00957B40">
        <w:rPr>
          <w:rFonts w:ascii="Times New Roman" w:hAnsi="Times New Roman"/>
        </w:rPr>
        <w:t>đoàn đại biểu đi dự Đại hội …..</w:t>
      </w:r>
      <w:r w:rsidR="00BD7649" w:rsidRPr="00957B40">
        <w:rPr>
          <w:rFonts w:ascii="Times New Roman" w:hAnsi="Times New Roman"/>
        </w:rPr>
        <w:t xml:space="preserve"> </w:t>
      </w:r>
      <w:r w:rsidRPr="00957B40">
        <w:rPr>
          <w:rFonts w:ascii="Times New Roman" w:hAnsi="Times New Roman"/>
        </w:rPr>
        <w:t>Công đoàn ….. gồm ….. đại biểu chính thức và …. đại biểu dự khuyết.</w:t>
      </w:r>
    </w:p>
    <w:p w14:paraId="6705B73B" w14:textId="77777777" w:rsidR="00071D76" w:rsidRPr="00957B40" w:rsidRDefault="00071D76" w:rsidP="00071D76">
      <w:pPr>
        <w:spacing w:before="120" w:line="288" w:lineRule="auto"/>
        <w:ind w:firstLine="720"/>
        <w:jc w:val="both"/>
        <w:rPr>
          <w:rFonts w:ascii="Times New Roman" w:hAnsi="Times New Roman"/>
        </w:rPr>
      </w:pPr>
      <w:r w:rsidRPr="00957B40">
        <w:rPr>
          <w:rFonts w:ascii="Times New Roman" w:hAnsi="Times New Roman"/>
        </w:rPr>
        <w:t xml:space="preserve">4. Đại hội giao cho Ban Chấp hành Công đoàn ….. khóa …. </w:t>
      </w:r>
      <w:r w:rsidRPr="00957B40">
        <w:rPr>
          <w:rFonts w:ascii="Times New Roman" w:hAnsi="Times New Roman"/>
          <w:spacing w:val="-6"/>
        </w:rPr>
        <w:t>tiếp thu ý kiến phát biểu chỉ đạo của đồng chí ……..</w:t>
      </w:r>
      <w:r w:rsidRPr="00957B40">
        <w:rPr>
          <w:rFonts w:ascii="Times New Roman" w:hAnsi="Times New Roman"/>
        </w:rPr>
        <w:t xml:space="preserve"> và các ý kiến thảo luận, đóng góp của các đại biểu Đại hội để hoàn chỉnh văn kiện Đại hội trước khi ban hành.</w:t>
      </w:r>
    </w:p>
    <w:p w14:paraId="6153381C" w14:textId="77777777" w:rsidR="00071D76" w:rsidRPr="00957B40" w:rsidRDefault="00071D76" w:rsidP="00071D76">
      <w:pPr>
        <w:spacing w:before="120" w:line="288" w:lineRule="auto"/>
        <w:ind w:firstLine="720"/>
        <w:jc w:val="both"/>
        <w:rPr>
          <w:rFonts w:ascii="Times New Roman" w:hAnsi="Times New Roman"/>
        </w:rPr>
      </w:pPr>
      <w:r w:rsidRPr="00957B40">
        <w:rPr>
          <w:rFonts w:ascii="Times New Roman" w:hAnsi="Times New Roman"/>
        </w:rPr>
        <w:t>5. Đại hội giao cho Ban Chấp hành Công đoàn ….. khóa …. xây dựng chương trình và kế hoạch hành động cụ thể để tổ chức thực hiện thắng lợi Nghị quyết đã được Đại hội thông qua.</w:t>
      </w:r>
    </w:p>
    <w:p w14:paraId="509C76AB" w14:textId="77777777" w:rsidR="00071D76" w:rsidRPr="00957B40" w:rsidRDefault="00071D76" w:rsidP="00071D76">
      <w:pPr>
        <w:spacing w:before="120" w:line="288" w:lineRule="auto"/>
        <w:ind w:firstLine="720"/>
        <w:jc w:val="both"/>
        <w:rPr>
          <w:rFonts w:ascii="Times New Roman" w:hAnsi="Times New Roman"/>
          <w:spacing w:val="2"/>
        </w:rPr>
      </w:pPr>
      <w:r w:rsidRPr="00957B40">
        <w:rPr>
          <w:rFonts w:ascii="Times New Roman" w:hAnsi="Times New Roman"/>
          <w:spacing w:val="2"/>
        </w:rPr>
        <w:t xml:space="preserve">Đại hội kêu gọi toàn thể cán bộ, công chức, viên chức, lao động thuộc  Công đoàn …… phát huy truyền thống cách mạng vẻ vang của giai cấp công nhân và tổ chức công đoàn Việt Nam; nêu cao tinh thần đổi mới, dân chủ, đoàn kết, trách nhiệm, phát huy thế mạnh, vượt qua khó khăn, quyết tâm </w:t>
      </w:r>
      <w:r w:rsidRPr="00957B40">
        <w:rPr>
          <w:rFonts w:ascii="Times New Roman" w:hAnsi="Times New Roman"/>
        </w:rPr>
        <w:t xml:space="preserve">thực hiện thắng lợi Nghị quyết Đại hội …. Công đoàn …..; tổ chức nhiều hoạt động thiết thực, hiệu quả chào mừng Đại hội … Công đoàn …., </w:t>
      </w:r>
      <w:r w:rsidRPr="00957B40">
        <w:rPr>
          <w:rFonts w:ascii="Times New Roman" w:hAnsi="Times New Roman"/>
          <w:spacing w:val="-6"/>
        </w:rPr>
        <w:t xml:space="preserve">góp phần cùng toàn Đảng, toàn dân đẩy mạnh sự nghiệp Công nghiệp hóa, hiện đại hóa </w:t>
      </w:r>
      <w:r w:rsidRPr="00957B40">
        <w:rPr>
          <w:rFonts w:ascii="Times New Roman" w:hAnsi="Times New Roman"/>
          <w:spacing w:val="-2"/>
        </w:rPr>
        <w:t>đất nước, hội nhập quốc tế vì mục tiêu “Dân giàu, nước mạnh, dân chủ, công bằng, văn minh”.</w:t>
      </w:r>
    </w:p>
    <w:p w14:paraId="1D815890" w14:textId="77777777" w:rsidR="00071D76" w:rsidRPr="00957B40" w:rsidRDefault="00071D76" w:rsidP="00071D76">
      <w:pPr>
        <w:jc w:val="center"/>
        <w:rPr>
          <w:rFonts w:ascii="Times New Roman" w:hAnsi="Times New Roman"/>
        </w:rPr>
      </w:pPr>
      <w:r w:rsidRPr="00957B40">
        <w:rPr>
          <w:rFonts w:ascii="Times New Roman" w:hAnsi="Times New Roman"/>
        </w:rPr>
        <w:t xml:space="preserve">                                                                  </w:t>
      </w:r>
    </w:p>
    <w:tbl>
      <w:tblPr>
        <w:tblW w:w="0" w:type="auto"/>
        <w:tblLook w:val="01E0" w:firstRow="1" w:lastRow="1" w:firstColumn="1" w:lastColumn="1" w:noHBand="0" w:noVBand="0"/>
      </w:tblPr>
      <w:tblGrid>
        <w:gridCol w:w="3166"/>
        <w:gridCol w:w="5906"/>
      </w:tblGrid>
      <w:tr w:rsidR="00071D76" w:rsidRPr="00957B40" w14:paraId="0017D37D" w14:textId="77777777" w:rsidTr="00240EE4">
        <w:tc>
          <w:tcPr>
            <w:tcW w:w="3328" w:type="dxa"/>
          </w:tcPr>
          <w:p w14:paraId="062F4902" w14:textId="77777777" w:rsidR="00071D76" w:rsidRPr="00957B40" w:rsidRDefault="00071D76" w:rsidP="00240EE4">
            <w:pPr>
              <w:jc w:val="center"/>
              <w:rPr>
                <w:rFonts w:ascii="Times New Roman" w:hAnsi="Times New Roman"/>
              </w:rPr>
            </w:pPr>
          </w:p>
        </w:tc>
        <w:tc>
          <w:tcPr>
            <w:tcW w:w="6160" w:type="dxa"/>
          </w:tcPr>
          <w:p w14:paraId="5F108A25" w14:textId="77777777" w:rsidR="00071D76" w:rsidRPr="00957B40" w:rsidRDefault="00071D76" w:rsidP="00240EE4">
            <w:pPr>
              <w:jc w:val="center"/>
              <w:rPr>
                <w:rFonts w:ascii="Times New Roman" w:hAnsi="Times New Roman"/>
                <w:b/>
                <w:sz w:val="24"/>
              </w:rPr>
            </w:pPr>
            <w:r w:rsidRPr="00957B40">
              <w:rPr>
                <w:rFonts w:ascii="Times New Roman" w:hAnsi="Times New Roman"/>
                <w:b/>
                <w:sz w:val="24"/>
              </w:rPr>
              <w:t>ĐẠI HỘI …..CÔNG ĐOÀN …….</w:t>
            </w:r>
          </w:p>
          <w:p w14:paraId="1890A508" w14:textId="77777777" w:rsidR="00071D76" w:rsidRPr="00957B40" w:rsidRDefault="00071D76" w:rsidP="00240EE4">
            <w:pPr>
              <w:jc w:val="center"/>
              <w:rPr>
                <w:rFonts w:ascii="Times New Roman" w:hAnsi="Times New Roman"/>
                <w:b/>
              </w:rPr>
            </w:pPr>
            <w:r w:rsidRPr="00957B40">
              <w:rPr>
                <w:rFonts w:ascii="Times New Roman" w:hAnsi="Times New Roman"/>
                <w:b/>
                <w:sz w:val="24"/>
              </w:rPr>
              <w:t>ĐOÀN CHỦ TỊCH</w:t>
            </w:r>
          </w:p>
        </w:tc>
      </w:tr>
    </w:tbl>
    <w:p w14:paraId="2D192300" w14:textId="77777777" w:rsidR="00071D76" w:rsidRPr="00957B40" w:rsidRDefault="00071D76" w:rsidP="00071D76">
      <w:pPr>
        <w:jc w:val="center"/>
        <w:rPr>
          <w:rFonts w:ascii="Times New Roman" w:hAnsi="Times New Roman"/>
        </w:rPr>
      </w:pPr>
    </w:p>
    <w:p w14:paraId="38608082" w14:textId="77777777" w:rsidR="00071D76" w:rsidRPr="00957B40" w:rsidRDefault="00071D76" w:rsidP="00071D76">
      <w:pPr>
        <w:jc w:val="center"/>
        <w:rPr>
          <w:rFonts w:ascii="Times New Roman" w:hAnsi="Times New Roman"/>
          <w:b/>
          <w:sz w:val="24"/>
        </w:rPr>
      </w:pPr>
      <w:r w:rsidRPr="00957B40">
        <w:rPr>
          <w:rFonts w:ascii="Times New Roman" w:hAnsi="Times New Roman"/>
          <w:b/>
        </w:rPr>
        <w:t xml:space="preserve">                                                                   </w:t>
      </w:r>
    </w:p>
    <w:p w14:paraId="692EC39B" w14:textId="77777777" w:rsidR="00071D76" w:rsidRPr="00957B40" w:rsidRDefault="00071D76" w:rsidP="00071D76">
      <w:pPr>
        <w:rPr>
          <w:rFonts w:ascii="Times New Roman" w:hAnsi="Times New Roman"/>
        </w:rPr>
      </w:pPr>
    </w:p>
    <w:p w14:paraId="4212FCFB" w14:textId="77777777" w:rsidR="00E7262F" w:rsidRPr="00957B40" w:rsidRDefault="00E7262F" w:rsidP="0062133E">
      <w:pPr>
        <w:spacing w:before="120" w:line="288" w:lineRule="auto"/>
        <w:ind w:firstLine="720"/>
        <w:jc w:val="both"/>
        <w:rPr>
          <w:rFonts w:ascii="Times New Roman" w:hAnsi="Times New Roman"/>
          <w:bCs/>
        </w:rPr>
      </w:pPr>
    </w:p>
    <w:p w14:paraId="6D8003B2" w14:textId="77777777" w:rsidR="00E7262F" w:rsidRPr="00957B40" w:rsidRDefault="00E7262F" w:rsidP="0062133E">
      <w:pPr>
        <w:spacing w:before="120" w:line="288" w:lineRule="auto"/>
        <w:ind w:firstLine="720"/>
        <w:jc w:val="both"/>
        <w:rPr>
          <w:rFonts w:ascii="Times New Roman" w:hAnsi="Times New Roman"/>
          <w:bCs/>
        </w:rPr>
      </w:pPr>
    </w:p>
    <w:p w14:paraId="631AADB0" w14:textId="77777777" w:rsidR="00E7262F" w:rsidRPr="00957B40" w:rsidRDefault="00E7262F" w:rsidP="0062133E">
      <w:pPr>
        <w:spacing w:before="120" w:line="288" w:lineRule="auto"/>
        <w:ind w:firstLine="720"/>
        <w:jc w:val="both"/>
        <w:rPr>
          <w:rFonts w:ascii="Times New Roman" w:hAnsi="Times New Roman"/>
          <w:bCs/>
        </w:rPr>
      </w:pPr>
    </w:p>
    <w:p w14:paraId="118613AE" w14:textId="77777777" w:rsidR="00E7262F" w:rsidRPr="00957B40" w:rsidRDefault="00E7262F" w:rsidP="0062133E">
      <w:pPr>
        <w:spacing w:before="120" w:line="288" w:lineRule="auto"/>
        <w:ind w:firstLine="720"/>
        <w:jc w:val="both"/>
        <w:rPr>
          <w:rFonts w:ascii="Times New Roman" w:hAnsi="Times New Roman"/>
          <w:bCs/>
        </w:rPr>
      </w:pPr>
    </w:p>
    <w:p w14:paraId="5FADAC69" w14:textId="77777777" w:rsidR="00E7262F" w:rsidRPr="00957B40" w:rsidRDefault="00E7262F" w:rsidP="0062133E">
      <w:pPr>
        <w:spacing w:before="120" w:line="288" w:lineRule="auto"/>
        <w:ind w:firstLine="720"/>
        <w:jc w:val="both"/>
        <w:rPr>
          <w:rFonts w:ascii="Times New Roman" w:hAnsi="Times New Roman"/>
          <w:bCs/>
        </w:rPr>
      </w:pPr>
    </w:p>
    <w:p w14:paraId="24BC2CCF" w14:textId="77777777" w:rsidR="00E7262F" w:rsidRPr="00957B40" w:rsidRDefault="00E7262F" w:rsidP="0062133E">
      <w:pPr>
        <w:spacing w:before="120" w:line="288" w:lineRule="auto"/>
        <w:ind w:firstLine="720"/>
        <w:jc w:val="both"/>
        <w:rPr>
          <w:rFonts w:ascii="Times New Roman" w:hAnsi="Times New Roman"/>
          <w:bCs/>
        </w:rPr>
      </w:pPr>
    </w:p>
    <w:p w14:paraId="620FD3EB" w14:textId="77777777" w:rsidR="00071D76" w:rsidRPr="00957B40" w:rsidRDefault="00071D76" w:rsidP="0062133E">
      <w:pPr>
        <w:spacing w:before="120" w:line="288" w:lineRule="auto"/>
        <w:ind w:firstLine="720"/>
        <w:jc w:val="both"/>
        <w:rPr>
          <w:rFonts w:ascii="Times New Roman" w:hAnsi="Times New Roman"/>
          <w:bCs/>
        </w:rPr>
      </w:pPr>
    </w:p>
    <w:p w14:paraId="1441CC98" w14:textId="77777777" w:rsidR="00071D76" w:rsidRPr="00957B40" w:rsidRDefault="00071D76" w:rsidP="0062133E">
      <w:pPr>
        <w:spacing w:before="120" w:line="288" w:lineRule="auto"/>
        <w:ind w:firstLine="720"/>
        <w:jc w:val="both"/>
        <w:rPr>
          <w:rFonts w:ascii="Times New Roman" w:hAnsi="Times New Roman"/>
          <w:bCs/>
        </w:rPr>
      </w:pPr>
    </w:p>
    <w:p w14:paraId="3B529E1D" w14:textId="77777777" w:rsidR="00071D76" w:rsidRPr="00957B40" w:rsidRDefault="00071D76" w:rsidP="0062133E">
      <w:pPr>
        <w:spacing w:before="120" w:line="288" w:lineRule="auto"/>
        <w:ind w:firstLine="720"/>
        <w:jc w:val="both"/>
        <w:rPr>
          <w:rFonts w:ascii="Times New Roman" w:hAnsi="Times New Roman"/>
          <w:bCs/>
        </w:rPr>
      </w:pPr>
    </w:p>
    <w:p w14:paraId="6B888F88" w14:textId="77777777" w:rsidR="00071D76" w:rsidRPr="00957B40" w:rsidRDefault="00071D76" w:rsidP="0062133E">
      <w:pPr>
        <w:spacing w:before="120" w:line="288" w:lineRule="auto"/>
        <w:ind w:firstLine="720"/>
        <w:jc w:val="both"/>
        <w:rPr>
          <w:rFonts w:ascii="Times New Roman" w:hAnsi="Times New Roman"/>
          <w:bCs/>
        </w:rPr>
      </w:pPr>
    </w:p>
    <w:p w14:paraId="70F73BCE" w14:textId="77777777" w:rsidR="00071D76" w:rsidRPr="00957B40" w:rsidRDefault="00071D76" w:rsidP="0062133E">
      <w:pPr>
        <w:spacing w:before="120" w:line="288" w:lineRule="auto"/>
        <w:ind w:firstLine="720"/>
        <w:jc w:val="both"/>
        <w:rPr>
          <w:rFonts w:ascii="Times New Roman" w:hAnsi="Times New Roman"/>
          <w:bCs/>
        </w:rPr>
      </w:pPr>
    </w:p>
    <w:p w14:paraId="57BE4126" w14:textId="77777777" w:rsidR="00071D76" w:rsidRPr="00957B40" w:rsidRDefault="00071D76" w:rsidP="0062133E">
      <w:pPr>
        <w:spacing w:before="120" w:line="288" w:lineRule="auto"/>
        <w:ind w:firstLine="720"/>
        <w:jc w:val="both"/>
        <w:rPr>
          <w:rFonts w:ascii="Times New Roman" w:hAnsi="Times New Roman"/>
          <w:bCs/>
        </w:rPr>
      </w:pPr>
    </w:p>
    <w:p w14:paraId="38D63DA0" w14:textId="77777777" w:rsidR="00071D76" w:rsidRPr="00957B40" w:rsidRDefault="00071D76" w:rsidP="0062133E">
      <w:pPr>
        <w:spacing w:before="120" w:line="288" w:lineRule="auto"/>
        <w:ind w:firstLine="720"/>
        <w:jc w:val="both"/>
        <w:rPr>
          <w:rFonts w:ascii="Times New Roman" w:hAnsi="Times New Roman"/>
          <w:bCs/>
        </w:rPr>
      </w:pPr>
    </w:p>
    <w:p w14:paraId="0E06EF68" w14:textId="77777777" w:rsidR="00071D76" w:rsidRPr="00957B40" w:rsidRDefault="00071D76" w:rsidP="0062133E">
      <w:pPr>
        <w:spacing w:before="120" w:line="288" w:lineRule="auto"/>
        <w:ind w:firstLine="720"/>
        <w:jc w:val="both"/>
        <w:rPr>
          <w:rFonts w:ascii="Times New Roman" w:hAnsi="Times New Roman"/>
          <w:bCs/>
        </w:rPr>
      </w:pPr>
    </w:p>
    <w:p w14:paraId="3B1B18D0" w14:textId="77777777" w:rsidR="00071D76" w:rsidRPr="00957B40" w:rsidRDefault="00071D76" w:rsidP="0062133E">
      <w:pPr>
        <w:spacing w:before="120" w:line="288" w:lineRule="auto"/>
        <w:ind w:firstLine="720"/>
        <w:jc w:val="both"/>
        <w:rPr>
          <w:rFonts w:ascii="Times New Roman" w:hAnsi="Times New Roman"/>
          <w:bCs/>
        </w:rPr>
      </w:pPr>
    </w:p>
    <w:p w14:paraId="1993A79A" w14:textId="77777777" w:rsidR="00071D76" w:rsidRPr="00957B40" w:rsidRDefault="00071D76" w:rsidP="0062133E">
      <w:pPr>
        <w:spacing w:before="120" w:line="288" w:lineRule="auto"/>
        <w:ind w:firstLine="720"/>
        <w:jc w:val="both"/>
        <w:rPr>
          <w:rFonts w:ascii="Times New Roman" w:hAnsi="Times New Roman"/>
          <w:bCs/>
        </w:rPr>
      </w:pPr>
    </w:p>
    <w:p w14:paraId="50916FB9" w14:textId="77777777" w:rsidR="00071D76" w:rsidRPr="00957B40" w:rsidRDefault="00071D76" w:rsidP="0062133E">
      <w:pPr>
        <w:spacing w:before="120" w:line="288" w:lineRule="auto"/>
        <w:ind w:firstLine="720"/>
        <w:jc w:val="both"/>
        <w:rPr>
          <w:rFonts w:ascii="Times New Roman" w:hAnsi="Times New Roman"/>
          <w:bCs/>
        </w:rPr>
      </w:pPr>
    </w:p>
    <w:p w14:paraId="7677EF8F" w14:textId="77777777" w:rsidR="00071D76" w:rsidRPr="00957B40" w:rsidRDefault="00071D76" w:rsidP="0062133E">
      <w:pPr>
        <w:spacing w:before="120" w:line="288" w:lineRule="auto"/>
        <w:ind w:firstLine="720"/>
        <w:jc w:val="both"/>
        <w:rPr>
          <w:rFonts w:ascii="Times New Roman" w:hAnsi="Times New Roman"/>
          <w:bCs/>
        </w:rPr>
      </w:pPr>
    </w:p>
    <w:p w14:paraId="722E3B9B" w14:textId="77777777" w:rsidR="00071D76" w:rsidRPr="00957B40" w:rsidRDefault="00071D76" w:rsidP="0062133E">
      <w:pPr>
        <w:spacing w:before="120" w:line="288" w:lineRule="auto"/>
        <w:ind w:firstLine="720"/>
        <w:jc w:val="both"/>
        <w:rPr>
          <w:rFonts w:ascii="Times New Roman" w:hAnsi="Times New Roman"/>
          <w:bCs/>
        </w:rPr>
      </w:pPr>
    </w:p>
    <w:p w14:paraId="72B1907B" w14:textId="77777777" w:rsidR="00071D76" w:rsidRPr="00957B40" w:rsidRDefault="00071D76" w:rsidP="0062133E">
      <w:pPr>
        <w:spacing w:before="120" w:line="288" w:lineRule="auto"/>
        <w:ind w:firstLine="720"/>
        <w:jc w:val="both"/>
        <w:rPr>
          <w:rFonts w:ascii="Times New Roman" w:hAnsi="Times New Roman"/>
          <w:bCs/>
        </w:rPr>
      </w:pPr>
    </w:p>
    <w:p w14:paraId="2100C389" w14:textId="77777777" w:rsidR="00071D76" w:rsidRPr="00957B40" w:rsidRDefault="00071D76" w:rsidP="0062133E">
      <w:pPr>
        <w:spacing w:before="120" w:line="288" w:lineRule="auto"/>
        <w:ind w:firstLine="720"/>
        <w:jc w:val="both"/>
        <w:rPr>
          <w:rFonts w:ascii="Times New Roman" w:hAnsi="Times New Roman"/>
          <w:bCs/>
        </w:rPr>
      </w:pPr>
    </w:p>
    <w:p w14:paraId="355A1432" w14:textId="77777777" w:rsidR="00071D76" w:rsidRPr="00957B40" w:rsidRDefault="00071D76" w:rsidP="0062133E">
      <w:pPr>
        <w:spacing w:before="120" w:line="288" w:lineRule="auto"/>
        <w:ind w:firstLine="720"/>
        <w:jc w:val="both"/>
        <w:rPr>
          <w:rFonts w:ascii="Times New Roman" w:hAnsi="Times New Roman"/>
          <w:bCs/>
        </w:rPr>
      </w:pPr>
    </w:p>
    <w:p w14:paraId="5BC58932" w14:textId="77777777" w:rsidR="000D1AD5" w:rsidRPr="00957B40" w:rsidRDefault="000D1AD5" w:rsidP="000D1AD5">
      <w:pPr>
        <w:shd w:val="clear" w:color="auto" w:fill="FFFFFF"/>
        <w:spacing w:before="60" w:line="288" w:lineRule="auto"/>
        <w:jc w:val="right"/>
        <w:rPr>
          <w:rFonts w:ascii="Times New Roman" w:hAnsi="Times New Roman"/>
          <w:i/>
        </w:rPr>
      </w:pPr>
      <w:r w:rsidRPr="00957B40">
        <w:rPr>
          <w:rFonts w:ascii="Times New Roman" w:hAnsi="Times New Roman"/>
          <w:i/>
        </w:rPr>
        <w:t>Phụ lục 12</w:t>
      </w:r>
    </w:p>
    <w:p w14:paraId="442D247F" w14:textId="77777777" w:rsidR="000D1AD5" w:rsidRPr="00957B40" w:rsidRDefault="000D1AD5" w:rsidP="000D1AD5">
      <w:pPr>
        <w:pStyle w:val="BodyText2"/>
        <w:spacing w:before="60" w:line="288" w:lineRule="auto"/>
        <w:jc w:val="center"/>
        <w:rPr>
          <w:rFonts w:ascii="Times New Roman" w:hAnsi="Times New Roman"/>
          <w:b/>
          <w:szCs w:val="28"/>
        </w:rPr>
      </w:pPr>
    </w:p>
    <w:p w14:paraId="12DDF41B" w14:textId="77777777" w:rsidR="000D1AD5" w:rsidRPr="00957B40" w:rsidRDefault="000D1AD5" w:rsidP="000D1AD5">
      <w:pPr>
        <w:pStyle w:val="BodyText2"/>
        <w:spacing w:before="60" w:line="288" w:lineRule="auto"/>
        <w:jc w:val="center"/>
        <w:rPr>
          <w:rFonts w:ascii="Times New Roman" w:hAnsi="Times New Roman"/>
          <w:b/>
          <w:szCs w:val="28"/>
        </w:rPr>
      </w:pPr>
      <w:r w:rsidRPr="00957B40">
        <w:rPr>
          <w:rFonts w:ascii="Times New Roman" w:hAnsi="Times New Roman"/>
          <w:b/>
          <w:szCs w:val="28"/>
        </w:rPr>
        <w:t>DIỄN VĂN BẾ MẠC ĐẠI HỘI</w:t>
      </w:r>
    </w:p>
    <w:p w14:paraId="67EA6CB9" w14:textId="77777777" w:rsidR="000D1AD5" w:rsidRPr="00957B40" w:rsidRDefault="000D1AD5" w:rsidP="000D1AD5">
      <w:pPr>
        <w:pStyle w:val="BodyText2"/>
        <w:spacing w:before="60" w:line="288" w:lineRule="auto"/>
        <w:jc w:val="center"/>
        <w:rPr>
          <w:rFonts w:ascii="Times New Roman" w:hAnsi="Times New Roman"/>
          <w:b/>
          <w:i/>
          <w:szCs w:val="28"/>
        </w:rPr>
      </w:pPr>
      <w:r w:rsidRPr="00957B40">
        <w:rPr>
          <w:rFonts w:ascii="Times New Roman" w:hAnsi="Times New Roman"/>
          <w:b/>
          <w:i/>
          <w:szCs w:val="28"/>
        </w:rPr>
        <w:t>(Tham khảo)</w:t>
      </w:r>
    </w:p>
    <w:p w14:paraId="2759E8E6" w14:textId="77777777" w:rsidR="000D1AD5" w:rsidRPr="00957B40" w:rsidRDefault="000D1AD5" w:rsidP="000D1AD5">
      <w:pPr>
        <w:spacing w:before="120" w:line="264" w:lineRule="auto"/>
        <w:jc w:val="both"/>
        <w:rPr>
          <w:rFonts w:ascii="Times New Roman" w:hAnsi="Times New Roman"/>
        </w:rPr>
      </w:pPr>
      <w:r w:rsidRPr="00957B40">
        <w:rPr>
          <w:rFonts w:ascii="Times New Roman" w:hAnsi="Times New Roman"/>
        </w:rPr>
        <w:tab/>
      </w:r>
    </w:p>
    <w:p w14:paraId="3F48846A" w14:textId="77777777" w:rsidR="000D1AD5" w:rsidRPr="00957B40" w:rsidRDefault="000D1AD5" w:rsidP="000D1AD5">
      <w:pPr>
        <w:pStyle w:val="BodyText2"/>
        <w:spacing w:before="60" w:line="288" w:lineRule="auto"/>
        <w:ind w:firstLine="720"/>
        <w:rPr>
          <w:rFonts w:ascii="Times New Roman" w:hAnsi="Times New Roman"/>
          <w:szCs w:val="28"/>
        </w:rPr>
      </w:pPr>
      <w:r w:rsidRPr="00957B40">
        <w:rPr>
          <w:rFonts w:ascii="Times New Roman" w:hAnsi="Times New Roman"/>
          <w:szCs w:val="28"/>
        </w:rPr>
        <w:t xml:space="preserve">- Kính thưa </w:t>
      </w:r>
      <w:r w:rsidRPr="00957B40">
        <w:rPr>
          <w:rFonts w:ascii="Times New Roman" w:hAnsi="Times New Roman"/>
          <w:szCs w:val="28"/>
        </w:rPr>
        <w:tab/>
        <w:t>đoàn chủ tịch đại hội!</w:t>
      </w:r>
    </w:p>
    <w:p w14:paraId="5C0CAD93" w14:textId="77777777" w:rsidR="000D1AD5" w:rsidRPr="00957B40" w:rsidRDefault="000D1AD5" w:rsidP="000D1AD5">
      <w:pPr>
        <w:pStyle w:val="BodyText2"/>
        <w:spacing w:before="60" w:line="288" w:lineRule="auto"/>
        <w:ind w:firstLine="720"/>
        <w:rPr>
          <w:rFonts w:ascii="Times New Roman" w:hAnsi="Times New Roman"/>
          <w:szCs w:val="28"/>
        </w:rPr>
      </w:pPr>
      <w:r w:rsidRPr="00957B40">
        <w:rPr>
          <w:rFonts w:ascii="Times New Roman" w:hAnsi="Times New Roman"/>
          <w:szCs w:val="28"/>
        </w:rPr>
        <w:t>- Kính thưa quý vị đại biểu!</w:t>
      </w:r>
      <w:r w:rsidRPr="00957B40">
        <w:rPr>
          <w:rFonts w:ascii="Times New Roman" w:hAnsi="Times New Roman"/>
          <w:szCs w:val="28"/>
        </w:rPr>
        <w:tab/>
      </w:r>
    </w:p>
    <w:p w14:paraId="6D6BBCC9" w14:textId="77777777" w:rsidR="000D1AD5" w:rsidRPr="00957B40" w:rsidRDefault="000D1AD5" w:rsidP="000D1AD5">
      <w:pPr>
        <w:pStyle w:val="BodyText2"/>
        <w:spacing w:before="60" w:line="288" w:lineRule="auto"/>
        <w:ind w:firstLine="720"/>
        <w:rPr>
          <w:rFonts w:ascii="Times New Roman" w:hAnsi="Times New Roman"/>
          <w:szCs w:val="28"/>
        </w:rPr>
      </w:pPr>
      <w:r w:rsidRPr="00957B40">
        <w:rPr>
          <w:rFonts w:ascii="Times New Roman" w:hAnsi="Times New Roman"/>
          <w:szCs w:val="28"/>
        </w:rPr>
        <w:t>- Kính thưa toàn thể đại hội!</w:t>
      </w:r>
    </w:p>
    <w:p w14:paraId="593669CC" w14:textId="77777777" w:rsidR="000D1AD5" w:rsidRPr="00957B40" w:rsidRDefault="000D1AD5" w:rsidP="000D1AD5">
      <w:pPr>
        <w:spacing w:before="60" w:line="288" w:lineRule="auto"/>
        <w:jc w:val="both"/>
        <w:rPr>
          <w:rFonts w:ascii="Times New Roman" w:hAnsi="Times New Roman"/>
          <w:spacing w:val="-4"/>
        </w:rPr>
      </w:pPr>
      <w:r w:rsidRPr="00957B40">
        <w:rPr>
          <w:rFonts w:ascii="Times New Roman" w:hAnsi="Times New Roman"/>
        </w:rPr>
        <w:tab/>
      </w:r>
      <w:r w:rsidRPr="00957B40">
        <w:rPr>
          <w:rFonts w:ascii="Times New Roman" w:hAnsi="Times New Roman"/>
          <w:spacing w:val="-4"/>
        </w:rPr>
        <w:t>Sau……….ngày làm việc tích cực, khẩn trương, nghiêm túc, với tinh thần “……………………………” (chủ đề đại hội), đại hội công đoàn</w:t>
      </w:r>
      <w:r w:rsidR="00BD7649" w:rsidRPr="00957B40">
        <w:rPr>
          <w:rFonts w:ascii="Times New Roman" w:hAnsi="Times New Roman"/>
          <w:spacing w:val="-4"/>
        </w:rPr>
        <w:t xml:space="preserve"> </w:t>
      </w:r>
      <w:r w:rsidRPr="00957B40">
        <w:rPr>
          <w:rFonts w:ascii="Times New Roman" w:hAnsi="Times New Roman"/>
          <w:spacing w:val="-4"/>
        </w:rPr>
        <w:t>…………….…</w:t>
      </w:r>
      <w:r w:rsidR="00BD7649" w:rsidRPr="00957B40">
        <w:rPr>
          <w:rFonts w:ascii="Times New Roman" w:hAnsi="Times New Roman"/>
          <w:spacing w:val="-4"/>
        </w:rPr>
        <w:t xml:space="preserve"> </w:t>
      </w:r>
      <w:r w:rsidRPr="00957B40">
        <w:rPr>
          <w:rFonts w:ascii="Times New Roman" w:hAnsi="Times New Roman"/>
          <w:spacing w:val="-4"/>
        </w:rPr>
        <w:t>lần thứ</w:t>
      </w:r>
      <w:r w:rsidR="00BD7649" w:rsidRPr="00957B40">
        <w:rPr>
          <w:rFonts w:ascii="Times New Roman" w:hAnsi="Times New Roman"/>
          <w:spacing w:val="-4"/>
        </w:rPr>
        <w:t xml:space="preserve"> </w:t>
      </w:r>
      <w:r w:rsidRPr="00957B40">
        <w:rPr>
          <w:rFonts w:ascii="Times New Roman" w:hAnsi="Times New Roman"/>
          <w:spacing w:val="-4"/>
        </w:rPr>
        <w:t>……, nhiệm kỳ 20…- 20….. đã hoàn thành toàn bộ nội dung, chương trình đề ra.</w:t>
      </w:r>
    </w:p>
    <w:p w14:paraId="17859DD7" w14:textId="77777777" w:rsidR="000D1AD5" w:rsidRPr="00957B40" w:rsidRDefault="000D1AD5" w:rsidP="000D1AD5">
      <w:pPr>
        <w:pStyle w:val="BodyText2"/>
        <w:spacing w:before="60" w:line="288" w:lineRule="auto"/>
        <w:ind w:firstLine="720"/>
        <w:rPr>
          <w:rFonts w:ascii="Times New Roman" w:hAnsi="Times New Roman"/>
          <w:szCs w:val="28"/>
        </w:rPr>
      </w:pPr>
      <w:r w:rsidRPr="00957B40">
        <w:rPr>
          <w:rFonts w:ascii="Times New Roman" w:hAnsi="Times New Roman"/>
          <w:szCs w:val="28"/>
        </w:rPr>
        <w:t>Đại hội vinh dự được đón đồng chí</w:t>
      </w:r>
      <w:r w:rsidR="00BD7649" w:rsidRPr="00957B40">
        <w:rPr>
          <w:rFonts w:ascii="Times New Roman" w:hAnsi="Times New Roman"/>
          <w:szCs w:val="28"/>
        </w:rPr>
        <w:t xml:space="preserve"> </w:t>
      </w:r>
      <w:r w:rsidRPr="00957B40">
        <w:rPr>
          <w:rFonts w:ascii="Times New Roman" w:hAnsi="Times New Roman"/>
          <w:szCs w:val="28"/>
        </w:rPr>
        <w:t>………………………….</w:t>
      </w:r>
      <w:r w:rsidR="00BD7649" w:rsidRPr="00957B40">
        <w:rPr>
          <w:rFonts w:ascii="Times New Roman" w:hAnsi="Times New Roman"/>
          <w:szCs w:val="28"/>
        </w:rPr>
        <w:t xml:space="preserve"> </w:t>
      </w:r>
      <w:r w:rsidRPr="00957B40">
        <w:rPr>
          <w:rFonts w:ascii="Times New Roman" w:hAnsi="Times New Roman"/>
          <w:szCs w:val="28"/>
        </w:rPr>
        <w:t>(đồng chí đại diện lãnh đạo cấp ủy, chính quyền đơn vị); đồng chí</w:t>
      </w:r>
      <w:r w:rsidR="00BD7649" w:rsidRPr="00957B40">
        <w:rPr>
          <w:rFonts w:ascii="Times New Roman" w:hAnsi="Times New Roman"/>
          <w:szCs w:val="28"/>
        </w:rPr>
        <w:t xml:space="preserve"> </w:t>
      </w:r>
      <w:r w:rsidRPr="00957B40">
        <w:rPr>
          <w:rFonts w:ascii="Times New Roman" w:hAnsi="Times New Roman"/>
          <w:szCs w:val="28"/>
        </w:rPr>
        <w:t>…………………</w:t>
      </w:r>
      <w:r w:rsidR="00BD7649" w:rsidRPr="00957B40">
        <w:rPr>
          <w:rFonts w:ascii="Times New Roman" w:hAnsi="Times New Roman"/>
          <w:szCs w:val="28"/>
        </w:rPr>
        <w:t xml:space="preserve"> </w:t>
      </w:r>
      <w:r w:rsidRPr="00957B40">
        <w:rPr>
          <w:rFonts w:ascii="Times New Roman" w:hAnsi="Times New Roman"/>
          <w:szCs w:val="28"/>
        </w:rPr>
        <w:t>( đại diện ban thường vụ công đoàn cấp trên) đã đến dự và phát biểu chỉ đạo đại hội.</w:t>
      </w:r>
    </w:p>
    <w:p w14:paraId="7C04F5B4" w14:textId="77777777" w:rsidR="000D1AD5" w:rsidRPr="00957B40" w:rsidRDefault="000D1AD5" w:rsidP="000D1AD5">
      <w:pPr>
        <w:spacing w:before="60" w:line="288" w:lineRule="auto"/>
        <w:jc w:val="both"/>
        <w:rPr>
          <w:rFonts w:ascii="Times New Roman" w:hAnsi="Times New Roman"/>
        </w:rPr>
      </w:pPr>
      <w:r w:rsidRPr="00957B40">
        <w:rPr>
          <w:rFonts w:ascii="Times New Roman" w:hAnsi="Times New Roman"/>
        </w:rPr>
        <w:tab/>
        <w:t>Đại hội vui mừng được đón tiếp các  đồng chí lãnh đạo</w:t>
      </w:r>
      <w:r w:rsidR="00BD7649" w:rsidRPr="00957B40">
        <w:rPr>
          <w:rFonts w:ascii="Times New Roman" w:hAnsi="Times New Roman"/>
        </w:rPr>
        <w:t xml:space="preserve"> </w:t>
      </w:r>
      <w:r w:rsidRPr="00957B40">
        <w:rPr>
          <w:rFonts w:ascii="Times New Roman" w:hAnsi="Times New Roman"/>
        </w:rPr>
        <w:t>…………….., các đồng chí nguyên là</w:t>
      </w:r>
      <w:r w:rsidR="00BD7649" w:rsidRPr="00957B40">
        <w:rPr>
          <w:rFonts w:ascii="Times New Roman" w:hAnsi="Times New Roman"/>
        </w:rPr>
        <w:t xml:space="preserve"> </w:t>
      </w:r>
      <w:r w:rsidRPr="00957B40">
        <w:rPr>
          <w:rFonts w:ascii="Times New Roman" w:hAnsi="Times New Roman"/>
        </w:rPr>
        <w:t>……………………….. qua các thời kỳ; các đồng chí đại diện lãnh đạo các công đoàn trong khối thi đua…………..</w:t>
      </w:r>
    </w:p>
    <w:p w14:paraId="6552E7DC" w14:textId="77777777" w:rsidR="000D1AD5" w:rsidRPr="00957B40" w:rsidRDefault="000D1AD5" w:rsidP="000D1AD5">
      <w:pPr>
        <w:spacing w:before="60" w:line="288" w:lineRule="auto"/>
        <w:jc w:val="both"/>
        <w:rPr>
          <w:rFonts w:ascii="Times New Roman" w:hAnsi="Times New Roman"/>
          <w:spacing w:val="2"/>
        </w:rPr>
      </w:pPr>
      <w:r w:rsidRPr="00957B40">
        <w:rPr>
          <w:rFonts w:ascii="Times New Roman" w:hAnsi="Times New Roman"/>
        </w:rPr>
        <w:tab/>
      </w:r>
      <w:r w:rsidRPr="00957B40">
        <w:rPr>
          <w:rFonts w:ascii="Times New Roman" w:hAnsi="Times New Roman"/>
          <w:spacing w:val="2"/>
        </w:rPr>
        <w:t>Đại hội đã dân chủ thảo luận và nhất trí thông qua báo cáo của ban chấp hành công đoàn</w:t>
      </w:r>
      <w:r w:rsidR="00BD7649" w:rsidRPr="00957B40">
        <w:rPr>
          <w:rFonts w:ascii="Times New Roman" w:hAnsi="Times New Roman"/>
          <w:spacing w:val="2"/>
        </w:rPr>
        <w:t xml:space="preserve"> </w:t>
      </w:r>
      <w:r w:rsidRPr="00957B40">
        <w:rPr>
          <w:rFonts w:ascii="Times New Roman" w:hAnsi="Times New Roman"/>
          <w:spacing w:val="2"/>
        </w:rPr>
        <w:t>…………………………… khóa</w:t>
      </w:r>
      <w:r w:rsidR="00BD7649" w:rsidRPr="00957B40">
        <w:rPr>
          <w:rFonts w:ascii="Times New Roman" w:hAnsi="Times New Roman"/>
          <w:spacing w:val="2"/>
        </w:rPr>
        <w:t xml:space="preserve"> </w:t>
      </w:r>
      <w:r w:rsidRPr="00957B40">
        <w:rPr>
          <w:rFonts w:ascii="Times New Roman" w:hAnsi="Times New Roman"/>
          <w:spacing w:val="2"/>
        </w:rPr>
        <w:t>……….. về đánh giá kết quả hoạt động nhiệm kỳ 20….- 20……; phương hướng, nhiệm vụ của công đoàn …………….</w:t>
      </w:r>
      <w:r w:rsidR="003A72E4" w:rsidRPr="00957B40">
        <w:rPr>
          <w:rFonts w:ascii="Times New Roman" w:hAnsi="Times New Roman"/>
          <w:spacing w:val="2"/>
        </w:rPr>
        <w:t xml:space="preserve"> </w:t>
      </w:r>
      <w:r w:rsidRPr="00957B40">
        <w:rPr>
          <w:rFonts w:ascii="Times New Roman" w:hAnsi="Times New Roman"/>
          <w:spacing w:val="2"/>
        </w:rPr>
        <w:t>nhiệm kỳ 20 - 20. Đại hội đã bầu ban chấp hành công đoàn</w:t>
      </w:r>
      <w:r w:rsidR="003A72E4" w:rsidRPr="00957B40">
        <w:rPr>
          <w:rFonts w:ascii="Times New Roman" w:hAnsi="Times New Roman"/>
          <w:spacing w:val="2"/>
        </w:rPr>
        <w:t xml:space="preserve"> </w:t>
      </w:r>
      <w:r w:rsidRPr="00957B40">
        <w:rPr>
          <w:rFonts w:ascii="Times New Roman" w:hAnsi="Times New Roman"/>
          <w:spacing w:val="2"/>
        </w:rPr>
        <w:t>……… khóa</w:t>
      </w:r>
      <w:r w:rsidR="003A72E4" w:rsidRPr="00957B40">
        <w:rPr>
          <w:rFonts w:ascii="Times New Roman" w:hAnsi="Times New Roman"/>
          <w:spacing w:val="2"/>
        </w:rPr>
        <w:t xml:space="preserve"> </w:t>
      </w:r>
      <w:r w:rsidRPr="00957B40">
        <w:rPr>
          <w:rFonts w:ascii="Times New Roman" w:hAnsi="Times New Roman"/>
          <w:spacing w:val="2"/>
        </w:rPr>
        <w:t>……… gồm các đồng chí có đủ tiêu chuẩn, phẩm chất, tiêu biểu cho cán bộ, công chức, viên chức, đoàn viên công đoàn</w:t>
      </w:r>
      <w:r w:rsidR="003A72E4" w:rsidRPr="00957B40">
        <w:rPr>
          <w:rFonts w:ascii="Times New Roman" w:hAnsi="Times New Roman"/>
          <w:spacing w:val="2"/>
        </w:rPr>
        <w:t xml:space="preserve"> </w:t>
      </w:r>
      <w:r w:rsidRPr="00957B40">
        <w:rPr>
          <w:rFonts w:ascii="Times New Roman" w:hAnsi="Times New Roman"/>
          <w:spacing w:val="2"/>
        </w:rPr>
        <w:t>…………………... Đại hội cũng đã bầu đoàn đại biểu Công đoàn</w:t>
      </w:r>
      <w:r w:rsidR="003A72E4" w:rsidRPr="00957B40">
        <w:rPr>
          <w:rFonts w:ascii="Times New Roman" w:hAnsi="Times New Roman"/>
          <w:spacing w:val="2"/>
        </w:rPr>
        <w:t xml:space="preserve"> </w:t>
      </w:r>
      <w:r w:rsidRPr="00957B40">
        <w:rPr>
          <w:rFonts w:ascii="Times New Roman" w:hAnsi="Times New Roman"/>
          <w:spacing w:val="2"/>
        </w:rPr>
        <w:t>…………………</w:t>
      </w:r>
      <w:r w:rsidR="003A72E4" w:rsidRPr="00957B40">
        <w:rPr>
          <w:rFonts w:ascii="Times New Roman" w:hAnsi="Times New Roman"/>
          <w:spacing w:val="2"/>
        </w:rPr>
        <w:t xml:space="preserve"> </w:t>
      </w:r>
      <w:r w:rsidRPr="00957B40">
        <w:rPr>
          <w:rFonts w:ascii="Times New Roman" w:hAnsi="Times New Roman"/>
          <w:spacing w:val="2"/>
        </w:rPr>
        <w:t xml:space="preserve">mang tiếng nói và nguyện vọng của cán bộ, công chức, viên chức, đoàn viên </w:t>
      </w:r>
      <w:r w:rsidR="003A72E4" w:rsidRPr="00957B40">
        <w:rPr>
          <w:rFonts w:ascii="Times New Roman" w:hAnsi="Times New Roman"/>
          <w:spacing w:val="2"/>
        </w:rPr>
        <w:t>c</w:t>
      </w:r>
      <w:r w:rsidRPr="00957B40">
        <w:rPr>
          <w:rFonts w:ascii="Times New Roman" w:hAnsi="Times New Roman"/>
          <w:spacing w:val="2"/>
        </w:rPr>
        <w:t>ông đoàn</w:t>
      </w:r>
      <w:r w:rsidR="003A72E4" w:rsidRPr="00957B40">
        <w:rPr>
          <w:rFonts w:ascii="Times New Roman" w:hAnsi="Times New Roman"/>
          <w:spacing w:val="2"/>
        </w:rPr>
        <w:t xml:space="preserve"> </w:t>
      </w:r>
      <w:r w:rsidRPr="00957B40">
        <w:rPr>
          <w:rFonts w:ascii="Times New Roman" w:hAnsi="Times New Roman"/>
          <w:spacing w:val="2"/>
        </w:rPr>
        <w:t>………………….</w:t>
      </w:r>
      <w:r w:rsidR="003A72E4" w:rsidRPr="00957B40">
        <w:rPr>
          <w:rFonts w:ascii="Times New Roman" w:hAnsi="Times New Roman"/>
          <w:spacing w:val="2"/>
        </w:rPr>
        <w:t xml:space="preserve"> </w:t>
      </w:r>
      <w:r w:rsidRPr="00957B40">
        <w:rPr>
          <w:rFonts w:ascii="Times New Roman" w:hAnsi="Times New Roman"/>
          <w:spacing w:val="2"/>
        </w:rPr>
        <w:t>đi dự đại hội</w:t>
      </w:r>
      <w:r w:rsidR="003A72E4" w:rsidRPr="00957B40">
        <w:rPr>
          <w:rFonts w:ascii="Times New Roman" w:hAnsi="Times New Roman"/>
          <w:spacing w:val="2"/>
        </w:rPr>
        <w:t xml:space="preserve"> </w:t>
      </w:r>
      <w:r w:rsidRPr="00957B40">
        <w:rPr>
          <w:rFonts w:ascii="Times New Roman" w:hAnsi="Times New Roman"/>
          <w:spacing w:val="2"/>
        </w:rPr>
        <w:t>……………….</w:t>
      </w:r>
      <w:r w:rsidR="003A72E4" w:rsidRPr="00957B40">
        <w:rPr>
          <w:rFonts w:ascii="Times New Roman" w:hAnsi="Times New Roman"/>
          <w:spacing w:val="2"/>
        </w:rPr>
        <w:t xml:space="preserve"> (c</w:t>
      </w:r>
      <w:r w:rsidRPr="00957B40">
        <w:rPr>
          <w:rFonts w:ascii="Times New Roman" w:hAnsi="Times New Roman"/>
          <w:spacing w:val="2"/>
        </w:rPr>
        <w:t xml:space="preserve">ông đoàn cấp trên).  </w:t>
      </w:r>
    </w:p>
    <w:p w14:paraId="3895CB4C" w14:textId="77777777" w:rsidR="000D1AD5" w:rsidRPr="00957B40" w:rsidRDefault="000D1AD5" w:rsidP="000D1AD5">
      <w:pPr>
        <w:spacing w:before="60" w:line="288" w:lineRule="auto"/>
        <w:jc w:val="both"/>
        <w:rPr>
          <w:rFonts w:ascii="Times New Roman" w:hAnsi="Times New Roman"/>
          <w:i/>
        </w:rPr>
      </w:pPr>
      <w:r w:rsidRPr="00957B40">
        <w:rPr>
          <w:rFonts w:ascii="Times New Roman" w:hAnsi="Times New Roman"/>
        </w:rPr>
        <w:tab/>
      </w:r>
      <w:r w:rsidRPr="00957B40">
        <w:rPr>
          <w:rFonts w:ascii="Times New Roman" w:hAnsi="Times New Roman"/>
          <w:i/>
        </w:rPr>
        <w:t>Kính thưa đại hội!</w:t>
      </w:r>
    </w:p>
    <w:p w14:paraId="65A4FD6C" w14:textId="77777777" w:rsidR="00DF647C" w:rsidRPr="00957B40" w:rsidRDefault="000D1AD5" w:rsidP="000D1AD5">
      <w:pPr>
        <w:spacing w:before="60" w:line="288" w:lineRule="auto"/>
        <w:jc w:val="both"/>
        <w:rPr>
          <w:rFonts w:ascii="Times New Roman" w:hAnsi="Times New Roman"/>
        </w:rPr>
      </w:pPr>
      <w:r w:rsidRPr="00957B40">
        <w:rPr>
          <w:rFonts w:ascii="Times New Roman" w:hAnsi="Times New Roman"/>
          <w:i/>
        </w:rPr>
        <w:tab/>
      </w:r>
      <w:r w:rsidRPr="00957B40">
        <w:rPr>
          <w:rFonts w:ascii="Times New Roman" w:hAnsi="Times New Roman"/>
        </w:rPr>
        <w:t>Đất nước ta đang bước sang thời kỳ phát triển mới, đẩy mạnh toàn diện, đồng bộ công cuộc đổi mới, trong bối cảnh cuộc cách mạng khoa học công nghệ số diễn ra mạnh mẽ cùng toàn cầu hóa và hội nhập quốc tế ngày càng sâu rộng; yêu cầu về phát triển tri thức, nâng cao trình độ khoa học công nghệ, hoàn thiện thể chế kinh tế thị trường định hướng xã hội chủ nghĩa, đẩy mạnh cải cách hành chính, cải cách tư pháp, sắp xếp tổ chức, tinh giản biên chế … Bối cảnh trên đặt ra cho</w:t>
      </w:r>
      <w:r w:rsidR="003A72E4" w:rsidRPr="00957B40">
        <w:rPr>
          <w:rFonts w:ascii="Times New Roman" w:hAnsi="Times New Roman"/>
        </w:rPr>
        <w:t xml:space="preserve"> đội ngũ CBCCVCLĐ và các cấp </w:t>
      </w:r>
      <w:r w:rsidR="00650FFE" w:rsidRPr="00957B40">
        <w:rPr>
          <w:rFonts w:ascii="Times New Roman" w:hAnsi="Times New Roman"/>
        </w:rPr>
        <w:t>C</w:t>
      </w:r>
      <w:r w:rsidRPr="00957B40">
        <w:rPr>
          <w:rFonts w:ascii="Times New Roman" w:hAnsi="Times New Roman"/>
        </w:rPr>
        <w:t xml:space="preserve">ông đoàn…………………. những yêu cầu và nhiệm vụ mới rất nặng nề nhưng cũng rất vẻ vang. </w:t>
      </w:r>
    </w:p>
    <w:p w14:paraId="059AF7C6" w14:textId="77777777" w:rsidR="000D1AD5" w:rsidRPr="00957B40" w:rsidRDefault="000D1AD5" w:rsidP="00DF647C">
      <w:pPr>
        <w:spacing w:before="60" w:line="288" w:lineRule="auto"/>
        <w:ind w:firstLine="720"/>
        <w:jc w:val="both"/>
        <w:rPr>
          <w:rFonts w:ascii="Times New Roman" w:hAnsi="Times New Roman"/>
        </w:rPr>
      </w:pPr>
      <w:r w:rsidRPr="00957B40">
        <w:rPr>
          <w:rFonts w:ascii="Times New Roman" w:hAnsi="Times New Roman"/>
        </w:rPr>
        <w:t>Dưới sự lãnh đạo của Đảng ủy…………….., sự phối hợp, giúp đỡ, tạo điều kiện của Lãnh đạo</w:t>
      </w:r>
      <w:r w:rsidR="00650FFE" w:rsidRPr="00957B40">
        <w:rPr>
          <w:rFonts w:ascii="Times New Roman" w:hAnsi="Times New Roman"/>
        </w:rPr>
        <w:t xml:space="preserve"> </w:t>
      </w:r>
      <w:r w:rsidRPr="00957B40">
        <w:rPr>
          <w:rFonts w:ascii="Times New Roman" w:hAnsi="Times New Roman"/>
        </w:rPr>
        <w:t>……………. và các đơn vị trực thuộc, các cấp công đoàn</w:t>
      </w:r>
      <w:r w:rsidR="00650FFE" w:rsidRPr="00957B40">
        <w:rPr>
          <w:rFonts w:ascii="Times New Roman" w:hAnsi="Times New Roman"/>
        </w:rPr>
        <w:t xml:space="preserve"> </w:t>
      </w:r>
      <w:r w:rsidRPr="00957B40">
        <w:rPr>
          <w:rFonts w:ascii="Times New Roman" w:hAnsi="Times New Roman"/>
        </w:rPr>
        <w:t>…………………………</w:t>
      </w:r>
      <w:r w:rsidR="00650FFE" w:rsidRPr="00957B40">
        <w:rPr>
          <w:rFonts w:ascii="Times New Roman" w:hAnsi="Times New Roman"/>
        </w:rPr>
        <w:t xml:space="preserve"> </w:t>
      </w:r>
      <w:r w:rsidRPr="00957B40">
        <w:rPr>
          <w:rFonts w:ascii="Times New Roman" w:hAnsi="Times New Roman"/>
        </w:rPr>
        <w:t>cần tiếp tục ra sức tuyên truyền, vận động CBCCVCLĐ, đoàn viên công đoàn không ngừng phấn đấu vươn lên, tích cực tham gia có hiệu quả các phong trào thi đua, các cuộc vận động do các cấp, các ngành phát động; đẩy mạnh tuyên truyền, vận động đoàn viên, CBCCVCLĐ tích cực tham gia cải cách hành chính, chống tham nhũng, lãng phí, tiêu cực. Tập trung chăm lo đời sống, đại diện bảo vệ quyền và lợi ích hợp pháp, chính đáng của đoàn viên, CBCCVCLĐ; hướng về cơ sở, tăng cường đào tạo, bồi dưỡng đội ngũ cán bộ công đoàn, xây dựng tổ chức công đoàn vững mạnh; tích cực tham gia xây dựng Đảng, Nhà nước, xây dựng cơ quan, đơn vị trong sạch, vững mạnh; góp phần xây dựng đội ngũ CBCCVCLĐ đáp ứng yêu cầu của thời kỳ mới. Đó chính là những nhiệm vụ cơ bản mà toàn thể cán bộ, đoàn viên Công đoàn</w:t>
      </w:r>
      <w:r w:rsidR="00650FFE" w:rsidRPr="00957B40">
        <w:rPr>
          <w:rFonts w:ascii="Times New Roman" w:hAnsi="Times New Roman"/>
        </w:rPr>
        <w:t xml:space="preserve"> </w:t>
      </w:r>
      <w:r w:rsidRPr="00957B40">
        <w:rPr>
          <w:rFonts w:ascii="Times New Roman" w:hAnsi="Times New Roman"/>
        </w:rPr>
        <w:t>……………..</w:t>
      </w:r>
      <w:r w:rsidR="00650FFE" w:rsidRPr="00957B40">
        <w:rPr>
          <w:rFonts w:ascii="Times New Roman" w:hAnsi="Times New Roman"/>
        </w:rPr>
        <w:t xml:space="preserve"> </w:t>
      </w:r>
      <w:r w:rsidRPr="00957B40">
        <w:rPr>
          <w:rFonts w:ascii="Times New Roman" w:hAnsi="Times New Roman"/>
        </w:rPr>
        <w:t>phải phấn đấu thực hiện trong thời gian tới.</w:t>
      </w:r>
    </w:p>
    <w:p w14:paraId="25200ABF" w14:textId="77777777" w:rsidR="000D1AD5" w:rsidRPr="00957B40" w:rsidRDefault="000D1AD5" w:rsidP="000D1AD5">
      <w:pPr>
        <w:spacing w:before="60" w:line="288" w:lineRule="auto"/>
        <w:jc w:val="both"/>
        <w:rPr>
          <w:rFonts w:ascii="Times New Roman" w:hAnsi="Times New Roman"/>
          <w:i/>
        </w:rPr>
      </w:pPr>
      <w:r w:rsidRPr="00957B40">
        <w:rPr>
          <w:rFonts w:ascii="Times New Roman" w:hAnsi="Times New Roman"/>
        </w:rPr>
        <w:tab/>
      </w:r>
      <w:r w:rsidRPr="00957B40">
        <w:rPr>
          <w:rFonts w:ascii="Times New Roman" w:hAnsi="Times New Roman"/>
          <w:i/>
        </w:rPr>
        <w:t>Kính</w:t>
      </w:r>
      <w:r w:rsidRPr="00957B40">
        <w:rPr>
          <w:rFonts w:ascii="Times New Roman" w:hAnsi="Times New Roman"/>
        </w:rPr>
        <w:t xml:space="preserve"> </w:t>
      </w:r>
      <w:r w:rsidRPr="00957B40">
        <w:rPr>
          <w:rFonts w:ascii="Times New Roman" w:hAnsi="Times New Roman"/>
          <w:i/>
        </w:rPr>
        <w:t>thưa các đồng chí!</w:t>
      </w:r>
    </w:p>
    <w:p w14:paraId="5949147B" w14:textId="77777777" w:rsidR="000D1AD5" w:rsidRPr="00957B40" w:rsidRDefault="000D1AD5" w:rsidP="000D1AD5">
      <w:pPr>
        <w:spacing w:before="60" w:line="288" w:lineRule="auto"/>
        <w:jc w:val="both"/>
        <w:rPr>
          <w:rFonts w:ascii="Times New Roman" w:hAnsi="Times New Roman"/>
        </w:rPr>
      </w:pPr>
      <w:r w:rsidRPr="00957B40">
        <w:rPr>
          <w:rFonts w:ascii="Times New Roman" w:hAnsi="Times New Roman"/>
        </w:rPr>
        <w:tab/>
        <w:t>Đại hội Công đoàn</w:t>
      </w:r>
      <w:r w:rsidR="00650FFE" w:rsidRPr="00957B40">
        <w:rPr>
          <w:rFonts w:ascii="Times New Roman" w:hAnsi="Times New Roman"/>
        </w:rPr>
        <w:t xml:space="preserve"> </w:t>
      </w:r>
      <w:r w:rsidRPr="00957B40">
        <w:rPr>
          <w:rFonts w:ascii="Times New Roman" w:hAnsi="Times New Roman"/>
        </w:rPr>
        <w:t>…………</w:t>
      </w:r>
      <w:r w:rsidR="00650FFE" w:rsidRPr="00957B40">
        <w:rPr>
          <w:rFonts w:ascii="Times New Roman" w:hAnsi="Times New Roman"/>
        </w:rPr>
        <w:t xml:space="preserve"> </w:t>
      </w:r>
      <w:r w:rsidRPr="00957B40">
        <w:rPr>
          <w:rFonts w:ascii="Times New Roman" w:hAnsi="Times New Roman"/>
        </w:rPr>
        <w:t>lần thứ</w:t>
      </w:r>
      <w:r w:rsidR="00650FFE" w:rsidRPr="00957B40">
        <w:rPr>
          <w:rFonts w:ascii="Times New Roman" w:hAnsi="Times New Roman"/>
        </w:rPr>
        <w:t xml:space="preserve"> </w:t>
      </w:r>
      <w:r w:rsidRPr="00957B40">
        <w:rPr>
          <w:rFonts w:ascii="Times New Roman" w:hAnsi="Times New Roman"/>
        </w:rPr>
        <w:t>…………</w:t>
      </w:r>
      <w:r w:rsidR="00650FFE" w:rsidRPr="00957B40">
        <w:rPr>
          <w:rFonts w:ascii="Times New Roman" w:hAnsi="Times New Roman"/>
        </w:rPr>
        <w:t xml:space="preserve"> </w:t>
      </w:r>
      <w:r w:rsidRPr="00957B40">
        <w:rPr>
          <w:rFonts w:ascii="Times New Roman" w:hAnsi="Times New Roman"/>
        </w:rPr>
        <w:t>đã thành công tốt đẹp. Đại hội trân trọng cảm ơn các đồng chí lãnh đạo (lãnh đạo cấp ủy, chính quyền đơn vị, lãnh đạo công đoàn cấp trên) đã đến dự, chỉ đạo và động viên đại hội.</w:t>
      </w:r>
    </w:p>
    <w:p w14:paraId="63A39D61" w14:textId="77777777" w:rsidR="000D1AD5" w:rsidRPr="00957B40" w:rsidRDefault="000D1AD5" w:rsidP="000D1AD5">
      <w:pPr>
        <w:spacing w:before="60" w:line="288" w:lineRule="auto"/>
        <w:jc w:val="both"/>
        <w:rPr>
          <w:rFonts w:ascii="Times New Roman" w:hAnsi="Times New Roman"/>
        </w:rPr>
      </w:pPr>
      <w:r w:rsidRPr="00957B40">
        <w:rPr>
          <w:rFonts w:ascii="Times New Roman" w:hAnsi="Times New Roman"/>
        </w:rPr>
        <w:tab/>
        <w:t>Trong niềm vui phấn khởi trước thành công của đại hội, tôi xin tuyên bố bế mạc đại hội đại biểu Công đoàn…………… .lần thứ</w:t>
      </w:r>
      <w:r w:rsidR="00650FFE" w:rsidRPr="00957B40">
        <w:rPr>
          <w:rFonts w:ascii="Times New Roman" w:hAnsi="Times New Roman"/>
        </w:rPr>
        <w:t xml:space="preserve"> </w:t>
      </w:r>
      <w:r w:rsidRPr="00957B40">
        <w:rPr>
          <w:rFonts w:ascii="Times New Roman" w:hAnsi="Times New Roman"/>
        </w:rPr>
        <w:t xml:space="preserve">………... </w:t>
      </w:r>
    </w:p>
    <w:p w14:paraId="16D98542" w14:textId="77777777" w:rsidR="000D1AD5" w:rsidRPr="00957B40" w:rsidRDefault="000D1AD5" w:rsidP="000D1AD5">
      <w:pPr>
        <w:spacing w:before="60" w:line="288" w:lineRule="auto"/>
        <w:ind w:firstLine="720"/>
        <w:jc w:val="both"/>
        <w:rPr>
          <w:rFonts w:ascii="Times New Roman" w:hAnsi="Times New Roman"/>
        </w:rPr>
      </w:pPr>
      <w:r w:rsidRPr="00957B40">
        <w:rPr>
          <w:rFonts w:ascii="Times New Roman" w:hAnsi="Times New Roman"/>
        </w:rPr>
        <w:t>Kính chúc các đồng chí lãnh đạo, các vị khách quí, các đồng chí đại biểu sức khỏe, hạnh phúc và nhiều thành công.</w:t>
      </w:r>
    </w:p>
    <w:p w14:paraId="31D9E17C" w14:textId="77777777" w:rsidR="000D1AD5" w:rsidRPr="00957B40" w:rsidRDefault="000D1AD5" w:rsidP="000D1AD5">
      <w:pPr>
        <w:spacing w:before="60" w:line="288" w:lineRule="auto"/>
        <w:jc w:val="both"/>
        <w:rPr>
          <w:rFonts w:ascii="Times New Roman" w:hAnsi="Times New Roman"/>
          <w:i/>
        </w:rPr>
      </w:pPr>
      <w:r w:rsidRPr="00957B40">
        <w:rPr>
          <w:rFonts w:ascii="Times New Roman" w:hAnsi="Times New Roman"/>
        </w:rPr>
        <w:tab/>
      </w:r>
      <w:r w:rsidRPr="00957B40">
        <w:rPr>
          <w:rFonts w:ascii="Times New Roman" w:hAnsi="Times New Roman"/>
          <w:i/>
        </w:rPr>
        <w:t>Xin trân trọng cảm ơn!</w:t>
      </w:r>
    </w:p>
    <w:p w14:paraId="0EAC27D8" w14:textId="77777777" w:rsidR="000D1AD5" w:rsidRPr="00957B40" w:rsidRDefault="000D1AD5" w:rsidP="000D1AD5">
      <w:pPr>
        <w:jc w:val="center"/>
        <w:rPr>
          <w:rFonts w:ascii="Times New Roman" w:hAnsi="Times New Roman"/>
          <w:lang w:val="fr-FR"/>
        </w:rPr>
      </w:pPr>
    </w:p>
    <w:p w14:paraId="7D813C1E" w14:textId="77777777" w:rsidR="000D1AD5" w:rsidRPr="00957B40" w:rsidRDefault="000D1AD5" w:rsidP="000D1AD5">
      <w:pPr>
        <w:jc w:val="center"/>
        <w:rPr>
          <w:rFonts w:ascii="Times New Roman" w:hAnsi="Times New Roman"/>
          <w:lang w:val="fr-FR"/>
        </w:rPr>
      </w:pPr>
    </w:p>
    <w:p w14:paraId="61EC4302" w14:textId="77777777" w:rsidR="000D1AD5" w:rsidRPr="00957B40" w:rsidRDefault="000D1AD5" w:rsidP="000D1AD5">
      <w:pPr>
        <w:jc w:val="center"/>
        <w:rPr>
          <w:rFonts w:ascii="Times New Roman" w:hAnsi="Times New Roman"/>
          <w:lang w:val="fr-FR"/>
        </w:rPr>
      </w:pPr>
    </w:p>
    <w:p w14:paraId="3FD38429" w14:textId="77777777" w:rsidR="000D1AD5" w:rsidRPr="00957B40" w:rsidRDefault="000D1AD5" w:rsidP="000D1AD5">
      <w:pPr>
        <w:pStyle w:val="BodyText2"/>
        <w:spacing w:before="60" w:line="288" w:lineRule="auto"/>
        <w:ind w:firstLine="720"/>
        <w:rPr>
          <w:rFonts w:ascii="Times New Roman" w:hAnsi="Times New Roman"/>
          <w:szCs w:val="28"/>
          <w:lang w:val="fr-FR"/>
        </w:rPr>
      </w:pPr>
    </w:p>
    <w:p w14:paraId="3081E9F8" w14:textId="77777777" w:rsidR="000D1AD5" w:rsidRPr="00957B40" w:rsidRDefault="000D1AD5" w:rsidP="000D1AD5">
      <w:pPr>
        <w:pStyle w:val="BodyText2"/>
        <w:spacing w:before="60" w:line="288" w:lineRule="auto"/>
        <w:ind w:firstLine="720"/>
        <w:rPr>
          <w:rFonts w:ascii="Times New Roman" w:hAnsi="Times New Roman"/>
          <w:szCs w:val="28"/>
        </w:rPr>
      </w:pPr>
    </w:p>
    <w:p w14:paraId="02F9971B" w14:textId="77777777" w:rsidR="000D1AD5" w:rsidRPr="00957B40" w:rsidRDefault="000D1AD5" w:rsidP="000D1AD5">
      <w:pPr>
        <w:tabs>
          <w:tab w:val="left" w:pos="2046"/>
        </w:tabs>
        <w:spacing w:before="60" w:line="288" w:lineRule="auto"/>
        <w:ind w:firstLine="720"/>
        <w:jc w:val="both"/>
        <w:rPr>
          <w:rFonts w:ascii="Times New Roman" w:hAnsi="Times New Roman"/>
        </w:rPr>
      </w:pPr>
    </w:p>
    <w:p w14:paraId="3C268947" w14:textId="77777777" w:rsidR="000D1AD5" w:rsidRPr="00957B40" w:rsidRDefault="000D1AD5" w:rsidP="000D1AD5">
      <w:pPr>
        <w:tabs>
          <w:tab w:val="left" w:pos="2046"/>
        </w:tabs>
        <w:spacing w:before="60" w:line="288" w:lineRule="auto"/>
        <w:ind w:firstLine="720"/>
        <w:jc w:val="both"/>
        <w:rPr>
          <w:rFonts w:ascii="Times New Roman" w:hAnsi="Times New Roman"/>
        </w:rPr>
      </w:pPr>
    </w:p>
    <w:p w14:paraId="2D6D318D" w14:textId="77777777" w:rsidR="000D1AD5" w:rsidRPr="00957B40" w:rsidRDefault="000D1AD5" w:rsidP="000D1AD5">
      <w:pPr>
        <w:tabs>
          <w:tab w:val="left" w:pos="2046"/>
        </w:tabs>
        <w:spacing w:before="60" w:line="288" w:lineRule="auto"/>
        <w:ind w:firstLine="720"/>
        <w:jc w:val="both"/>
        <w:rPr>
          <w:rFonts w:ascii="Times New Roman" w:hAnsi="Times New Roman"/>
        </w:rPr>
      </w:pPr>
    </w:p>
    <w:p w14:paraId="5112C703" w14:textId="77777777" w:rsidR="000D1AD5" w:rsidRPr="00957B40" w:rsidRDefault="000D1AD5" w:rsidP="000D1AD5">
      <w:pPr>
        <w:tabs>
          <w:tab w:val="left" w:pos="2046"/>
        </w:tabs>
        <w:spacing w:before="60" w:line="288" w:lineRule="auto"/>
        <w:ind w:firstLine="720"/>
        <w:jc w:val="both"/>
        <w:rPr>
          <w:rFonts w:ascii="Times New Roman" w:hAnsi="Times New Roman"/>
        </w:rPr>
      </w:pPr>
    </w:p>
    <w:p w14:paraId="5869A14B" w14:textId="77777777" w:rsidR="000D1AD5" w:rsidRPr="00957B40" w:rsidRDefault="000D1AD5" w:rsidP="000D1AD5">
      <w:pPr>
        <w:tabs>
          <w:tab w:val="left" w:pos="2046"/>
        </w:tabs>
        <w:spacing w:before="60" w:line="288" w:lineRule="auto"/>
        <w:ind w:firstLine="720"/>
        <w:jc w:val="both"/>
        <w:rPr>
          <w:rFonts w:ascii="Times New Roman" w:hAnsi="Times New Roman"/>
        </w:rPr>
      </w:pPr>
    </w:p>
    <w:p w14:paraId="675DA6F7" w14:textId="77777777" w:rsidR="000D1AD5" w:rsidRPr="00957B40" w:rsidRDefault="000D1AD5" w:rsidP="000D1AD5">
      <w:pPr>
        <w:tabs>
          <w:tab w:val="left" w:pos="2046"/>
        </w:tabs>
        <w:spacing w:before="60" w:line="288" w:lineRule="auto"/>
        <w:ind w:firstLine="720"/>
        <w:jc w:val="both"/>
        <w:rPr>
          <w:rFonts w:ascii="Times New Roman" w:hAnsi="Times New Roman"/>
        </w:rPr>
      </w:pPr>
    </w:p>
    <w:p w14:paraId="0EDB4114" w14:textId="77777777" w:rsidR="000D1AD5" w:rsidRPr="00957B40" w:rsidRDefault="000D1AD5" w:rsidP="000D1AD5">
      <w:pPr>
        <w:jc w:val="right"/>
        <w:rPr>
          <w:rFonts w:ascii="Times New Roman" w:hAnsi="Times New Roman"/>
          <w:i/>
        </w:rPr>
      </w:pPr>
      <w:r w:rsidRPr="00957B40">
        <w:rPr>
          <w:rFonts w:ascii="Times New Roman" w:hAnsi="Times New Roman"/>
          <w:i/>
        </w:rPr>
        <w:t>Phụ lục 13</w:t>
      </w:r>
    </w:p>
    <w:tbl>
      <w:tblPr>
        <w:tblW w:w="9910" w:type="dxa"/>
        <w:jc w:val="center"/>
        <w:tblLook w:val="04A0" w:firstRow="1" w:lastRow="0" w:firstColumn="1" w:lastColumn="0" w:noHBand="0" w:noVBand="1"/>
      </w:tblPr>
      <w:tblGrid>
        <w:gridCol w:w="4534"/>
        <w:gridCol w:w="5376"/>
      </w:tblGrid>
      <w:tr w:rsidR="000D1AD5" w:rsidRPr="00957B40" w14:paraId="53318768" w14:textId="77777777" w:rsidTr="00240EE4">
        <w:trPr>
          <w:jc w:val="center"/>
        </w:trPr>
        <w:tc>
          <w:tcPr>
            <w:tcW w:w="4534" w:type="dxa"/>
            <w:shd w:val="clear" w:color="auto" w:fill="auto"/>
          </w:tcPr>
          <w:p w14:paraId="0C5C4C99" w14:textId="77777777" w:rsidR="000D1AD5" w:rsidRPr="00957B40" w:rsidRDefault="000D1AD5" w:rsidP="00240EE4">
            <w:pPr>
              <w:jc w:val="center"/>
              <w:rPr>
                <w:rFonts w:ascii="Times New Roman" w:hAnsi="Times New Roman"/>
                <w:bCs/>
                <w:spacing w:val="-6"/>
                <w:sz w:val="26"/>
                <w:szCs w:val="26"/>
              </w:rPr>
            </w:pPr>
          </w:p>
          <w:p w14:paraId="4BF34320" w14:textId="77777777" w:rsidR="000D1AD5" w:rsidRPr="00957B40" w:rsidRDefault="000D1AD5" w:rsidP="00240EE4">
            <w:pPr>
              <w:jc w:val="center"/>
              <w:rPr>
                <w:rFonts w:ascii="Times New Roman" w:hAnsi="Times New Roman"/>
                <w:bCs/>
                <w:sz w:val="26"/>
                <w:szCs w:val="26"/>
              </w:rPr>
            </w:pPr>
            <w:r w:rsidRPr="00957B40">
              <w:rPr>
                <w:rFonts w:ascii="Times New Roman" w:hAnsi="Times New Roman"/>
                <w:bCs/>
                <w:spacing w:val="-6"/>
                <w:sz w:val="26"/>
                <w:szCs w:val="26"/>
              </w:rPr>
              <w:t>CÔNG ĐOÀN ……</w:t>
            </w:r>
            <w:r w:rsidRPr="00957B40">
              <w:rPr>
                <w:rFonts w:ascii="Times New Roman" w:hAnsi="Times New Roman"/>
                <w:b/>
                <w:bCs/>
                <w:spacing w:val="-6"/>
                <w:sz w:val="26"/>
                <w:szCs w:val="26"/>
              </w:rPr>
              <w:br/>
            </w:r>
            <w:r w:rsidRPr="00957B40">
              <w:rPr>
                <w:rFonts w:ascii="Times New Roman" w:hAnsi="Times New Roman"/>
                <w:b/>
                <w:bCs/>
                <w:sz w:val="26"/>
                <w:szCs w:val="26"/>
              </w:rPr>
              <w:t>CÔNG ĐOÀN ……</w:t>
            </w:r>
          </w:p>
          <w:p w14:paraId="4E630FA5" w14:textId="77777777" w:rsidR="000D1AD5" w:rsidRPr="00957B40" w:rsidRDefault="00A83B3C" w:rsidP="00240EE4">
            <w:pPr>
              <w:jc w:val="center"/>
              <w:rPr>
                <w:rFonts w:ascii="Times New Roman" w:hAnsi="Times New Roman"/>
                <w:bCs/>
                <w:sz w:val="26"/>
                <w:szCs w:val="26"/>
              </w:rPr>
            </w:pPr>
            <w:r>
              <w:rPr>
                <w:rFonts w:ascii="Times New Roman" w:hAnsi="Times New Roman"/>
                <w:noProof/>
              </w:rPr>
              <mc:AlternateContent>
                <mc:Choice Requires="wps">
                  <w:drawing>
                    <wp:anchor distT="4294967295" distB="4294967295" distL="114300" distR="114300" simplePos="0" relativeHeight="251695104" behindDoc="0" locked="0" layoutInCell="1" allowOverlap="1" wp14:anchorId="206F7EE5" wp14:editId="7063C92A">
                      <wp:simplePos x="0" y="0"/>
                      <wp:positionH relativeFrom="column">
                        <wp:posOffset>692150</wp:posOffset>
                      </wp:positionH>
                      <wp:positionV relativeFrom="paragraph">
                        <wp:posOffset>17779</wp:posOffset>
                      </wp:positionV>
                      <wp:extent cx="1454150" cy="0"/>
                      <wp:effectExtent l="0" t="0" r="0" b="0"/>
                      <wp:wrapNone/>
                      <wp:docPr id="28"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5415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F5034" id="Straight Connector 16" o:spid="_x0000_s1026" style="position:absolute;z-index:2516951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54.5pt,1.4pt" to="169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" strokecolor="#4579b8">
                      <o:lock v:ext="edit" shapetype="f"/>
                    </v:line>
                  </w:pict>
                </mc:Fallback>
              </mc:AlternateContent>
            </w:r>
          </w:p>
          <w:p w14:paraId="495C11CB" w14:textId="77777777" w:rsidR="000D1AD5" w:rsidRPr="00957B40" w:rsidRDefault="000D1AD5" w:rsidP="00240EE4">
            <w:pPr>
              <w:jc w:val="center"/>
              <w:rPr>
                <w:rFonts w:ascii="Times New Roman" w:hAnsi="Times New Roman"/>
                <w:bCs/>
                <w:sz w:val="26"/>
                <w:szCs w:val="26"/>
              </w:rPr>
            </w:pPr>
            <w:r w:rsidRPr="00957B40">
              <w:rPr>
                <w:rFonts w:ascii="Times New Roman" w:hAnsi="Times New Roman"/>
                <w:bCs/>
                <w:sz w:val="26"/>
                <w:szCs w:val="26"/>
              </w:rPr>
              <w:t xml:space="preserve">Số: …../TTr-CĐ    </w:t>
            </w:r>
          </w:p>
          <w:p w14:paraId="6C238551" w14:textId="77777777" w:rsidR="000D1AD5" w:rsidRPr="00957B40" w:rsidRDefault="000D1AD5" w:rsidP="00240EE4">
            <w:pPr>
              <w:jc w:val="center"/>
              <w:rPr>
                <w:rFonts w:ascii="Times New Roman" w:hAnsi="Times New Roman"/>
                <w:bCs/>
                <w:spacing w:val="-4"/>
                <w:sz w:val="22"/>
                <w:szCs w:val="22"/>
              </w:rPr>
            </w:pPr>
          </w:p>
        </w:tc>
        <w:tc>
          <w:tcPr>
            <w:tcW w:w="5376" w:type="dxa"/>
            <w:shd w:val="clear" w:color="auto" w:fill="auto"/>
          </w:tcPr>
          <w:p w14:paraId="29BE55D6" w14:textId="77777777" w:rsidR="000D1AD5" w:rsidRPr="00957B40" w:rsidRDefault="000D1AD5" w:rsidP="00240EE4">
            <w:pPr>
              <w:jc w:val="center"/>
              <w:rPr>
                <w:rFonts w:ascii="Times New Roman" w:hAnsi="Times New Roman"/>
                <w:b/>
                <w:bCs/>
                <w:spacing w:val="-8"/>
                <w:sz w:val="26"/>
                <w:szCs w:val="26"/>
              </w:rPr>
            </w:pPr>
          </w:p>
          <w:p w14:paraId="05EFAB51" w14:textId="77777777" w:rsidR="000D1AD5" w:rsidRPr="00957B40" w:rsidRDefault="00A83B3C" w:rsidP="00240EE4">
            <w:pPr>
              <w:jc w:val="center"/>
              <w:rPr>
                <w:rFonts w:ascii="Times New Roman" w:hAnsi="Times New Roman"/>
                <w:i/>
                <w:iCs/>
                <w:sz w:val="26"/>
                <w:szCs w:val="26"/>
              </w:rPr>
            </w:pPr>
            <w:r>
              <w:rPr>
                <w:rFonts w:ascii="Times New Roman" w:hAnsi="Times New Roman"/>
                <w:noProof/>
              </w:rPr>
              <mc:AlternateContent>
                <mc:Choice Requires="wps">
                  <w:drawing>
                    <wp:anchor distT="4294967293" distB="4294967293" distL="114300" distR="114300" simplePos="0" relativeHeight="251694080" behindDoc="0" locked="0" layoutInCell="1" allowOverlap="1" wp14:anchorId="3F295661" wp14:editId="2FE3A653">
                      <wp:simplePos x="0" y="0"/>
                      <wp:positionH relativeFrom="column">
                        <wp:posOffset>619760</wp:posOffset>
                      </wp:positionH>
                      <wp:positionV relativeFrom="paragraph">
                        <wp:posOffset>398144</wp:posOffset>
                      </wp:positionV>
                      <wp:extent cx="2057400" cy="0"/>
                      <wp:effectExtent l="0" t="0" r="0" b="0"/>
                      <wp:wrapNone/>
                      <wp:docPr id="27"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13EA4" id="Straight Connector 15" o:spid="_x0000_s1026" style="position:absolute;z-index:25169408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8.8pt,31.35pt" to="210.8pt,3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">
                      <o:lock v:ext="edit" shapetype="f"/>
                    </v:line>
                  </w:pict>
                </mc:Fallback>
              </mc:AlternateContent>
            </w:r>
            <w:r w:rsidR="000D1AD5" w:rsidRPr="00957B40">
              <w:rPr>
                <w:rFonts w:ascii="Times New Roman" w:hAnsi="Times New Roman"/>
                <w:b/>
                <w:bCs/>
                <w:spacing w:val="-8"/>
                <w:sz w:val="26"/>
                <w:szCs w:val="26"/>
              </w:rPr>
              <w:t>CỘNG HÒA XÃ HỘI CHỦ NGHĨA VIỆT NAM</w:t>
            </w:r>
            <w:r w:rsidR="000D1AD5" w:rsidRPr="00957B40">
              <w:rPr>
                <w:rFonts w:ascii="Times New Roman" w:hAnsi="Times New Roman"/>
                <w:b/>
                <w:bCs/>
                <w:spacing w:val="-8"/>
                <w:sz w:val="26"/>
                <w:szCs w:val="26"/>
              </w:rPr>
              <w:br/>
            </w:r>
            <w:r w:rsidR="000D1AD5" w:rsidRPr="00957B40">
              <w:rPr>
                <w:rFonts w:ascii="Times New Roman" w:hAnsi="Times New Roman"/>
                <w:b/>
                <w:bCs/>
                <w:sz w:val="26"/>
                <w:szCs w:val="26"/>
              </w:rPr>
              <w:t>Độc lập - Tự do - Hạnh phúc</w:t>
            </w:r>
            <w:r w:rsidR="000D1AD5" w:rsidRPr="00957B40">
              <w:rPr>
                <w:rFonts w:ascii="Times New Roman" w:hAnsi="Times New Roman"/>
                <w:b/>
                <w:bCs/>
                <w:sz w:val="26"/>
                <w:szCs w:val="26"/>
              </w:rPr>
              <w:br/>
            </w:r>
          </w:p>
          <w:p w14:paraId="568BFB38" w14:textId="77777777" w:rsidR="000D1AD5" w:rsidRPr="00957B40" w:rsidRDefault="000D1AD5" w:rsidP="00240EE4">
            <w:pPr>
              <w:jc w:val="center"/>
              <w:rPr>
                <w:rFonts w:ascii="Times New Roman" w:hAnsi="Times New Roman"/>
                <w:sz w:val="26"/>
                <w:szCs w:val="26"/>
              </w:rPr>
            </w:pPr>
            <w:r w:rsidRPr="00957B40">
              <w:rPr>
                <w:rFonts w:ascii="Times New Roman" w:hAnsi="Times New Roman"/>
                <w:i/>
                <w:iCs/>
                <w:sz w:val="26"/>
                <w:szCs w:val="26"/>
              </w:rPr>
              <w:t xml:space="preserve">Hà Nội, ngày       tháng     năm    </w:t>
            </w:r>
          </w:p>
        </w:tc>
      </w:tr>
    </w:tbl>
    <w:p w14:paraId="2E24887C" w14:textId="77777777" w:rsidR="000D1AD5" w:rsidRPr="00957B40" w:rsidRDefault="000D1AD5" w:rsidP="000D1AD5">
      <w:pPr>
        <w:jc w:val="center"/>
        <w:rPr>
          <w:rFonts w:ascii="Times New Roman" w:hAnsi="Times New Roman"/>
          <w:b/>
        </w:rPr>
      </w:pPr>
    </w:p>
    <w:p w14:paraId="4A94BF82" w14:textId="77777777" w:rsidR="000D1AD5" w:rsidRPr="00957B40" w:rsidRDefault="000D1AD5" w:rsidP="000D1AD5">
      <w:pPr>
        <w:jc w:val="center"/>
        <w:rPr>
          <w:rFonts w:ascii="Times New Roman" w:hAnsi="Times New Roman"/>
          <w:b/>
        </w:rPr>
      </w:pPr>
      <w:r w:rsidRPr="00957B40">
        <w:rPr>
          <w:rFonts w:ascii="Times New Roman" w:hAnsi="Times New Roman"/>
          <w:b/>
        </w:rPr>
        <w:t>TỜ TRÌNH</w:t>
      </w:r>
    </w:p>
    <w:p w14:paraId="4783BC7C" w14:textId="77777777" w:rsidR="000D1AD5" w:rsidRPr="00957B40" w:rsidRDefault="000D1AD5" w:rsidP="000D1AD5">
      <w:pPr>
        <w:jc w:val="center"/>
        <w:rPr>
          <w:rFonts w:ascii="Times New Roman" w:hAnsi="Times New Roman"/>
          <w:b/>
        </w:rPr>
      </w:pPr>
      <w:r w:rsidRPr="00957B40">
        <w:rPr>
          <w:rFonts w:ascii="Times New Roman" w:hAnsi="Times New Roman"/>
          <w:b/>
        </w:rPr>
        <w:t>Về công tác chuẩn bị và tổ chức đại hội Công đoàn………..,</w:t>
      </w:r>
    </w:p>
    <w:p w14:paraId="23E2CE38" w14:textId="77777777" w:rsidR="000D1AD5" w:rsidRPr="00957B40" w:rsidRDefault="000D1AD5" w:rsidP="000D1AD5">
      <w:pPr>
        <w:jc w:val="center"/>
        <w:rPr>
          <w:rFonts w:ascii="Times New Roman" w:hAnsi="Times New Roman"/>
          <w:b/>
        </w:rPr>
      </w:pPr>
      <w:r w:rsidRPr="00957B40">
        <w:rPr>
          <w:rFonts w:ascii="Times New Roman" w:hAnsi="Times New Roman"/>
          <w:b/>
        </w:rPr>
        <w:t>Nhiệm kỳ 2023-2028</w:t>
      </w:r>
    </w:p>
    <w:p w14:paraId="4F0E06C5" w14:textId="77777777" w:rsidR="000D1AD5" w:rsidRPr="00957B40" w:rsidRDefault="000D1AD5" w:rsidP="000D1AD5">
      <w:pPr>
        <w:jc w:val="center"/>
        <w:rPr>
          <w:rFonts w:ascii="Times New Roman" w:hAnsi="Times New Roman"/>
          <w:b/>
        </w:rPr>
      </w:pPr>
    </w:p>
    <w:p w14:paraId="682697E5" w14:textId="77777777" w:rsidR="000D1AD5" w:rsidRPr="00957B40" w:rsidRDefault="000D1AD5" w:rsidP="000D1AD5">
      <w:pPr>
        <w:spacing w:before="120"/>
        <w:jc w:val="center"/>
        <w:rPr>
          <w:rFonts w:ascii="Times New Roman" w:hAnsi="Times New Roman"/>
        </w:rPr>
      </w:pPr>
      <w:r w:rsidRPr="00957B40">
        <w:rPr>
          <w:rFonts w:ascii="Times New Roman" w:hAnsi="Times New Roman"/>
          <w:bCs/>
        </w:rPr>
        <w:t>Kính gửi: Ban Thường vụ Đảng ủy……..(</w:t>
      </w:r>
      <w:r w:rsidRPr="00957B40">
        <w:rPr>
          <w:rFonts w:ascii="Times New Roman" w:hAnsi="Times New Roman"/>
        </w:rPr>
        <w:t>Ban Chi ủy Chi bộ Cơ quan ……)</w:t>
      </w:r>
    </w:p>
    <w:p w14:paraId="2B9E0E59" w14:textId="77777777" w:rsidR="000D1AD5" w:rsidRPr="00957B40" w:rsidRDefault="000D1AD5" w:rsidP="000D1AD5">
      <w:pPr>
        <w:pStyle w:val="msolistparagraph0"/>
        <w:tabs>
          <w:tab w:val="left" w:leader="dot" w:pos="3240"/>
          <w:tab w:val="left" w:leader="dot" w:pos="5220"/>
        </w:tabs>
        <w:spacing w:after="120" w:line="380" w:lineRule="exact"/>
        <w:ind w:left="0" w:firstLine="567"/>
        <w:jc w:val="center"/>
        <w:rPr>
          <w:rFonts w:ascii="Times New Roman" w:hAnsi="Times New Roman"/>
          <w:bCs/>
        </w:rPr>
      </w:pPr>
    </w:p>
    <w:p w14:paraId="69994439" w14:textId="77777777" w:rsidR="000D1AD5" w:rsidRPr="00957B40" w:rsidRDefault="000D1AD5" w:rsidP="000D1AD5">
      <w:pPr>
        <w:spacing w:before="120"/>
        <w:ind w:firstLine="720"/>
        <w:jc w:val="both"/>
        <w:rPr>
          <w:rFonts w:ascii="Times New Roman" w:hAnsi="Times New Roman"/>
          <w:bCs/>
          <w:spacing w:val="-2"/>
        </w:rPr>
      </w:pPr>
      <w:r w:rsidRPr="00957B40">
        <w:rPr>
          <w:rFonts w:ascii="Times New Roman" w:hAnsi="Times New Roman"/>
          <w:bCs/>
          <w:spacing w:val="-2"/>
        </w:rPr>
        <w:t xml:space="preserve">Thực hiện Chỉ thị số 04-CT/ĐUK, ngày 20/01/2023 của Ban Thường vụ Đảng ủy Khối các cơ quan Trung ương về lãnh đạo đại hội công đoàn các cấp và Đại hội Công đoàn Việt Nam lần thứ XIII, nhiệm kỳ 2023-2028; Điều lệ Công đoàn Việt Nam khóa XII; Kế hoạch số 120/KH-CĐVC ngày 15 tháng 4 năm 2022 của Ban Thường vụ Công đoàn Viên chức Việt Nam về việc tổ chức Đại hội công đoàn các cấp, tiến tới Đại hội lần thứ VI Công đoàn Viên chức Việt Nam, nhiệm kỳ 2023-2028; Hướng dẫn số 354/HD-CĐVC ngày 8 tháng 9 năm 2022 của Công đoàn Viên chức Việt Nam; </w:t>
      </w:r>
      <w:r w:rsidRPr="00957B40">
        <w:rPr>
          <w:rFonts w:ascii="Times New Roman" w:hAnsi="Times New Roman"/>
          <w:spacing w:val="-2"/>
        </w:rPr>
        <w:t xml:space="preserve">Kế hoạch số ……Công đoàn </w:t>
      </w:r>
      <w:r w:rsidRPr="00957B40">
        <w:rPr>
          <w:rFonts w:ascii="Times New Roman" w:hAnsi="Times New Roman"/>
          <w:b/>
          <w:spacing w:val="-2"/>
        </w:rPr>
        <w:t>(cấp trên)</w:t>
      </w:r>
      <w:r w:rsidRPr="00957B40">
        <w:rPr>
          <w:rFonts w:ascii="Times New Roman" w:hAnsi="Times New Roman"/>
          <w:spacing w:val="-2"/>
        </w:rPr>
        <w:t xml:space="preserve">, tiến tới Đại hội đại biểu Công đoàn Viên chức Việt Nam lần thứ VI và Đại hội XIII Công đoàn Việt Nam, nhiệm kỳ 2023 </w:t>
      </w:r>
      <w:r w:rsidR="00650FFE" w:rsidRPr="00957B40">
        <w:rPr>
          <w:rFonts w:ascii="Times New Roman" w:hAnsi="Times New Roman"/>
          <w:spacing w:val="-2"/>
        </w:rPr>
        <w:t>-</w:t>
      </w:r>
      <w:r w:rsidRPr="00957B40">
        <w:rPr>
          <w:rFonts w:ascii="Times New Roman" w:hAnsi="Times New Roman"/>
          <w:spacing w:val="-2"/>
        </w:rPr>
        <w:t xml:space="preserve"> 2028.</w:t>
      </w:r>
    </w:p>
    <w:p w14:paraId="37DB1B05" w14:textId="77777777" w:rsidR="000D1AD5" w:rsidRPr="00957B40" w:rsidRDefault="000D1AD5" w:rsidP="000D1AD5">
      <w:pPr>
        <w:spacing w:before="120"/>
        <w:ind w:firstLine="720"/>
        <w:jc w:val="both"/>
        <w:rPr>
          <w:rFonts w:ascii="Times New Roman" w:hAnsi="Times New Roman"/>
          <w:spacing w:val="-2"/>
        </w:rPr>
      </w:pPr>
      <w:r w:rsidRPr="00957B40">
        <w:rPr>
          <w:rFonts w:ascii="Times New Roman" w:hAnsi="Times New Roman"/>
          <w:spacing w:val="-2"/>
        </w:rPr>
        <w:t>Ban Thường vụ (Ban Chấp hành) Công đoàn ……..</w:t>
      </w:r>
      <w:r w:rsidR="00650FFE" w:rsidRPr="00957B40">
        <w:rPr>
          <w:rFonts w:ascii="Times New Roman" w:hAnsi="Times New Roman"/>
          <w:spacing w:val="-2"/>
        </w:rPr>
        <w:t xml:space="preserve"> </w:t>
      </w:r>
      <w:r w:rsidRPr="00957B40">
        <w:rPr>
          <w:rFonts w:ascii="Times New Roman" w:hAnsi="Times New Roman"/>
          <w:spacing w:val="-2"/>
        </w:rPr>
        <w:t xml:space="preserve">trình xin ý kiến </w:t>
      </w:r>
      <w:r w:rsidRPr="00957B40">
        <w:rPr>
          <w:rFonts w:ascii="Times New Roman" w:hAnsi="Times New Roman"/>
          <w:bCs/>
          <w:spacing w:val="-2"/>
        </w:rPr>
        <w:t>Ban Thường vụ Đảng ủy</w:t>
      </w:r>
      <w:r w:rsidR="00454DCA" w:rsidRPr="00957B40">
        <w:rPr>
          <w:rFonts w:ascii="Times New Roman" w:hAnsi="Times New Roman"/>
          <w:bCs/>
          <w:spacing w:val="-2"/>
        </w:rPr>
        <w:t xml:space="preserve"> </w:t>
      </w:r>
      <w:r w:rsidRPr="00957B40">
        <w:rPr>
          <w:rFonts w:ascii="Times New Roman" w:hAnsi="Times New Roman"/>
          <w:bCs/>
          <w:spacing w:val="-2"/>
        </w:rPr>
        <w:t>……..</w:t>
      </w:r>
      <w:r w:rsidR="00650FFE" w:rsidRPr="00957B40">
        <w:rPr>
          <w:rFonts w:ascii="Times New Roman" w:hAnsi="Times New Roman"/>
          <w:bCs/>
          <w:spacing w:val="-2"/>
        </w:rPr>
        <w:t xml:space="preserve"> </w:t>
      </w:r>
      <w:r w:rsidRPr="00957B40">
        <w:rPr>
          <w:rFonts w:ascii="Times New Roman" w:hAnsi="Times New Roman"/>
          <w:bCs/>
          <w:spacing w:val="-2"/>
        </w:rPr>
        <w:t>(</w:t>
      </w:r>
      <w:r w:rsidRPr="00957B40">
        <w:rPr>
          <w:rFonts w:ascii="Times New Roman" w:hAnsi="Times New Roman"/>
          <w:spacing w:val="-2"/>
        </w:rPr>
        <w:t>Ban Chỉ ủy Chi bộ Cơ quan…….) về một số nội dung trong công tác chuẩn bị và tổ chức đại hội Công đoàn ……, cụ thể như sau:</w:t>
      </w:r>
    </w:p>
    <w:p w14:paraId="6BA86043" w14:textId="77777777" w:rsidR="000D1AD5" w:rsidRPr="00957B40" w:rsidRDefault="000D1AD5" w:rsidP="000D1AD5">
      <w:pPr>
        <w:tabs>
          <w:tab w:val="left" w:leader="dot" w:pos="3240"/>
          <w:tab w:val="left" w:leader="dot" w:pos="5220"/>
        </w:tabs>
        <w:spacing w:before="120"/>
        <w:ind w:firstLine="567"/>
        <w:jc w:val="both"/>
        <w:rPr>
          <w:rFonts w:ascii="Times New Roman" w:hAnsi="Times New Roman"/>
          <w:spacing w:val="-2"/>
        </w:rPr>
      </w:pPr>
      <w:r w:rsidRPr="00957B40">
        <w:rPr>
          <w:rFonts w:ascii="Times New Roman" w:hAnsi="Times New Roman"/>
          <w:b/>
          <w:spacing w:val="-2"/>
        </w:rPr>
        <w:t>1. Thời gian đại hội</w:t>
      </w:r>
      <w:r w:rsidRPr="00957B40">
        <w:rPr>
          <w:rFonts w:ascii="Times New Roman" w:hAnsi="Times New Roman"/>
          <w:spacing w:val="-2"/>
        </w:rPr>
        <w:t>: Dự kiến ngày ……</w:t>
      </w:r>
    </w:p>
    <w:p w14:paraId="3581D530" w14:textId="77777777" w:rsidR="000D1AD5" w:rsidRPr="00957B40" w:rsidRDefault="000D1AD5" w:rsidP="000D1AD5">
      <w:pPr>
        <w:pStyle w:val="msolistparagraph0"/>
        <w:tabs>
          <w:tab w:val="left" w:leader="dot" w:pos="3240"/>
          <w:tab w:val="left" w:leader="dot" w:pos="5220"/>
        </w:tabs>
        <w:spacing w:before="120"/>
        <w:ind w:left="0" w:firstLine="567"/>
        <w:jc w:val="both"/>
        <w:rPr>
          <w:rFonts w:ascii="Times New Roman" w:hAnsi="Times New Roman"/>
          <w:spacing w:val="-2"/>
          <w:lang w:val="vi-VN"/>
        </w:rPr>
      </w:pPr>
      <w:r w:rsidRPr="00957B40">
        <w:rPr>
          <w:rFonts w:ascii="Times New Roman" w:hAnsi="Times New Roman"/>
          <w:b/>
          <w:spacing w:val="-2"/>
          <w:lang w:val="vi-VN"/>
        </w:rPr>
        <w:t>2. Số lượng đại biểu</w:t>
      </w:r>
      <w:r w:rsidRPr="00957B40">
        <w:rPr>
          <w:rFonts w:ascii="Times New Roman" w:hAnsi="Times New Roman"/>
          <w:spacing w:val="-2"/>
          <w:lang w:val="vi-VN"/>
        </w:rPr>
        <w:t>: Dự kiến …..</w:t>
      </w:r>
      <w:r w:rsidR="00454DCA" w:rsidRPr="00957B40">
        <w:rPr>
          <w:rFonts w:ascii="Times New Roman" w:hAnsi="Times New Roman"/>
          <w:spacing w:val="-2"/>
        </w:rPr>
        <w:t xml:space="preserve"> </w:t>
      </w:r>
      <w:r w:rsidRPr="00957B40">
        <w:rPr>
          <w:rFonts w:ascii="Times New Roman" w:hAnsi="Times New Roman"/>
          <w:spacing w:val="-2"/>
          <w:lang w:val="vi-VN"/>
        </w:rPr>
        <w:t>người, không kể phục vụ, gồm:</w:t>
      </w:r>
    </w:p>
    <w:p w14:paraId="50DC6D06" w14:textId="77777777" w:rsidR="000D1AD5" w:rsidRPr="00957B40" w:rsidRDefault="000D1AD5" w:rsidP="000D1AD5">
      <w:pPr>
        <w:tabs>
          <w:tab w:val="left" w:leader="dot" w:pos="3240"/>
          <w:tab w:val="left" w:leader="dot" w:pos="5220"/>
        </w:tabs>
        <w:spacing w:before="120"/>
        <w:ind w:firstLine="567"/>
        <w:jc w:val="both"/>
        <w:rPr>
          <w:rFonts w:ascii="Times New Roman" w:hAnsi="Times New Roman"/>
          <w:spacing w:val="-2"/>
        </w:rPr>
      </w:pPr>
      <w:r w:rsidRPr="00957B40">
        <w:rPr>
          <w:rFonts w:ascii="Times New Roman" w:hAnsi="Times New Roman"/>
          <w:b/>
          <w:spacing w:val="-2"/>
        </w:rPr>
        <w:t>3. Địa điểm:</w:t>
      </w:r>
      <w:r w:rsidRPr="00957B40">
        <w:rPr>
          <w:rFonts w:ascii="Times New Roman" w:hAnsi="Times New Roman"/>
          <w:spacing w:val="-2"/>
        </w:rPr>
        <w:t xml:space="preserve"> …….</w:t>
      </w:r>
    </w:p>
    <w:p w14:paraId="334F702C" w14:textId="77777777" w:rsidR="000D1AD5" w:rsidRPr="00957B40" w:rsidRDefault="000D1AD5" w:rsidP="000D1AD5">
      <w:pPr>
        <w:pStyle w:val="msolistparagraph0"/>
        <w:tabs>
          <w:tab w:val="left" w:leader="dot" w:pos="3240"/>
          <w:tab w:val="left" w:leader="dot" w:pos="5220"/>
        </w:tabs>
        <w:spacing w:before="120"/>
        <w:ind w:left="0" w:firstLine="567"/>
        <w:jc w:val="both"/>
        <w:rPr>
          <w:rFonts w:ascii="Times New Roman" w:hAnsi="Times New Roman"/>
          <w:b/>
          <w:spacing w:val="-2"/>
        </w:rPr>
      </w:pPr>
      <w:r w:rsidRPr="00957B40">
        <w:rPr>
          <w:rFonts w:ascii="Times New Roman" w:hAnsi="Times New Roman"/>
          <w:b/>
          <w:spacing w:val="-2"/>
          <w:lang w:val="vi-VN"/>
        </w:rPr>
        <w:t>4. Nhân sự</w:t>
      </w:r>
    </w:p>
    <w:p w14:paraId="098F1E88" w14:textId="77777777" w:rsidR="000D1AD5" w:rsidRPr="00957B40" w:rsidRDefault="000D1AD5" w:rsidP="000D1AD5">
      <w:pPr>
        <w:spacing w:before="120"/>
        <w:jc w:val="both"/>
        <w:rPr>
          <w:rFonts w:ascii="Times New Roman" w:hAnsi="Times New Roman"/>
          <w:b/>
          <w:spacing w:val="-2"/>
        </w:rPr>
      </w:pPr>
      <w:r w:rsidRPr="00957B40">
        <w:rPr>
          <w:rFonts w:ascii="Times New Roman" w:hAnsi="Times New Roman"/>
          <w:b/>
          <w:spacing w:val="-2"/>
        </w:rPr>
        <w:tab/>
        <w:t>4.1. Ủy viên Ban Chấp hành</w:t>
      </w:r>
    </w:p>
    <w:p w14:paraId="5292F304" w14:textId="77777777" w:rsidR="000D1AD5" w:rsidRPr="00957B40" w:rsidRDefault="000D1AD5" w:rsidP="000D1AD5">
      <w:pPr>
        <w:pStyle w:val="msolistparagraph0"/>
        <w:spacing w:before="120"/>
        <w:ind w:left="0"/>
        <w:jc w:val="both"/>
        <w:rPr>
          <w:rFonts w:ascii="Times New Roman" w:hAnsi="Times New Roman"/>
          <w:spacing w:val="-2"/>
        </w:rPr>
      </w:pPr>
      <w:r w:rsidRPr="00957B40">
        <w:rPr>
          <w:rFonts w:ascii="Times New Roman" w:hAnsi="Times New Roman"/>
          <w:b/>
          <w:spacing w:val="-2"/>
          <w:lang w:val="vi-VN"/>
        </w:rPr>
        <w:tab/>
      </w:r>
      <w:r w:rsidRPr="00957B40">
        <w:rPr>
          <w:rFonts w:ascii="Times New Roman" w:hAnsi="Times New Roman"/>
          <w:spacing w:val="-2"/>
          <w:lang w:val="vi-VN"/>
        </w:rPr>
        <w:t>- Số lượng:</w:t>
      </w:r>
    </w:p>
    <w:p w14:paraId="6A81AF5A" w14:textId="77777777" w:rsidR="000D1AD5" w:rsidRPr="00957B40" w:rsidRDefault="000D1AD5" w:rsidP="000D1AD5">
      <w:pPr>
        <w:pStyle w:val="msolistparagraph0"/>
        <w:spacing w:before="120"/>
        <w:ind w:left="0" w:firstLine="720"/>
        <w:jc w:val="both"/>
        <w:rPr>
          <w:rFonts w:ascii="Times New Roman" w:hAnsi="Times New Roman"/>
          <w:spacing w:val="-2"/>
        </w:rPr>
      </w:pPr>
      <w:r w:rsidRPr="00957B40">
        <w:rPr>
          <w:rFonts w:ascii="Times New Roman" w:hAnsi="Times New Roman"/>
          <w:spacing w:val="-2"/>
        </w:rPr>
        <w:t>- Danh sách: (dự kiến nhân sự Chủ tịch và Phó Chủ tịch)</w:t>
      </w:r>
    </w:p>
    <w:p w14:paraId="0C30F3CE" w14:textId="77777777" w:rsidR="000D1AD5" w:rsidRPr="00957B40" w:rsidRDefault="000D1AD5" w:rsidP="000D1AD5">
      <w:pPr>
        <w:spacing w:before="120"/>
        <w:ind w:firstLine="720"/>
        <w:contextualSpacing/>
        <w:jc w:val="both"/>
        <w:rPr>
          <w:rFonts w:ascii="Times New Roman" w:hAnsi="Times New Roman"/>
          <w:b/>
          <w:spacing w:val="-2"/>
        </w:rPr>
      </w:pPr>
      <w:r w:rsidRPr="00957B40">
        <w:rPr>
          <w:rFonts w:ascii="Times New Roman" w:hAnsi="Times New Roman"/>
          <w:b/>
          <w:bCs/>
          <w:spacing w:val="-2"/>
        </w:rPr>
        <w:t>4.2.</w:t>
      </w:r>
      <w:r w:rsidRPr="00957B40">
        <w:rPr>
          <w:rFonts w:ascii="Times New Roman" w:hAnsi="Times New Roman"/>
          <w:spacing w:val="-2"/>
        </w:rPr>
        <w:t xml:space="preserve"> </w:t>
      </w:r>
      <w:r w:rsidRPr="00957B40">
        <w:rPr>
          <w:rFonts w:ascii="Times New Roman" w:hAnsi="Times New Roman"/>
          <w:b/>
          <w:spacing w:val="-2"/>
        </w:rPr>
        <w:t>Ủy viên Ban Thường vụ</w:t>
      </w:r>
    </w:p>
    <w:p w14:paraId="4D05CCB9" w14:textId="77777777" w:rsidR="000D1AD5" w:rsidRPr="00957B40" w:rsidRDefault="000D1AD5" w:rsidP="000D1AD5">
      <w:pPr>
        <w:spacing w:before="120"/>
        <w:contextualSpacing/>
        <w:jc w:val="both"/>
        <w:rPr>
          <w:rFonts w:ascii="Times New Roman" w:hAnsi="Times New Roman"/>
          <w:spacing w:val="-2"/>
        </w:rPr>
      </w:pPr>
      <w:r w:rsidRPr="00957B40">
        <w:rPr>
          <w:rFonts w:ascii="Times New Roman" w:hAnsi="Times New Roman"/>
          <w:b/>
          <w:spacing w:val="-2"/>
        </w:rPr>
        <w:tab/>
      </w:r>
      <w:r w:rsidRPr="00957B40">
        <w:rPr>
          <w:rFonts w:ascii="Times New Roman" w:hAnsi="Times New Roman"/>
          <w:spacing w:val="-2"/>
        </w:rPr>
        <w:t>- Số lượng:</w:t>
      </w:r>
    </w:p>
    <w:p w14:paraId="728BB975" w14:textId="77777777" w:rsidR="000D1AD5" w:rsidRPr="00957B40" w:rsidRDefault="000D1AD5" w:rsidP="000D1AD5">
      <w:pPr>
        <w:pStyle w:val="msolistparagraph0"/>
        <w:spacing w:before="120"/>
        <w:ind w:left="0" w:firstLine="720"/>
        <w:jc w:val="both"/>
        <w:rPr>
          <w:rFonts w:ascii="Times New Roman" w:hAnsi="Times New Roman"/>
          <w:spacing w:val="-2"/>
          <w:lang w:val="vi-VN"/>
        </w:rPr>
      </w:pPr>
      <w:r w:rsidRPr="00957B40">
        <w:rPr>
          <w:rFonts w:ascii="Times New Roman" w:hAnsi="Times New Roman"/>
          <w:spacing w:val="-2"/>
          <w:lang w:val="vi-VN"/>
        </w:rPr>
        <w:t>- Danh sách</w:t>
      </w:r>
      <w:r w:rsidRPr="00957B40">
        <w:rPr>
          <w:rFonts w:ascii="Times New Roman" w:hAnsi="Times New Roman"/>
          <w:spacing w:val="-2"/>
        </w:rPr>
        <w:t xml:space="preserve"> cụ thể…</w:t>
      </w:r>
    </w:p>
    <w:p w14:paraId="7556BF0D" w14:textId="77777777" w:rsidR="000D1AD5" w:rsidRPr="00957B40" w:rsidRDefault="000D1AD5" w:rsidP="000D1AD5">
      <w:pPr>
        <w:spacing w:before="120"/>
        <w:ind w:firstLine="720"/>
        <w:contextualSpacing/>
        <w:jc w:val="both"/>
        <w:rPr>
          <w:rFonts w:ascii="Times New Roman" w:hAnsi="Times New Roman"/>
          <w:b/>
          <w:spacing w:val="-2"/>
        </w:rPr>
      </w:pPr>
      <w:r w:rsidRPr="00957B40">
        <w:rPr>
          <w:rFonts w:ascii="Times New Roman" w:hAnsi="Times New Roman"/>
          <w:b/>
          <w:spacing w:val="-2"/>
        </w:rPr>
        <w:t>4.3. Ủy viên Ủy ban Kiểm tra</w:t>
      </w:r>
    </w:p>
    <w:p w14:paraId="1BEC582D" w14:textId="77777777" w:rsidR="000D1AD5" w:rsidRPr="00957B40" w:rsidRDefault="000D1AD5" w:rsidP="000D1AD5">
      <w:pPr>
        <w:spacing w:before="120"/>
        <w:contextualSpacing/>
        <w:jc w:val="both"/>
        <w:rPr>
          <w:rFonts w:ascii="Times New Roman" w:hAnsi="Times New Roman"/>
          <w:spacing w:val="-2"/>
        </w:rPr>
      </w:pPr>
      <w:r w:rsidRPr="00957B40">
        <w:rPr>
          <w:rFonts w:ascii="Times New Roman" w:hAnsi="Times New Roman"/>
          <w:b/>
          <w:spacing w:val="-2"/>
        </w:rPr>
        <w:tab/>
      </w:r>
      <w:r w:rsidRPr="00957B40">
        <w:rPr>
          <w:rFonts w:ascii="Times New Roman" w:hAnsi="Times New Roman"/>
          <w:spacing w:val="-2"/>
        </w:rPr>
        <w:t>- Số lượng:</w:t>
      </w:r>
    </w:p>
    <w:p w14:paraId="54FF72F7" w14:textId="77777777" w:rsidR="000D1AD5" w:rsidRPr="00957B40" w:rsidRDefault="000D1AD5" w:rsidP="000D1AD5">
      <w:pPr>
        <w:spacing w:before="120"/>
        <w:contextualSpacing/>
        <w:jc w:val="both"/>
        <w:rPr>
          <w:rFonts w:ascii="Times New Roman" w:hAnsi="Times New Roman"/>
          <w:spacing w:val="-2"/>
        </w:rPr>
      </w:pPr>
      <w:r w:rsidRPr="00957B40">
        <w:rPr>
          <w:rFonts w:ascii="Times New Roman" w:hAnsi="Times New Roman"/>
          <w:spacing w:val="-2"/>
        </w:rPr>
        <w:tab/>
        <w:t>- Danh sách cụ thể:..(Trong đó dự kiến Chủ nhiệm, phó chủ nhiệm)</w:t>
      </w:r>
    </w:p>
    <w:p w14:paraId="66EA458B" w14:textId="77777777" w:rsidR="000D1AD5" w:rsidRPr="00957B40" w:rsidRDefault="000D1AD5" w:rsidP="000D1AD5">
      <w:pPr>
        <w:spacing w:before="120"/>
        <w:contextualSpacing/>
        <w:jc w:val="both"/>
        <w:rPr>
          <w:rFonts w:ascii="Times New Roman" w:hAnsi="Times New Roman"/>
          <w:b/>
          <w:spacing w:val="-2"/>
        </w:rPr>
      </w:pPr>
      <w:r w:rsidRPr="00957B40">
        <w:rPr>
          <w:rFonts w:ascii="Times New Roman" w:hAnsi="Times New Roman"/>
          <w:spacing w:val="-2"/>
        </w:rPr>
        <w:tab/>
      </w:r>
      <w:r w:rsidRPr="00957B40">
        <w:rPr>
          <w:rFonts w:ascii="Times New Roman" w:hAnsi="Times New Roman"/>
          <w:b/>
          <w:spacing w:val="-2"/>
        </w:rPr>
        <w:t>4.4. Nhân sự Chủ tịch, Phó Chủ tịch:</w:t>
      </w:r>
    </w:p>
    <w:p w14:paraId="447AE134" w14:textId="77777777" w:rsidR="000D1AD5" w:rsidRPr="00957B40" w:rsidRDefault="000D1AD5" w:rsidP="000D1AD5">
      <w:pPr>
        <w:spacing w:before="120"/>
        <w:ind w:firstLine="567"/>
        <w:contextualSpacing/>
        <w:jc w:val="both"/>
        <w:rPr>
          <w:rFonts w:ascii="Times New Roman" w:hAnsi="Times New Roman"/>
          <w:spacing w:val="-2"/>
        </w:rPr>
      </w:pPr>
      <w:r w:rsidRPr="00957B40">
        <w:rPr>
          <w:rFonts w:ascii="Times New Roman" w:hAnsi="Times New Roman"/>
          <w:b/>
          <w:spacing w:val="-2"/>
        </w:rPr>
        <w:t>5. Về kinh phí Đại hội:</w:t>
      </w:r>
      <w:r w:rsidRPr="00957B40">
        <w:rPr>
          <w:rFonts w:ascii="Times New Roman" w:hAnsi="Times New Roman"/>
          <w:spacing w:val="-2"/>
        </w:rPr>
        <w:t xml:space="preserve"> Thực hiện theo quy định của tổ chức công đoàn đối với đại hội công đoàn cơ sở.</w:t>
      </w:r>
    </w:p>
    <w:p w14:paraId="391E5D76" w14:textId="77777777" w:rsidR="000D1AD5" w:rsidRPr="00957B40" w:rsidRDefault="000D1AD5" w:rsidP="000D1AD5">
      <w:pPr>
        <w:tabs>
          <w:tab w:val="left" w:pos="0"/>
          <w:tab w:val="left" w:leader="dot" w:pos="3240"/>
          <w:tab w:val="left" w:leader="dot" w:pos="5220"/>
        </w:tabs>
        <w:spacing w:before="120"/>
        <w:ind w:firstLine="567"/>
        <w:jc w:val="both"/>
        <w:rPr>
          <w:rFonts w:ascii="Times New Roman" w:eastAsia="Calibri" w:hAnsi="Times New Roman"/>
          <w:spacing w:val="-2"/>
        </w:rPr>
      </w:pPr>
      <w:r w:rsidRPr="00957B40">
        <w:rPr>
          <w:rFonts w:ascii="Times New Roman" w:eastAsia="Calibri" w:hAnsi="Times New Roman"/>
          <w:spacing w:val="-2"/>
        </w:rPr>
        <w:t>Trân trọng cảm ơn!</w:t>
      </w:r>
    </w:p>
    <w:p w14:paraId="5CF43BFA" w14:textId="77777777" w:rsidR="000D1AD5" w:rsidRPr="00957B40" w:rsidRDefault="000D1AD5" w:rsidP="000D1AD5">
      <w:pPr>
        <w:tabs>
          <w:tab w:val="left" w:pos="0"/>
          <w:tab w:val="left" w:leader="dot" w:pos="3240"/>
          <w:tab w:val="left" w:leader="dot" w:pos="5220"/>
        </w:tabs>
        <w:ind w:firstLine="567"/>
        <w:jc w:val="both"/>
        <w:rPr>
          <w:rFonts w:ascii="Times New Roman" w:eastAsia="Calibri" w:hAnsi="Times New Roman"/>
          <w:spacing w:val="-4"/>
        </w:rPr>
      </w:pPr>
    </w:p>
    <w:tbl>
      <w:tblPr>
        <w:tblW w:w="10031" w:type="dxa"/>
        <w:tblLook w:val="04A0" w:firstRow="1" w:lastRow="0" w:firstColumn="1" w:lastColumn="0" w:noHBand="0" w:noVBand="1"/>
      </w:tblPr>
      <w:tblGrid>
        <w:gridCol w:w="3794"/>
        <w:gridCol w:w="6237"/>
      </w:tblGrid>
      <w:tr w:rsidR="000D1AD5" w:rsidRPr="00957B40" w14:paraId="64B4C94B" w14:textId="77777777" w:rsidTr="0080244E">
        <w:tc>
          <w:tcPr>
            <w:tcW w:w="3794" w:type="dxa"/>
            <w:shd w:val="clear" w:color="auto" w:fill="auto"/>
          </w:tcPr>
          <w:p w14:paraId="20ADC3EF" w14:textId="77777777" w:rsidR="000D1AD5" w:rsidRPr="00957B40" w:rsidRDefault="000D1AD5" w:rsidP="00240EE4">
            <w:pPr>
              <w:tabs>
                <w:tab w:val="left" w:leader="dot" w:pos="3240"/>
                <w:tab w:val="left" w:leader="dot" w:pos="5220"/>
              </w:tabs>
              <w:jc w:val="both"/>
              <w:rPr>
                <w:rFonts w:ascii="Times New Roman" w:hAnsi="Times New Roman"/>
                <w:b/>
                <w:i/>
                <w:iCs/>
                <w:sz w:val="22"/>
                <w:szCs w:val="22"/>
              </w:rPr>
            </w:pPr>
          </w:p>
          <w:p w14:paraId="454260B2" w14:textId="77777777" w:rsidR="000D1AD5" w:rsidRPr="00957B40" w:rsidRDefault="000D1AD5" w:rsidP="00240EE4">
            <w:pPr>
              <w:tabs>
                <w:tab w:val="left" w:leader="dot" w:pos="3240"/>
                <w:tab w:val="left" w:leader="dot" w:pos="5220"/>
              </w:tabs>
              <w:jc w:val="both"/>
              <w:rPr>
                <w:rFonts w:ascii="Times New Roman" w:hAnsi="Times New Roman"/>
                <w:b/>
                <w:i/>
                <w:iCs/>
                <w:sz w:val="22"/>
                <w:szCs w:val="22"/>
              </w:rPr>
            </w:pPr>
            <w:r w:rsidRPr="00957B40">
              <w:rPr>
                <w:rFonts w:ascii="Times New Roman" w:hAnsi="Times New Roman"/>
                <w:b/>
                <w:i/>
                <w:iCs/>
                <w:sz w:val="22"/>
                <w:szCs w:val="22"/>
              </w:rPr>
              <w:t>Nơi nhận:</w:t>
            </w:r>
          </w:p>
          <w:p w14:paraId="1E846156" w14:textId="77777777" w:rsidR="000D1AD5" w:rsidRPr="00957B40" w:rsidRDefault="000D1AD5" w:rsidP="00240EE4">
            <w:pPr>
              <w:tabs>
                <w:tab w:val="left" w:leader="dot" w:pos="3240"/>
                <w:tab w:val="left" w:leader="dot" w:pos="5220"/>
              </w:tabs>
              <w:jc w:val="both"/>
              <w:rPr>
                <w:rFonts w:ascii="Times New Roman" w:hAnsi="Times New Roman"/>
                <w:iCs/>
                <w:sz w:val="22"/>
                <w:szCs w:val="22"/>
              </w:rPr>
            </w:pPr>
            <w:r w:rsidRPr="00957B40">
              <w:rPr>
                <w:rFonts w:ascii="Times New Roman" w:hAnsi="Times New Roman"/>
                <w:iCs/>
                <w:sz w:val="22"/>
                <w:szCs w:val="22"/>
              </w:rPr>
              <w:t>- Như trên (để b/c);</w:t>
            </w:r>
          </w:p>
          <w:p w14:paraId="5796DD75" w14:textId="77777777" w:rsidR="000D1AD5" w:rsidRPr="00957B40" w:rsidRDefault="000D1AD5" w:rsidP="00240EE4">
            <w:pPr>
              <w:tabs>
                <w:tab w:val="left" w:leader="dot" w:pos="3240"/>
                <w:tab w:val="left" w:leader="dot" w:pos="5220"/>
              </w:tabs>
              <w:jc w:val="both"/>
              <w:rPr>
                <w:rFonts w:ascii="Times New Roman" w:hAnsi="Times New Roman"/>
                <w:iCs/>
              </w:rPr>
            </w:pPr>
            <w:r w:rsidRPr="00957B40">
              <w:rPr>
                <w:rFonts w:ascii="Times New Roman" w:hAnsi="Times New Roman"/>
                <w:iCs/>
                <w:sz w:val="22"/>
                <w:szCs w:val="22"/>
              </w:rPr>
              <w:t>- Lưu CĐ.</w:t>
            </w:r>
          </w:p>
        </w:tc>
        <w:tc>
          <w:tcPr>
            <w:tcW w:w="6237" w:type="dxa"/>
            <w:shd w:val="clear" w:color="auto" w:fill="auto"/>
          </w:tcPr>
          <w:p w14:paraId="51BABAB4" w14:textId="77777777" w:rsidR="000D1AD5" w:rsidRPr="00957B40" w:rsidRDefault="000D1AD5" w:rsidP="0080244E">
            <w:pPr>
              <w:jc w:val="center"/>
              <w:rPr>
                <w:rFonts w:ascii="Times New Roman" w:hAnsi="Times New Roman"/>
                <w:b/>
                <w:iCs/>
              </w:rPr>
            </w:pPr>
            <w:r w:rsidRPr="00957B40">
              <w:rPr>
                <w:rFonts w:ascii="Times New Roman" w:hAnsi="Times New Roman"/>
                <w:b/>
                <w:iCs/>
                <w:szCs w:val="18"/>
              </w:rPr>
              <w:t>TM. BAN THƯỜNG VỤ (BAN CHẤP HÀNH)</w:t>
            </w:r>
          </w:p>
          <w:p w14:paraId="03996622" w14:textId="77777777" w:rsidR="000D1AD5" w:rsidRPr="00957B40" w:rsidRDefault="000D1AD5" w:rsidP="00240EE4">
            <w:pPr>
              <w:tabs>
                <w:tab w:val="left" w:leader="dot" w:pos="3240"/>
                <w:tab w:val="left" w:leader="dot" w:pos="5220"/>
              </w:tabs>
              <w:jc w:val="center"/>
              <w:rPr>
                <w:rFonts w:ascii="Times New Roman" w:hAnsi="Times New Roman"/>
                <w:b/>
                <w:iCs/>
                <w:szCs w:val="18"/>
              </w:rPr>
            </w:pPr>
            <w:r w:rsidRPr="00957B40">
              <w:rPr>
                <w:rFonts w:ascii="Times New Roman" w:hAnsi="Times New Roman"/>
                <w:b/>
                <w:iCs/>
                <w:szCs w:val="18"/>
              </w:rPr>
              <w:t>CHỦ TỊCH</w:t>
            </w:r>
          </w:p>
          <w:p w14:paraId="2EEFD88E" w14:textId="77777777" w:rsidR="000D1AD5" w:rsidRPr="00957B40" w:rsidRDefault="000D1AD5" w:rsidP="00240EE4">
            <w:pPr>
              <w:tabs>
                <w:tab w:val="left" w:leader="dot" w:pos="3240"/>
                <w:tab w:val="left" w:leader="dot" w:pos="5220"/>
              </w:tabs>
              <w:spacing w:after="120" w:line="380" w:lineRule="exact"/>
              <w:jc w:val="center"/>
              <w:rPr>
                <w:rFonts w:ascii="Times New Roman" w:hAnsi="Times New Roman"/>
                <w:b/>
                <w:iCs/>
                <w:szCs w:val="22"/>
              </w:rPr>
            </w:pPr>
          </w:p>
          <w:p w14:paraId="42538DE3" w14:textId="77777777" w:rsidR="000D1AD5" w:rsidRPr="00957B40" w:rsidRDefault="000D1AD5" w:rsidP="00240EE4">
            <w:pPr>
              <w:tabs>
                <w:tab w:val="left" w:leader="dot" w:pos="3240"/>
                <w:tab w:val="left" w:leader="dot" w:pos="5220"/>
              </w:tabs>
              <w:spacing w:after="120" w:line="380" w:lineRule="exact"/>
              <w:jc w:val="center"/>
              <w:rPr>
                <w:rFonts w:ascii="Times New Roman" w:hAnsi="Times New Roman"/>
                <w:b/>
                <w:iCs/>
                <w:szCs w:val="22"/>
              </w:rPr>
            </w:pPr>
          </w:p>
          <w:p w14:paraId="1A771030" w14:textId="77777777" w:rsidR="000D1AD5" w:rsidRPr="00957B40" w:rsidRDefault="000D1AD5" w:rsidP="00240EE4">
            <w:pPr>
              <w:tabs>
                <w:tab w:val="left" w:leader="dot" w:pos="3240"/>
                <w:tab w:val="left" w:leader="dot" w:pos="5220"/>
              </w:tabs>
              <w:spacing w:after="120" w:line="380" w:lineRule="exact"/>
              <w:jc w:val="center"/>
              <w:rPr>
                <w:rFonts w:ascii="Times New Roman" w:hAnsi="Times New Roman"/>
                <w:iCs/>
              </w:rPr>
            </w:pPr>
          </w:p>
        </w:tc>
      </w:tr>
    </w:tbl>
    <w:p w14:paraId="069B2382" w14:textId="77777777" w:rsidR="000D1AD5" w:rsidRPr="00957B40" w:rsidRDefault="000D1AD5" w:rsidP="000D1AD5">
      <w:pPr>
        <w:tabs>
          <w:tab w:val="left" w:pos="0"/>
          <w:tab w:val="left" w:leader="dot" w:pos="3240"/>
          <w:tab w:val="left" w:leader="dot" w:pos="5220"/>
        </w:tabs>
        <w:spacing w:after="120" w:line="380" w:lineRule="exact"/>
        <w:ind w:firstLine="567"/>
        <w:jc w:val="both"/>
        <w:rPr>
          <w:rFonts w:ascii="Times New Roman" w:eastAsia="Calibri" w:hAnsi="Times New Roman"/>
          <w:spacing w:val="-4"/>
          <w:szCs w:val="22"/>
        </w:rPr>
      </w:pPr>
    </w:p>
    <w:p w14:paraId="08ADDCDD" w14:textId="77777777" w:rsidR="000D1AD5" w:rsidRPr="00957B40" w:rsidRDefault="000D1AD5" w:rsidP="000D1AD5">
      <w:pPr>
        <w:rPr>
          <w:rFonts w:ascii="Times New Roman" w:hAnsi="Times New Roman"/>
        </w:rPr>
      </w:pPr>
    </w:p>
    <w:p w14:paraId="10FECB53" w14:textId="77777777" w:rsidR="000D1AD5" w:rsidRPr="00957B40" w:rsidRDefault="000D1AD5" w:rsidP="000D1AD5">
      <w:pPr>
        <w:rPr>
          <w:rFonts w:ascii="Times New Roman" w:hAnsi="Times New Roman"/>
        </w:rPr>
      </w:pPr>
    </w:p>
    <w:p w14:paraId="19CAFC1B" w14:textId="77777777" w:rsidR="000D1AD5" w:rsidRPr="00957B40" w:rsidRDefault="000D1AD5" w:rsidP="000D1AD5">
      <w:pPr>
        <w:tabs>
          <w:tab w:val="left" w:pos="2046"/>
        </w:tabs>
        <w:spacing w:before="60" w:line="288" w:lineRule="auto"/>
        <w:ind w:firstLine="720"/>
        <w:jc w:val="both"/>
        <w:rPr>
          <w:rFonts w:ascii="Times New Roman" w:hAnsi="Times New Roman"/>
        </w:rPr>
      </w:pPr>
    </w:p>
    <w:p w14:paraId="1B366031" w14:textId="77777777" w:rsidR="000D1AD5" w:rsidRPr="00957B40" w:rsidRDefault="000D1AD5" w:rsidP="000D1AD5">
      <w:pPr>
        <w:tabs>
          <w:tab w:val="left" w:pos="2046"/>
        </w:tabs>
        <w:spacing w:before="60" w:line="288" w:lineRule="auto"/>
        <w:ind w:firstLine="720"/>
        <w:jc w:val="both"/>
        <w:rPr>
          <w:rFonts w:ascii="Times New Roman" w:hAnsi="Times New Roman"/>
        </w:rPr>
      </w:pPr>
    </w:p>
    <w:p w14:paraId="1014FD1D" w14:textId="77777777" w:rsidR="000D1AD5" w:rsidRPr="00957B40" w:rsidRDefault="000D1AD5" w:rsidP="000D1AD5">
      <w:pPr>
        <w:tabs>
          <w:tab w:val="left" w:pos="2046"/>
        </w:tabs>
        <w:spacing w:before="60" w:line="288" w:lineRule="auto"/>
        <w:ind w:firstLine="720"/>
        <w:jc w:val="both"/>
        <w:rPr>
          <w:rFonts w:ascii="Times New Roman" w:hAnsi="Times New Roman"/>
        </w:rPr>
      </w:pPr>
    </w:p>
    <w:p w14:paraId="103EF5B0" w14:textId="77777777" w:rsidR="000D1AD5" w:rsidRPr="00957B40" w:rsidRDefault="000D1AD5" w:rsidP="000D1AD5">
      <w:pPr>
        <w:tabs>
          <w:tab w:val="left" w:pos="2046"/>
        </w:tabs>
        <w:spacing w:before="60" w:line="288" w:lineRule="auto"/>
        <w:ind w:firstLine="720"/>
        <w:jc w:val="both"/>
        <w:rPr>
          <w:rFonts w:ascii="Times New Roman" w:hAnsi="Times New Roman"/>
        </w:rPr>
      </w:pPr>
    </w:p>
    <w:p w14:paraId="5A642499" w14:textId="77777777" w:rsidR="000D1AD5" w:rsidRPr="00957B40" w:rsidRDefault="000D1AD5" w:rsidP="000D1AD5">
      <w:pPr>
        <w:tabs>
          <w:tab w:val="left" w:pos="2046"/>
        </w:tabs>
        <w:spacing w:before="60" w:line="288" w:lineRule="auto"/>
        <w:ind w:firstLine="720"/>
        <w:jc w:val="both"/>
        <w:rPr>
          <w:rFonts w:ascii="Times New Roman" w:hAnsi="Times New Roman"/>
        </w:rPr>
      </w:pPr>
    </w:p>
    <w:p w14:paraId="4EDCDC3F" w14:textId="77777777" w:rsidR="000D1AD5" w:rsidRPr="00957B40" w:rsidRDefault="000D1AD5" w:rsidP="000D1AD5">
      <w:pPr>
        <w:tabs>
          <w:tab w:val="left" w:pos="2046"/>
        </w:tabs>
        <w:spacing w:before="60" w:line="288" w:lineRule="auto"/>
        <w:ind w:firstLine="720"/>
        <w:jc w:val="both"/>
        <w:rPr>
          <w:rFonts w:ascii="Times New Roman" w:hAnsi="Times New Roman"/>
        </w:rPr>
      </w:pPr>
    </w:p>
    <w:p w14:paraId="09FA2E7D" w14:textId="77777777" w:rsidR="00071D76" w:rsidRPr="00957B40" w:rsidRDefault="00071D76" w:rsidP="0062133E">
      <w:pPr>
        <w:spacing w:before="120" w:line="288" w:lineRule="auto"/>
        <w:ind w:firstLine="720"/>
        <w:jc w:val="both"/>
        <w:rPr>
          <w:rFonts w:ascii="Times New Roman" w:hAnsi="Times New Roman"/>
          <w:bCs/>
        </w:rPr>
      </w:pPr>
    </w:p>
    <w:p w14:paraId="5DD61D77" w14:textId="77777777" w:rsidR="000D1AD5" w:rsidRPr="00957B40" w:rsidRDefault="000D1AD5" w:rsidP="0062133E">
      <w:pPr>
        <w:spacing w:before="120" w:line="288" w:lineRule="auto"/>
        <w:ind w:firstLine="720"/>
        <w:jc w:val="both"/>
        <w:rPr>
          <w:rFonts w:ascii="Times New Roman" w:hAnsi="Times New Roman"/>
          <w:bCs/>
        </w:rPr>
      </w:pPr>
    </w:p>
    <w:p w14:paraId="7A3556F0" w14:textId="77777777" w:rsidR="000D1AD5" w:rsidRPr="00957B40" w:rsidRDefault="000D1AD5" w:rsidP="0062133E">
      <w:pPr>
        <w:spacing w:before="120" w:line="288" w:lineRule="auto"/>
        <w:ind w:firstLine="720"/>
        <w:jc w:val="both"/>
        <w:rPr>
          <w:rFonts w:ascii="Times New Roman" w:hAnsi="Times New Roman"/>
          <w:bCs/>
        </w:rPr>
      </w:pPr>
    </w:p>
    <w:p w14:paraId="6B5526ED" w14:textId="77777777" w:rsidR="000D1AD5" w:rsidRPr="00957B40" w:rsidRDefault="000D1AD5" w:rsidP="0062133E">
      <w:pPr>
        <w:spacing w:before="120" w:line="288" w:lineRule="auto"/>
        <w:ind w:firstLine="720"/>
        <w:jc w:val="both"/>
        <w:rPr>
          <w:rFonts w:ascii="Times New Roman" w:hAnsi="Times New Roman"/>
          <w:bCs/>
        </w:rPr>
      </w:pPr>
    </w:p>
    <w:p w14:paraId="3CC347F6" w14:textId="77777777" w:rsidR="000D1AD5" w:rsidRPr="00957B40" w:rsidRDefault="000D1AD5" w:rsidP="0062133E">
      <w:pPr>
        <w:spacing w:before="120" w:line="288" w:lineRule="auto"/>
        <w:ind w:firstLine="720"/>
        <w:jc w:val="both"/>
        <w:rPr>
          <w:rFonts w:ascii="Times New Roman" w:hAnsi="Times New Roman"/>
          <w:bCs/>
        </w:rPr>
      </w:pPr>
    </w:p>
    <w:p w14:paraId="2AAC7791" w14:textId="77777777" w:rsidR="000D1AD5" w:rsidRPr="00957B40" w:rsidRDefault="000D1AD5" w:rsidP="0062133E">
      <w:pPr>
        <w:spacing w:before="120" w:line="288" w:lineRule="auto"/>
        <w:ind w:firstLine="720"/>
        <w:jc w:val="both"/>
        <w:rPr>
          <w:rFonts w:ascii="Times New Roman" w:hAnsi="Times New Roman"/>
          <w:bCs/>
        </w:rPr>
      </w:pPr>
    </w:p>
    <w:p w14:paraId="3573CF4A" w14:textId="77777777" w:rsidR="000D1AD5" w:rsidRPr="00957B40" w:rsidRDefault="000D1AD5" w:rsidP="0062133E">
      <w:pPr>
        <w:spacing w:before="120" w:line="288" w:lineRule="auto"/>
        <w:ind w:firstLine="720"/>
        <w:jc w:val="both"/>
        <w:rPr>
          <w:rFonts w:ascii="Times New Roman" w:hAnsi="Times New Roman"/>
          <w:bCs/>
        </w:rPr>
      </w:pPr>
    </w:p>
    <w:p w14:paraId="36E42D04" w14:textId="77777777" w:rsidR="000D1AD5" w:rsidRPr="00957B40" w:rsidRDefault="000D1AD5" w:rsidP="0062133E">
      <w:pPr>
        <w:spacing w:before="120" w:line="288" w:lineRule="auto"/>
        <w:ind w:firstLine="720"/>
        <w:jc w:val="both"/>
        <w:rPr>
          <w:rFonts w:ascii="Times New Roman" w:hAnsi="Times New Roman"/>
          <w:bCs/>
        </w:rPr>
      </w:pPr>
    </w:p>
    <w:p w14:paraId="6A9FB1D7" w14:textId="77777777" w:rsidR="000D1AD5" w:rsidRPr="00957B40" w:rsidRDefault="000D1AD5" w:rsidP="0062133E">
      <w:pPr>
        <w:spacing w:before="120" w:line="288" w:lineRule="auto"/>
        <w:ind w:firstLine="720"/>
        <w:jc w:val="both"/>
        <w:rPr>
          <w:rFonts w:ascii="Times New Roman" w:hAnsi="Times New Roman"/>
          <w:bCs/>
        </w:rPr>
      </w:pPr>
    </w:p>
    <w:p w14:paraId="0B767893" w14:textId="77777777" w:rsidR="00615684" w:rsidRPr="00957B40" w:rsidRDefault="00615684" w:rsidP="0062133E">
      <w:pPr>
        <w:spacing w:before="120" w:line="288" w:lineRule="auto"/>
        <w:ind w:firstLine="720"/>
        <w:jc w:val="both"/>
        <w:rPr>
          <w:rFonts w:ascii="Times New Roman" w:hAnsi="Times New Roman"/>
          <w:bCs/>
        </w:rPr>
        <w:sectPr w:rsidR="00615684" w:rsidRPr="00957B40" w:rsidSect="0062037C">
          <w:pgSz w:w="11907" w:h="16840" w:code="9"/>
          <w:pgMar w:top="1134" w:right="1134" w:bottom="1134" w:left="1701" w:header="340" w:footer="397" w:gutter="0"/>
          <w:cols w:space="720"/>
          <w:titlePg/>
          <w:docGrid w:linePitch="360"/>
        </w:sectPr>
      </w:pPr>
    </w:p>
    <w:p w14:paraId="5AFC4F5B" w14:textId="77777777" w:rsidR="00615684" w:rsidRPr="00957B40" w:rsidRDefault="00615684" w:rsidP="00615684">
      <w:pPr>
        <w:shd w:val="clear" w:color="auto" w:fill="FFFFFF"/>
        <w:jc w:val="right"/>
        <w:textAlignment w:val="baseline"/>
        <w:rPr>
          <w:rStyle w:val="Title1"/>
          <w:rFonts w:ascii="Times New Roman" w:hAnsi="Times New Roman"/>
          <w:bCs/>
          <w:i/>
          <w:bdr w:val="none" w:sz="0" w:space="0" w:color="auto" w:frame="1"/>
        </w:rPr>
      </w:pPr>
      <w:r w:rsidRPr="00957B40">
        <w:rPr>
          <w:rStyle w:val="Title1"/>
          <w:rFonts w:ascii="Times New Roman" w:hAnsi="Times New Roman"/>
          <w:bCs/>
          <w:i/>
          <w:bdr w:val="none" w:sz="0" w:space="0" w:color="auto" w:frame="1"/>
        </w:rPr>
        <w:t>Phụ lục 14</w:t>
      </w:r>
    </w:p>
    <w:p w14:paraId="1C7D397E" w14:textId="77777777" w:rsidR="00615684" w:rsidRPr="00957B40" w:rsidRDefault="00615684" w:rsidP="00615684">
      <w:pPr>
        <w:shd w:val="clear" w:color="auto" w:fill="FFFFFF"/>
        <w:jc w:val="center"/>
        <w:textAlignment w:val="baseline"/>
        <w:rPr>
          <w:rStyle w:val="Title1"/>
          <w:rFonts w:ascii="Times New Roman" w:hAnsi="Times New Roman"/>
          <w:b/>
          <w:bCs/>
          <w:bdr w:val="none" w:sz="0" w:space="0" w:color="auto" w:frame="1"/>
        </w:rPr>
      </w:pPr>
      <w:r w:rsidRPr="00957B40">
        <w:rPr>
          <w:rStyle w:val="Title1"/>
          <w:rFonts w:ascii="Times New Roman" w:hAnsi="Times New Roman"/>
          <w:b/>
          <w:bCs/>
          <w:bdr w:val="none" w:sz="0" w:space="0" w:color="auto" w:frame="1"/>
        </w:rPr>
        <w:t>MẪU BIỂU HƯỚNG DẪN</w:t>
      </w:r>
    </w:p>
    <w:p w14:paraId="0B134BAD" w14:textId="77777777" w:rsidR="00615684" w:rsidRPr="00957B40" w:rsidRDefault="00615684" w:rsidP="00615684">
      <w:pPr>
        <w:shd w:val="clear" w:color="auto" w:fill="FFFFFF"/>
        <w:jc w:val="center"/>
        <w:textAlignment w:val="baseline"/>
        <w:rPr>
          <w:rStyle w:val="Title1"/>
          <w:rFonts w:ascii="Times New Roman" w:hAnsi="Times New Roman"/>
          <w:b/>
          <w:bCs/>
          <w:bdr w:val="none" w:sz="0" w:space="0" w:color="auto" w:frame="1"/>
        </w:rPr>
      </w:pPr>
      <w:r w:rsidRPr="00957B40">
        <w:rPr>
          <w:rStyle w:val="Title1"/>
          <w:rFonts w:ascii="Times New Roman" w:hAnsi="Times New Roman"/>
          <w:b/>
          <w:bCs/>
          <w:bdr w:val="none" w:sz="0" w:space="0" w:color="auto" w:frame="1"/>
        </w:rPr>
        <w:t>Hướng dẫn thực hiện các nghi thức, trang trí</w:t>
      </w:r>
    </w:p>
    <w:p w14:paraId="7E4AE876" w14:textId="77777777" w:rsidR="00434609" w:rsidRPr="00957B40" w:rsidRDefault="00434609" w:rsidP="00615684">
      <w:pPr>
        <w:pStyle w:val="NormalWeb"/>
        <w:shd w:val="clear" w:color="auto" w:fill="FFFFFF"/>
        <w:spacing w:before="0" w:beforeAutospacing="0" w:after="0" w:afterAutospacing="0"/>
        <w:ind w:firstLine="720"/>
        <w:jc w:val="both"/>
        <w:textAlignment w:val="baseline"/>
        <w:rPr>
          <w:rStyle w:val="Strong"/>
          <w:szCs w:val="28"/>
          <w:bdr w:val="none" w:sz="0" w:space="0" w:color="auto" w:frame="1"/>
        </w:rPr>
      </w:pPr>
    </w:p>
    <w:p w14:paraId="1AC4F50D" w14:textId="77777777" w:rsidR="00615684" w:rsidRPr="00957B40" w:rsidRDefault="00615684" w:rsidP="00615684">
      <w:pPr>
        <w:pStyle w:val="NormalWeb"/>
        <w:shd w:val="clear" w:color="auto" w:fill="FFFFFF"/>
        <w:spacing w:before="0" w:beforeAutospacing="0" w:after="0" w:afterAutospacing="0"/>
        <w:ind w:firstLine="720"/>
        <w:jc w:val="both"/>
        <w:textAlignment w:val="baseline"/>
        <w:rPr>
          <w:sz w:val="28"/>
          <w:szCs w:val="28"/>
        </w:rPr>
      </w:pPr>
      <w:r w:rsidRPr="00957B40">
        <w:rPr>
          <w:rStyle w:val="Strong"/>
          <w:szCs w:val="28"/>
          <w:bdr w:val="none" w:sz="0" w:space="0" w:color="auto" w:frame="1"/>
        </w:rPr>
        <w:t>I.</w:t>
      </w:r>
      <w:r w:rsidRPr="00957B40">
        <w:rPr>
          <w:sz w:val="28"/>
          <w:szCs w:val="28"/>
          <w:bdr w:val="none" w:sz="0" w:space="0" w:color="auto" w:frame="1"/>
        </w:rPr>
        <w:t> </w:t>
      </w:r>
      <w:r w:rsidRPr="00957B40">
        <w:rPr>
          <w:rStyle w:val="Strong"/>
          <w:szCs w:val="28"/>
          <w:bdr w:val="none" w:sz="0" w:space="0" w:color="auto" w:frame="1"/>
        </w:rPr>
        <w:t>VỀ TRANG TRÍ ĐẠI HỘI</w:t>
      </w:r>
    </w:p>
    <w:p w14:paraId="10F9A2B5" w14:textId="77777777" w:rsidR="00615684" w:rsidRPr="00957B40" w:rsidRDefault="00615684" w:rsidP="00615684">
      <w:pPr>
        <w:pStyle w:val="NormalWeb"/>
        <w:shd w:val="clear" w:color="auto" w:fill="FFFFFF"/>
        <w:spacing w:before="0" w:beforeAutospacing="0" w:after="0" w:afterAutospacing="0"/>
        <w:ind w:firstLine="720"/>
        <w:jc w:val="both"/>
        <w:textAlignment w:val="baseline"/>
        <w:rPr>
          <w:b/>
          <w:i/>
          <w:sz w:val="28"/>
          <w:szCs w:val="28"/>
          <w:bdr w:val="none" w:sz="0" w:space="0" w:color="auto" w:frame="1"/>
        </w:rPr>
      </w:pPr>
      <w:r w:rsidRPr="00957B40">
        <w:rPr>
          <w:rStyle w:val="Emphasis"/>
          <w:b/>
          <w:bCs/>
          <w:sz w:val="28"/>
          <w:szCs w:val="28"/>
          <w:bdr w:val="none" w:sz="0" w:space="0" w:color="auto" w:frame="1"/>
        </w:rPr>
        <w:t>1. Trang trí bên trong Hội trường</w:t>
      </w:r>
      <w:r w:rsidRPr="00957B40">
        <w:rPr>
          <w:b/>
          <w:i/>
          <w:sz w:val="28"/>
          <w:szCs w:val="28"/>
          <w:bdr w:val="none" w:sz="0" w:space="0" w:color="auto" w:frame="1"/>
        </w:rPr>
        <w:t>.</w:t>
      </w:r>
    </w:p>
    <w:p w14:paraId="53E3A8F5" w14:textId="77777777" w:rsidR="00615684" w:rsidRPr="00957B40" w:rsidRDefault="00615684" w:rsidP="00615684">
      <w:pPr>
        <w:pStyle w:val="NormalWeb"/>
        <w:shd w:val="clear" w:color="auto" w:fill="FFFFFF"/>
        <w:spacing w:before="0" w:beforeAutospacing="0" w:after="0" w:afterAutospacing="0"/>
        <w:ind w:firstLine="720"/>
        <w:jc w:val="both"/>
        <w:textAlignment w:val="baseline"/>
        <w:rPr>
          <w:b/>
          <w:i/>
          <w:sz w:val="28"/>
          <w:szCs w:val="28"/>
          <w:bdr w:val="none" w:sz="0" w:space="0" w:color="auto" w:frame="1"/>
        </w:rPr>
      </w:pPr>
      <w:r w:rsidRPr="00957B40">
        <w:rPr>
          <w:b/>
          <w:i/>
          <w:sz w:val="28"/>
          <w:szCs w:val="28"/>
          <w:bdr w:val="none" w:sz="0" w:space="0" w:color="auto" w:frame="1"/>
        </w:rPr>
        <w:t>1.1. Ma két Đại hội</w:t>
      </w:r>
    </w:p>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2"/>
        <w:gridCol w:w="6572"/>
      </w:tblGrid>
      <w:tr w:rsidR="00615684" w:rsidRPr="00957B40" w14:paraId="5B2E0F6A" w14:textId="77777777" w:rsidTr="00240EE4">
        <w:trPr>
          <w:trHeight w:val="4824"/>
          <w:jc w:val="center"/>
        </w:trPr>
        <w:tc>
          <w:tcPr>
            <w:tcW w:w="3442" w:type="dxa"/>
            <w:tcBorders>
              <w:right w:val="nil"/>
            </w:tcBorders>
            <w:shd w:val="clear" w:color="auto" w:fill="auto"/>
          </w:tcPr>
          <w:p w14:paraId="5FD5A97A" w14:textId="77777777" w:rsidR="00615684" w:rsidRPr="00957B40" w:rsidRDefault="00A83B3C" w:rsidP="00240EE4">
            <w:pPr>
              <w:spacing w:after="120" w:line="360" w:lineRule="auto"/>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98176" behindDoc="1" locked="0" layoutInCell="1" allowOverlap="1" wp14:anchorId="4B7084E2" wp14:editId="36A6BDED">
                      <wp:simplePos x="0" y="0"/>
                      <wp:positionH relativeFrom="column">
                        <wp:posOffset>499110</wp:posOffset>
                      </wp:positionH>
                      <wp:positionV relativeFrom="paragraph">
                        <wp:posOffset>129540</wp:posOffset>
                      </wp:positionV>
                      <wp:extent cx="1598930" cy="965200"/>
                      <wp:effectExtent l="0" t="0" r="1270" b="0"/>
                      <wp:wrapTight wrapText="bothSides">
                        <wp:wrapPolygon edited="0">
                          <wp:start x="0" y="0"/>
                          <wp:lineTo x="0" y="21600"/>
                          <wp:lineTo x="21617" y="21600"/>
                          <wp:lineTo x="21617" y="0"/>
                          <wp:lineTo x="0" y="0"/>
                        </wp:wrapPolygon>
                      </wp:wrapTight>
                      <wp:docPr id="2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8930" cy="96520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FD0DAD" id="Rectangle 14" o:spid="_x0000_s1026" style="position:absolute;margin-left:39.3pt;margin-top:10.2pt;width:125.9pt;height:7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" strokeweight="1pt">
                      <v:shadow color="#868686"/>
                      <v:path arrowok="t"/>
                      <w10:wrap type="tight"/>
                    </v:rect>
                  </w:pict>
                </mc:Fallback>
              </mc:AlternateContent>
            </w:r>
            <w:r>
              <w:rPr>
                <w:rFonts w:ascii="Times New Roman" w:hAnsi="Times New Roman"/>
                <w:noProof/>
              </w:rPr>
              <mc:AlternateContent>
                <mc:Choice Requires="wps">
                  <w:drawing>
                    <wp:anchor distT="0" distB="0" distL="114300" distR="114300" simplePos="0" relativeHeight="251697152" behindDoc="0" locked="0" layoutInCell="1" allowOverlap="1" wp14:anchorId="35D0EF2F" wp14:editId="2B74BFDB">
                      <wp:simplePos x="0" y="0"/>
                      <wp:positionH relativeFrom="column">
                        <wp:posOffset>969010</wp:posOffset>
                      </wp:positionH>
                      <wp:positionV relativeFrom="paragraph">
                        <wp:posOffset>321945</wp:posOffset>
                      </wp:positionV>
                      <wp:extent cx="618490" cy="508635"/>
                      <wp:effectExtent l="25400" t="12700" r="29210" b="12065"/>
                      <wp:wrapNone/>
                      <wp:docPr id="30" name="5-Point Star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490" cy="50863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FC7537" id="5-Point Star 13" o:spid="_x0000_s1026" style="position:absolute;margin-left:76.3pt;margin-top:25.35pt;width:48.7pt;height:4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8490,5086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" path="m1,194281r236242,1l309245,r73002,194282l618489,194281,427364,314352r73005,194282l309245,388560,118121,508634,191126,314352,1,194281xe">
                      <v:stroke joinstyle="miter"/>
                      <v:path arrowok="t" o:connecttype="custom" o:connectlocs="1,194281;236243,194282;309245,0;382247,194282;618489,194281;427364,314352;500369,508634;309245,388560;118121,508634;191126,314352;1,194281" o:connectangles="0,0,0,0,0,0,0,0,0,0,0"/>
                    </v:shape>
                  </w:pict>
                </mc:Fallback>
              </mc:AlternateContent>
            </w:r>
            <w:r w:rsidR="00615684" w:rsidRPr="00957B40">
              <w:rPr>
                <w:rFonts w:ascii="Times New Roman" w:hAnsi="Times New Roman"/>
              </w:rPr>
              <w:t xml:space="preserve">       </w:t>
            </w:r>
          </w:p>
          <w:p w14:paraId="22D38B6F" w14:textId="77777777" w:rsidR="00615684" w:rsidRPr="00957B40" w:rsidRDefault="00A83B3C" w:rsidP="00240EE4">
            <w:pPr>
              <w:spacing w:after="120" w:line="360" w:lineRule="auto"/>
              <w:jc w:val="both"/>
              <w:rPr>
                <w:rFonts w:ascii="Times New Roman" w:hAnsi="Times New Roman"/>
              </w:rPr>
            </w:pPr>
            <w:r>
              <w:rPr>
                <w:rFonts w:ascii="Times New Roman" w:hAnsi="Times New Roman"/>
                <w:noProof/>
              </w:rPr>
              <mc:AlternateContent>
                <mc:Choice Requires="wps">
                  <w:drawing>
                    <wp:anchor distT="4294967295" distB="4294967295" distL="114300" distR="114300" simplePos="0" relativeHeight="251700224" behindDoc="0" locked="0" layoutInCell="1" allowOverlap="1" wp14:anchorId="38F10FF9" wp14:editId="12FE8E04">
                      <wp:simplePos x="0" y="0"/>
                      <wp:positionH relativeFrom="column">
                        <wp:posOffset>1562735</wp:posOffset>
                      </wp:positionH>
                      <wp:positionV relativeFrom="paragraph">
                        <wp:posOffset>152399</wp:posOffset>
                      </wp:positionV>
                      <wp:extent cx="2584450" cy="0"/>
                      <wp:effectExtent l="12700" t="12700" r="6350" b="0"/>
                      <wp:wrapNone/>
                      <wp:docPr id="3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84450" cy="0"/>
                              </a:xfrm>
                              <a:prstGeom prst="straightConnector1">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DE98AA" id="_x0000_t32" coordsize="21600,21600" o:spt="32" o:oned="t" path="m,l21600,21600e" filled="f">
                      <v:path arrowok="t" fillok="f" o:connecttype="none"/>
                      <o:lock v:ext="edit" shapetype="t"/>
                    </v:shapetype>
                    <v:shape id="Straight Arrow Connector 12" o:spid="_x0000_s1026" type="#_x0000_t32" style="position:absolute;margin-left:123.05pt;margin-top:12pt;width:203.5pt;height:0;z-index:2517002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" strokeweight="1.5pt">
                      <v:stroke dashstyle="1 1" endcap="round"/>
                      <o:lock v:ext="edit" shapetype="f"/>
                    </v:shape>
                  </w:pict>
                </mc:Fallback>
              </mc:AlternateContent>
            </w:r>
          </w:p>
          <w:p w14:paraId="2898DA32" w14:textId="77777777" w:rsidR="00615684" w:rsidRPr="00957B40" w:rsidRDefault="00615684" w:rsidP="00240EE4">
            <w:pPr>
              <w:spacing w:after="120" w:line="360" w:lineRule="auto"/>
              <w:jc w:val="both"/>
              <w:rPr>
                <w:rFonts w:ascii="Times New Roman" w:hAnsi="Times New Roman"/>
              </w:rPr>
            </w:pPr>
          </w:p>
          <w:p w14:paraId="0AF784D6" w14:textId="77777777" w:rsidR="00615684" w:rsidRPr="00957B40" w:rsidRDefault="00A83B3C" w:rsidP="00240EE4">
            <w:pPr>
              <w:spacing w:after="120" w:line="360" w:lineRule="auto"/>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99200" behindDoc="0" locked="0" layoutInCell="1" allowOverlap="1" wp14:anchorId="4A9AD8AA" wp14:editId="3176C7DA">
                      <wp:simplePos x="0" y="0"/>
                      <wp:positionH relativeFrom="column">
                        <wp:posOffset>901065</wp:posOffset>
                      </wp:positionH>
                      <wp:positionV relativeFrom="paragraph">
                        <wp:posOffset>154305</wp:posOffset>
                      </wp:positionV>
                      <wp:extent cx="810895" cy="923290"/>
                      <wp:effectExtent l="0" t="0" r="1905" b="3810"/>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895" cy="923290"/>
                              </a:xfrm>
                              <a:prstGeom prst="rect">
                                <a:avLst/>
                              </a:prstGeom>
                              <a:solidFill>
                                <a:srgbClr val="FFFFFF"/>
                              </a:solidFill>
                              <a:ln w="9525">
                                <a:solidFill>
                                  <a:srgbClr val="000000"/>
                                </a:solidFill>
                                <a:miter lim="800000"/>
                                <a:headEnd/>
                                <a:tailEnd/>
                              </a:ln>
                            </wps:spPr>
                            <wps:txbx>
                              <w:txbxContent>
                                <w:p w14:paraId="66C166E7" w14:textId="77777777" w:rsidR="007A3664" w:rsidRPr="004022C5" w:rsidRDefault="007A3664" w:rsidP="00615684">
                                  <w:pPr>
                                    <w:spacing w:before="240"/>
                                    <w:ind w:left="-119" w:right="-153" w:hanging="6"/>
                                    <w:jc w:val="center"/>
                                    <w:rPr>
                                      <w:sz w:val="18"/>
                                      <w:szCs w:val="20"/>
                                    </w:rPr>
                                  </w:pPr>
                                  <w:r>
                                    <w:rPr>
                                      <w:sz w:val="18"/>
                                      <w:szCs w:val="20"/>
                                    </w:rPr>
                                    <w:t>Ả</w:t>
                                  </w:r>
                                  <w:r w:rsidRPr="004022C5">
                                    <w:rPr>
                                      <w:sz w:val="18"/>
                                      <w:szCs w:val="20"/>
                                    </w:rPr>
                                    <w:t>NH (TƯỢNG)</w:t>
                                  </w:r>
                                  <w:r>
                                    <w:rPr>
                                      <w:sz w:val="18"/>
                                      <w:szCs w:val="20"/>
                                    </w:rPr>
                                    <w:t xml:space="preserve"> </w:t>
                                  </w:r>
                                  <w:r w:rsidRPr="004022C5">
                                    <w:rPr>
                                      <w:sz w:val="18"/>
                                      <w:szCs w:val="20"/>
                                    </w:rPr>
                                    <w:t>BÁC</w:t>
                                  </w:r>
                                  <w:r>
                                    <w:rPr>
                                      <w:sz w:val="18"/>
                                      <w:szCs w:val="20"/>
                                    </w:rPr>
                                    <w:t xml:space="preserve"> HỒ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9AD8AA" id="Rectangle 11" o:spid="_x0000_s1026" style="position:absolute;left:0;text-align:left;margin-left:70.95pt;margin-top:12.15pt;width:63.85pt;height:7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">
                      <v:path arrowok="t"/>
                      <v:textbox>
                        <w:txbxContent>
                          <w:p w14:paraId="66C166E7" w14:textId="77777777" w:rsidR="007A3664" w:rsidRPr="004022C5" w:rsidRDefault="007A3664" w:rsidP="00615684">
                            <w:pPr>
                              <w:spacing w:before="240"/>
                              <w:ind w:left="-119" w:right="-153" w:hanging="6"/>
                              <w:jc w:val="center"/>
                              <w:rPr>
                                <w:sz w:val="18"/>
                                <w:szCs w:val="20"/>
                              </w:rPr>
                            </w:pPr>
                            <w:r>
                              <w:rPr>
                                <w:sz w:val="18"/>
                                <w:szCs w:val="20"/>
                              </w:rPr>
                              <w:t>Ả</w:t>
                            </w:r>
                            <w:r w:rsidRPr="004022C5">
                              <w:rPr>
                                <w:sz w:val="18"/>
                                <w:szCs w:val="20"/>
                              </w:rPr>
                              <w:t>NH (TƯỢNG)</w:t>
                            </w:r>
                            <w:r>
                              <w:rPr>
                                <w:sz w:val="18"/>
                                <w:szCs w:val="20"/>
                              </w:rPr>
                              <w:t xml:space="preserve"> </w:t>
                            </w:r>
                            <w:r w:rsidRPr="004022C5">
                              <w:rPr>
                                <w:sz w:val="18"/>
                                <w:szCs w:val="20"/>
                              </w:rPr>
                              <w:t>BÁC</w:t>
                            </w:r>
                            <w:r>
                              <w:rPr>
                                <w:sz w:val="18"/>
                                <w:szCs w:val="20"/>
                              </w:rPr>
                              <w:t xml:space="preserve"> HỒ</w:t>
                            </w:r>
                          </w:p>
                        </w:txbxContent>
                      </v:textbox>
                    </v:rect>
                  </w:pict>
                </mc:Fallback>
              </mc:AlternateContent>
            </w:r>
          </w:p>
          <w:p w14:paraId="54AFC2F5" w14:textId="77777777" w:rsidR="00615684" w:rsidRPr="00957B40" w:rsidRDefault="00615684" w:rsidP="00240EE4">
            <w:pPr>
              <w:spacing w:after="120" w:line="360" w:lineRule="auto"/>
              <w:jc w:val="both"/>
              <w:rPr>
                <w:rFonts w:ascii="Times New Roman" w:hAnsi="Times New Roman"/>
              </w:rPr>
            </w:pPr>
          </w:p>
          <w:p w14:paraId="75D71A33" w14:textId="77777777" w:rsidR="00615684" w:rsidRPr="00957B40" w:rsidRDefault="00615684" w:rsidP="00240EE4">
            <w:pPr>
              <w:spacing w:after="120" w:line="360" w:lineRule="auto"/>
              <w:jc w:val="both"/>
              <w:rPr>
                <w:rFonts w:ascii="Times New Roman" w:hAnsi="Times New Roman"/>
              </w:rPr>
            </w:pPr>
          </w:p>
          <w:p w14:paraId="581517A1" w14:textId="77777777" w:rsidR="00615684" w:rsidRPr="00957B40" w:rsidRDefault="00615684" w:rsidP="00240EE4">
            <w:pPr>
              <w:spacing w:after="120" w:line="360" w:lineRule="auto"/>
              <w:jc w:val="both"/>
              <w:rPr>
                <w:rFonts w:ascii="Times New Roman" w:hAnsi="Times New Roman"/>
              </w:rPr>
            </w:pPr>
          </w:p>
          <w:p w14:paraId="3C385421" w14:textId="77777777" w:rsidR="00615684" w:rsidRPr="00957B40" w:rsidRDefault="00615684" w:rsidP="00240EE4">
            <w:pPr>
              <w:spacing w:after="120" w:line="360" w:lineRule="auto"/>
              <w:jc w:val="both"/>
              <w:rPr>
                <w:rFonts w:ascii="Times New Roman" w:hAnsi="Times New Roman"/>
              </w:rPr>
            </w:pPr>
          </w:p>
          <w:p w14:paraId="58004B41" w14:textId="77777777" w:rsidR="00615684" w:rsidRPr="00957B40" w:rsidRDefault="00615684" w:rsidP="00240EE4">
            <w:pPr>
              <w:spacing w:after="120" w:line="360" w:lineRule="auto"/>
              <w:jc w:val="both"/>
              <w:rPr>
                <w:rFonts w:ascii="Times New Roman" w:hAnsi="Times New Roman"/>
              </w:rPr>
            </w:pPr>
          </w:p>
          <w:p w14:paraId="1E53F194" w14:textId="77777777" w:rsidR="00615684" w:rsidRPr="00957B40" w:rsidRDefault="00615684" w:rsidP="00240EE4">
            <w:pPr>
              <w:tabs>
                <w:tab w:val="left" w:pos="1305"/>
              </w:tabs>
              <w:spacing w:after="120" w:line="360" w:lineRule="auto"/>
              <w:jc w:val="both"/>
              <w:rPr>
                <w:rFonts w:ascii="Times New Roman" w:hAnsi="Times New Roman"/>
              </w:rPr>
            </w:pPr>
          </w:p>
        </w:tc>
        <w:tc>
          <w:tcPr>
            <w:tcW w:w="6572" w:type="dxa"/>
            <w:tcBorders>
              <w:left w:val="nil"/>
            </w:tcBorders>
            <w:shd w:val="clear" w:color="auto" w:fill="auto"/>
          </w:tcPr>
          <w:p w14:paraId="15678300" w14:textId="77777777" w:rsidR="00615684" w:rsidRPr="00957B40" w:rsidRDefault="00615684" w:rsidP="00240EE4">
            <w:pPr>
              <w:spacing w:after="120" w:line="360" w:lineRule="auto"/>
              <w:jc w:val="both"/>
              <w:rPr>
                <w:rFonts w:ascii="Times New Roman" w:hAnsi="Times New Roman"/>
              </w:rPr>
            </w:pPr>
          </w:p>
          <w:p w14:paraId="3F194E5F" w14:textId="77777777" w:rsidR="00615684" w:rsidRPr="00957B40" w:rsidRDefault="00615684" w:rsidP="00240EE4">
            <w:pPr>
              <w:spacing w:after="120" w:line="360" w:lineRule="auto"/>
              <w:jc w:val="both"/>
              <w:rPr>
                <w:rFonts w:ascii="Times New Roman" w:hAnsi="Times New Roman"/>
              </w:rPr>
            </w:pPr>
            <w:r w:rsidRPr="00957B40">
              <w:rPr>
                <w:rFonts w:ascii="Times New Roman" w:hAnsi="Times New Roman"/>
              </w:rPr>
              <w:t xml:space="preserve">                                            </w:t>
            </w:r>
          </w:p>
          <w:p w14:paraId="48E07544" w14:textId="77777777" w:rsidR="00615684" w:rsidRPr="00957B40" w:rsidRDefault="00615684" w:rsidP="00240EE4">
            <w:pPr>
              <w:spacing w:after="120" w:line="360" w:lineRule="auto"/>
              <w:jc w:val="both"/>
              <w:rPr>
                <w:rFonts w:ascii="Times New Roman" w:hAnsi="Times New Roman"/>
              </w:rPr>
            </w:pPr>
            <w:r w:rsidRPr="00957B40">
              <w:rPr>
                <w:rFonts w:ascii="Times New Roman" w:hAnsi="Times New Roman"/>
              </w:rPr>
              <w:t xml:space="preserve">                                     </w:t>
            </w:r>
            <w:r w:rsidRPr="00957B40">
              <w:rPr>
                <w:rFonts w:ascii="Times New Roman" w:hAnsi="Times New Roman"/>
                <w:noProof/>
              </w:rPr>
              <w:drawing>
                <wp:inline distT="0" distB="0" distL="0" distR="0" wp14:anchorId="34DDC4B9" wp14:editId="3AD0AE78">
                  <wp:extent cx="1233805" cy="1061085"/>
                  <wp:effectExtent l="0" t="0" r="4445" b="5715"/>
                  <wp:docPr id="40" name="Picture 40"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xuố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3805" cy="1061085"/>
                          </a:xfrm>
                          <a:prstGeom prst="rect">
                            <a:avLst/>
                          </a:prstGeom>
                          <a:noFill/>
                          <a:ln>
                            <a:noFill/>
                          </a:ln>
                        </pic:spPr>
                      </pic:pic>
                    </a:graphicData>
                  </a:graphic>
                </wp:inline>
              </w:drawing>
            </w:r>
            <w:r w:rsidRPr="00957B40">
              <w:rPr>
                <w:rFonts w:ascii="Times New Roman" w:hAnsi="Times New Roman"/>
              </w:rPr>
              <w:t xml:space="preserve">                     </w:t>
            </w:r>
          </w:p>
          <w:p w14:paraId="65FF9AFA" w14:textId="77777777" w:rsidR="00615684" w:rsidRPr="00957B40" w:rsidRDefault="00615684" w:rsidP="00240EE4">
            <w:pPr>
              <w:spacing w:line="288" w:lineRule="auto"/>
              <w:jc w:val="center"/>
              <w:rPr>
                <w:rFonts w:ascii="Times New Roman" w:hAnsi="Times New Roman"/>
                <w:b/>
                <w:sz w:val="32"/>
              </w:rPr>
            </w:pPr>
            <w:r w:rsidRPr="00957B40">
              <w:rPr>
                <w:rFonts w:ascii="Times New Roman" w:hAnsi="Times New Roman"/>
                <w:b/>
                <w:sz w:val="32"/>
              </w:rPr>
              <w:t>ĐẠI HỘI</w:t>
            </w:r>
          </w:p>
          <w:p w14:paraId="19E94A88" w14:textId="77777777" w:rsidR="00615684" w:rsidRPr="00957B40" w:rsidRDefault="00615684" w:rsidP="00240EE4">
            <w:pPr>
              <w:spacing w:line="288" w:lineRule="auto"/>
              <w:jc w:val="center"/>
              <w:rPr>
                <w:rFonts w:ascii="Times New Roman" w:hAnsi="Times New Roman"/>
                <w:b/>
              </w:rPr>
            </w:pPr>
            <w:r w:rsidRPr="00957B40">
              <w:rPr>
                <w:rFonts w:ascii="Times New Roman" w:hAnsi="Times New Roman"/>
                <w:b/>
              </w:rPr>
              <w:t xml:space="preserve">CÔNG ĐOÀN </w:t>
            </w:r>
            <w:r w:rsidRPr="00957B40">
              <w:rPr>
                <w:rFonts w:ascii="Times New Roman" w:hAnsi="Times New Roman"/>
                <w:sz w:val="14"/>
              </w:rPr>
              <w:t>…………………………………</w:t>
            </w:r>
          </w:p>
          <w:p w14:paraId="25DCF17D" w14:textId="77777777" w:rsidR="00615684" w:rsidRPr="00957B40" w:rsidRDefault="00615684" w:rsidP="00240EE4">
            <w:pPr>
              <w:spacing w:line="288" w:lineRule="auto"/>
              <w:jc w:val="center"/>
              <w:rPr>
                <w:rFonts w:ascii="Times New Roman" w:hAnsi="Times New Roman"/>
                <w:b/>
              </w:rPr>
            </w:pPr>
            <w:r w:rsidRPr="00957B40">
              <w:rPr>
                <w:rFonts w:ascii="Times New Roman" w:hAnsi="Times New Roman"/>
                <w:b/>
              </w:rPr>
              <w:t xml:space="preserve">LẦN THỨ </w:t>
            </w:r>
            <w:r w:rsidRPr="00957B40">
              <w:rPr>
                <w:rFonts w:ascii="Times New Roman" w:hAnsi="Times New Roman"/>
                <w:sz w:val="14"/>
              </w:rPr>
              <w:t>………</w:t>
            </w:r>
            <w:r w:rsidRPr="00957B40">
              <w:rPr>
                <w:rFonts w:ascii="Times New Roman" w:hAnsi="Times New Roman"/>
              </w:rPr>
              <w:t>,</w:t>
            </w:r>
            <w:r w:rsidRPr="00957B40">
              <w:rPr>
                <w:rFonts w:ascii="Times New Roman" w:hAnsi="Times New Roman"/>
                <w:b/>
              </w:rPr>
              <w:t xml:space="preserve"> NHIỆM KỲ 20</w:t>
            </w:r>
            <w:r w:rsidRPr="00957B40">
              <w:rPr>
                <w:rFonts w:ascii="Times New Roman" w:hAnsi="Times New Roman"/>
                <w:sz w:val="14"/>
              </w:rPr>
              <w:t>………</w:t>
            </w:r>
            <w:r w:rsidRPr="00957B40">
              <w:rPr>
                <w:rFonts w:ascii="Times New Roman" w:hAnsi="Times New Roman"/>
                <w:b/>
              </w:rPr>
              <w:t>- 20</w:t>
            </w:r>
            <w:r w:rsidRPr="00957B40">
              <w:rPr>
                <w:rFonts w:ascii="Times New Roman" w:hAnsi="Times New Roman"/>
                <w:sz w:val="14"/>
              </w:rPr>
              <w:t>………</w:t>
            </w:r>
          </w:p>
          <w:p w14:paraId="28291716" w14:textId="77777777" w:rsidR="00615684" w:rsidRPr="00957B40" w:rsidRDefault="00615684" w:rsidP="00240EE4">
            <w:pPr>
              <w:spacing w:line="288" w:lineRule="auto"/>
              <w:jc w:val="center"/>
              <w:rPr>
                <w:rFonts w:ascii="Times New Roman" w:hAnsi="Times New Roman"/>
                <w:i/>
              </w:rPr>
            </w:pPr>
          </w:p>
          <w:p w14:paraId="4B677631" w14:textId="77777777" w:rsidR="00615684" w:rsidRPr="00957B40" w:rsidRDefault="00615684" w:rsidP="00240EE4">
            <w:pPr>
              <w:spacing w:line="288" w:lineRule="auto"/>
              <w:jc w:val="center"/>
              <w:rPr>
                <w:rFonts w:ascii="Times New Roman" w:hAnsi="Times New Roman"/>
                <w:i/>
              </w:rPr>
            </w:pPr>
            <w:r w:rsidRPr="00957B40">
              <w:rPr>
                <w:rFonts w:ascii="Times New Roman" w:hAnsi="Times New Roman"/>
                <w:i/>
              </w:rPr>
              <w:t xml:space="preserve">Hà Nội, ngày </w:t>
            </w:r>
            <w:r w:rsidRPr="00957B40">
              <w:rPr>
                <w:rFonts w:ascii="Times New Roman" w:hAnsi="Times New Roman"/>
                <w:sz w:val="14"/>
              </w:rPr>
              <w:t>……</w:t>
            </w:r>
            <w:r w:rsidRPr="00957B40">
              <w:rPr>
                <w:rFonts w:ascii="Times New Roman" w:hAnsi="Times New Roman"/>
                <w:i/>
              </w:rPr>
              <w:t xml:space="preserve"> tháng </w:t>
            </w:r>
            <w:r w:rsidRPr="00957B40">
              <w:rPr>
                <w:rFonts w:ascii="Times New Roman" w:hAnsi="Times New Roman"/>
                <w:sz w:val="14"/>
              </w:rPr>
              <w:t>……..</w:t>
            </w:r>
            <w:r w:rsidRPr="00957B40">
              <w:rPr>
                <w:rFonts w:ascii="Times New Roman" w:hAnsi="Times New Roman"/>
                <w:i/>
              </w:rPr>
              <w:t xml:space="preserve"> năm 20</w:t>
            </w:r>
          </w:p>
        </w:tc>
      </w:tr>
    </w:tbl>
    <w:p w14:paraId="111238A4" w14:textId="77777777" w:rsidR="00615684" w:rsidRPr="00957B40" w:rsidRDefault="00615684" w:rsidP="00615684">
      <w:pPr>
        <w:spacing w:before="20" w:after="20"/>
        <w:rPr>
          <w:rFonts w:ascii="Times New Roman" w:hAnsi="Times New Roman"/>
          <w:i/>
        </w:rPr>
      </w:pPr>
    </w:p>
    <w:p w14:paraId="0313AAF9" w14:textId="77777777" w:rsidR="00615684" w:rsidRPr="00957B40" w:rsidRDefault="00615684" w:rsidP="00615684">
      <w:pPr>
        <w:spacing w:before="20" w:after="20"/>
        <w:rPr>
          <w:rFonts w:ascii="Times New Roman" w:hAnsi="Times New Roman"/>
          <w:i/>
        </w:rPr>
      </w:pPr>
      <w:r w:rsidRPr="00957B40">
        <w:rPr>
          <w:rFonts w:ascii="Times New Roman" w:hAnsi="Times New Roman"/>
          <w:i/>
        </w:rPr>
        <w:t>Lưu ý: Những nơi treo sẵn Quốc kỳ và Đảng kỳ thì sử dụng cả hai.</w:t>
      </w:r>
    </w:p>
    <w:p w14:paraId="2492B932" w14:textId="77777777" w:rsidR="00615684" w:rsidRPr="00957B40" w:rsidRDefault="00615684" w:rsidP="00615684">
      <w:pPr>
        <w:pStyle w:val="NormalWeb"/>
        <w:shd w:val="clear" w:color="auto" w:fill="FFFFFF"/>
        <w:spacing w:before="60" w:beforeAutospacing="0" w:after="0" w:afterAutospacing="0" w:line="288" w:lineRule="auto"/>
        <w:ind w:firstLine="720"/>
        <w:jc w:val="both"/>
        <w:textAlignment w:val="baseline"/>
        <w:rPr>
          <w:b/>
          <w:i/>
          <w:sz w:val="28"/>
          <w:szCs w:val="28"/>
          <w:bdr w:val="none" w:sz="0" w:space="0" w:color="auto" w:frame="1"/>
        </w:rPr>
      </w:pPr>
      <w:r w:rsidRPr="00957B40">
        <w:rPr>
          <w:i/>
        </w:rPr>
        <w:br w:type="page"/>
      </w:r>
      <w:r w:rsidRPr="00957B40">
        <w:rPr>
          <w:b/>
          <w:i/>
          <w:sz w:val="28"/>
          <w:szCs w:val="28"/>
          <w:bdr w:val="none" w:sz="0" w:space="0" w:color="auto" w:frame="1"/>
        </w:rPr>
        <w:t>1.</w:t>
      </w:r>
      <w:r w:rsidR="002E318A" w:rsidRPr="00957B40">
        <w:rPr>
          <w:b/>
          <w:i/>
          <w:sz w:val="28"/>
          <w:szCs w:val="28"/>
          <w:bdr w:val="none" w:sz="0" w:space="0" w:color="auto" w:frame="1"/>
        </w:rPr>
        <w:t>2</w:t>
      </w:r>
      <w:r w:rsidRPr="00957B40">
        <w:rPr>
          <w:b/>
          <w:i/>
          <w:sz w:val="28"/>
          <w:szCs w:val="28"/>
          <w:bdr w:val="none" w:sz="0" w:space="0" w:color="auto" w:frame="1"/>
        </w:rPr>
        <w:t>. Ma két Hội nghị</w:t>
      </w:r>
    </w:p>
    <w:p w14:paraId="2BD7897C" w14:textId="77777777" w:rsidR="00615684" w:rsidRPr="00957B40" w:rsidRDefault="00615684" w:rsidP="00615684">
      <w:pPr>
        <w:rPr>
          <w:rFonts w:ascii="Times New Roman" w:hAnsi="Times New Roman"/>
        </w:rPr>
      </w:pPr>
    </w:p>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2"/>
        <w:gridCol w:w="6572"/>
      </w:tblGrid>
      <w:tr w:rsidR="00615684" w:rsidRPr="00957B40" w14:paraId="0EFA26C6" w14:textId="77777777" w:rsidTr="00240EE4">
        <w:trPr>
          <w:trHeight w:val="4824"/>
          <w:jc w:val="center"/>
        </w:trPr>
        <w:tc>
          <w:tcPr>
            <w:tcW w:w="3442" w:type="dxa"/>
            <w:tcBorders>
              <w:right w:val="nil"/>
            </w:tcBorders>
            <w:shd w:val="clear" w:color="auto" w:fill="auto"/>
          </w:tcPr>
          <w:p w14:paraId="06C22E1F" w14:textId="77777777" w:rsidR="00615684" w:rsidRPr="00957B40" w:rsidRDefault="00615684" w:rsidP="00240EE4">
            <w:pPr>
              <w:spacing w:after="120" w:line="360" w:lineRule="auto"/>
              <w:jc w:val="both"/>
              <w:rPr>
                <w:rFonts w:ascii="Times New Roman" w:hAnsi="Times New Roman"/>
              </w:rPr>
            </w:pPr>
          </w:p>
          <w:p w14:paraId="62700718" w14:textId="77777777" w:rsidR="00615684" w:rsidRPr="00957B40" w:rsidRDefault="00A83B3C" w:rsidP="00240EE4">
            <w:pPr>
              <w:spacing w:after="120" w:line="360" w:lineRule="auto"/>
              <w:jc w:val="both"/>
              <w:rPr>
                <w:rFonts w:ascii="Times New Roman" w:hAnsi="Times New Roman"/>
              </w:rPr>
            </w:pPr>
            <w:r>
              <w:rPr>
                <w:rFonts w:ascii="Times New Roman" w:hAnsi="Times New Roman"/>
                <w:noProof/>
              </w:rPr>
              <mc:AlternateContent>
                <mc:Choice Requires="wps">
                  <w:drawing>
                    <wp:anchor distT="0" distB="0" distL="114300" distR="114300" simplePos="0" relativeHeight="251702272" behindDoc="1" locked="0" layoutInCell="1" allowOverlap="1" wp14:anchorId="72C21373" wp14:editId="1A710529">
                      <wp:simplePos x="0" y="0"/>
                      <wp:positionH relativeFrom="column">
                        <wp:posOffset>499110</wp:posOffset>
                      </wp:positionH>
                      <wp:positionV relativeFrom="paragraph">
                        <wp:posOffset>129540</wp:posOffset>
                      </wp:positionV>
                      <wp:extent cx="1598930" cy="965200"/>
                      <wp:effectExtent l="0" t="0" r="1270" b="0"/>
                      <wp:wrapTight wrapText="bothSides">
                        <wp:wrapPolygon edited="0">
                          <wp:start x="0" y="0"/>
                          <wp:lineTo x="0" y="21600"/>
                          <wp:lineTo x="21617" y="21600"/>
                          <wp:lineTo x="21617" y="0"/>
                          <wp:lineTo x="0" y="0"/>
                        </wp:wrapPolygon>
                      </wp:wrapTight>
                      <wp:docPr id="3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8930" cy="96520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FED97" id="Rectangle 10" o:spid="_x0000_s1026" style="position:absolute;margin-left:39.3pt;margin-top:10.2pt;width:125.9pt;height:7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" strokeweight="1pt">
                      <v:shadow color="#868686"/>
                      <v:path arrowok="t"/>
                      <w10:wrap type="tight"/>
                    </v:rect>
                  </w:pict>
                </mc:Fallback>
              </mc:AlternateContent>
            </w:r>
            <w:r>
              <w:rPr>
                <w:rFonts w:ascii="Times New Roman" w:hAnsi="Times New Roman"/>
                <w:noProof/>
              </w:rPr>
              <mc:AlternateContent>
                <mc:Choice Requires="wps">
                  <w:drawing>
                    <wp:anchor distT="0" distB="0" distL="114300" distR="114300" simplePos="0" relativeHeight="251701248" behindDoc="0" locked="0" layoutInCell="1" allowOverlap="1" wp14:anchorId="7CDFBC66" wp14:editId="2E4B9256">
                      <wp:simplePos x="0" y="0"/>
                      <wp:positionH relativeFrom="column">
                        <wp:posOffset>969010</wp:posOffset>
                      </wp:positionH>
                      <wp:positionV relativeFrom="paragraph">
                        <wp:posOffset>321945</wp:posOffset>
                      </wp:positionV>
                      <wp:extent cx="618490" cy="508635"/>
                      <wp:effectExtent l="25400" t="12700" r="29210" b="12065"/>
                      <wp:wrapNone/>
                      <wp:docPr id="34" name="5-Point Star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8490" cy="508635"/>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CB0C5" id="5-Point Star 9" o:spid="_x0000_s1026" style="position:absolute;margin-left:76.3pt;margin-top:25.35pt;width:48.7pt;height:4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18490,5086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" path="m1,194281r236242,1l309245,r73002,194282l618489,194281,427364,314352r73005,194282l309245,388560,118121,508634,191126,314352,1,194281xe">
                      <v:stroke joinstyle="miter"/>
                      <v:path arrowok="t" o:connecttype="custom" o:connectlocs="1,194281;236243,194282;309245,0;382247,194282;618489,194281;427364,314352;500369,508634;309245,388560;118121,508634;191126,314352;1,194281" o:connectangles="0,0,0,0,0,0,0,0,0,0,0"/>
                    </v:shape>
                  </w:pict>
                </mc:Fallback>
              </mc:AlternateContent>
            </w:r>
            <w:r w:rsidR="00615684" w:rsidRPr="00957B40">
              <w:rPr>
                <w:rFonts w:ascii="Times New Roman" w:hAnsi="Times New Roman"/>
              </w:rPr>
              <w:t xml:space="preserve">       </w:t>
            </w:r>
          </w:p>
          <w:p w14:paraId="7ECD0785" w14:textId="77777777" w:rsidR="00615684" w:rsidRPr="00957B40" w:rsidRDefault="00A83B3C" w:rsidP="00240EE4">
            <w:pPr>
              <w:spacing w:after="120" w:line="360" w:lineRule="auto"/>
              <w:jc w:val="both"/>
              <w:rPr>
                <w:rFonts w:ascii="Times New Roman" w:hAnsi="Times New Roman"/>
              </w:rPr>
            </w:pPr>
            <w:r>
              <w:rPr>
                <w:rFonts w:ascii="Times New Roman" w:hAnsi="Times New Roman"/>
                <w:noProof/>
              </w:rPr>
              <mc:AlternateContent>
                <mc:Choice Requires="wps">
                  <w:drawing>
                    <wp:anchor distT="4294967295" distB="4294967295" distL="114300" distR="114300" simplePos="0" relativeHeight="251704320" behindDoc="0" locked="0" layoutInCell="1" allowOverlap="1" wp14:anchorId="2439BBB2" wp14:editId="55E255F5">
                      <wp:simplePos x="0" y="0"/>
                      <wp:positionH relativeFrom="column">
                        <wp:posOffset>1562735</wp:posOffset>
                      </wp:positionH>
                      <wp:positionV relativeFrom="paragraph">
                        <wp:posOffset>152399</wp:posOffset>
                      </wp:positionV>
                      <wp:extent cx="2584450" cy="0"/>
                      <wp:effectExtent l="12700" t="12700" r="6350" b="0"/>
                      <wp:wrapNone/>
                      <wp:docPr id="35"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84450" cy="0"/>
                              </a:xfrm>
                              <a:prstGeom prst="straightConnector1">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054507" id="Straight Arrow Connector 8" o:spid="_x0000_s1026" type="#_x0000_t32" style="position:absolute;margin-left:123.05pt;margin-top:12pt;width:203.5pt;height:0;z-index:2517043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" strokeweight="1.5pt">
                      <v:stroke dashstyle="1 1" endcap="round"/>
                      <o:lock v:ext="edit" shapetype="f"/>
                    </v:shape>
                  </w:pict>
                </mc:Fallback>
              </mc:AlternateContent>
            </w:r>
          </w:p>
          <w:p w14:paraId="1AA6776C" w14:textId="77777777" w:rsidR="00615684" w:rsidRPr="00957B40" w:rsidRDefault="00615684" w:rsidP="00240EE4">
            <w:pPr>
              <w:spacing w:after="120" w:line="360" w:lineRule="auto"/>
              <w:jc w:val="both"/>
              <w:rPr>
                <w:rFonts w:ascii="Times New Roman" w:hAnsi="Times New Roman"/>
              </w:rPr>
            </w:pPr>
          </w:p>
          <w:p w14:paraId="7F4038AE" w14:textId="77777777" w:rsidR="00615684" w:rsidRPr="00957B40" w:rsidRDefault="00A83B3C" w:rsidP="00240EE4">
            <w:pPr>
              <w:spacing w:after="120" w:line="360" w:lineRule="auto"/>
              <w:jc w:val="both"/>
              <w:rPr>
                <w:rFonts w:ascii="Times New Roman" w:hAnsi="Times New Roman"/>
              </w:rPr>
            </w:pPr>
            <w:r>
              <w:rPr>
                <w:rFonts w:ascii="Times New Roman" w:hAnsi="Times New Roman"/>
                <w:noProof/>
              </w:rPr>
              <mc:AlternateContent>
                <mc:Choice Requires="wps">
                  <w:drawing>
                    <wp:anchor distT="0" distB="0" distL="114300" distR="114300" simplePos="0" relativeHeight="251703296" behindDoc="0" locked="0" layoutInCell="1" allowOverlap="1" wp14:anchorId="67087DFB" wp14:editId="4BD5E830">
                      <wp:simplePos x="0" y="0"/>
                      <wp:positionH relativeFrom="column">
                        <wp:posOffset>901065</wp:posOffset>
                      </wp:positionH>
                      <wp:positionV relativeFrom="paragraph">
                        <wp:posOffset>154305</wp:posOffset>
                      </wp:positionV>
                      <wp:extent cx="810895" cy="923290"/>
                      <wp:effectExtent l="0" t="0" r="1905" b="3810"/>
                      <wp:wrapNone/>
                      <wp:docPr id="3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0895" cy="923290"/>
                              </a:xfrm>
                              <a:prstGeom prst="rect">
                                <a:avLst/>
                              </a:prstGeom>
                              <a:solidFill>
                                <a:srgbClr val="FFFFFF"/>
                              </a:solidFill>
                              <a:ln w="9525">
                                <a:solidFill>
                                  <a:srgbClr val="000000"/>
                                </a:solidFill>
                                <a:miter lim="800000"/>
                                <a:headEnd/>
                                <a:tailEnd/>
                              </a:ln>
                            </wps:spPr>
                            <wps:txbx>
                              <w:txbxContent>
                                <w:p w14:paraId="17EB6D22" w14:textId="77777777" w:rsidR="007A3664" w:rsidRPr="0012713E" w:rsidRDefault="007A3664" w:rsidP="00615684">
                                  <w:pPr>
                                    <w:spacing w:before="240"/>
                                    <w:ind w:left="-119" w:right="-153" w:hanging="6"/>
                                    <w:jc w:val="center"/>
                                    <w:rPr>
                                      <w:rFonts w:ascii="Times New Roman" w:hAnsi="Times New Roman"/>
                                      <w:sz w:val="18"/>
                                      <w:szCs w:val="20"/>
                                    </w:rPr>
                                  </w:pPr>
                                  <w:r w:rsidRPr="0012713E">
                                    <w:rPr>
                                      <w:rFonts w:ascii="Times New Roman" w:hAnsi="Times New Roman"/>
                                      <w:sz w:val="18"/>
                                      <w:szCs w:val="20"/>
                                    </w:rPr>
                                    <w:t>ẢNH (TƯỢNG) BÁC HỒ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87DFB" id="Rectangle 7" o:spid="_x0000_s1027" style="position:absolute;left:0;text-align:left;margin-left:70.95pt;margin-top:12.15pt;width:63.85pt;height:7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">
                      <v:path arrowok="t"/>
                      <v:textbox>
                        <w:txbxContent>
                          <w:p w14:paraId="17EB6D22" w14:textId="77777777" w:rsidR="007A3664" w:rsidRPr="0012713E" w:rsidRDefault="007A3664" w:rsidP="00615684">
                            <w:pPr>
                              <w:spacing w:before="240"/>
                              <w:ind w:left="-119" w:right="-153" w:hanging="6"/>
                              <w:jc w:val="center"/>
                              <w:rPr>
                                <w:rFonts w:ascii="Times New Roman" w:hAnsi="Times New Roman"/>
                                <w:sz w:val="18"/>
                                <w:szCs w:val="20"/>
                              </w:rPr>
                            </w:pPr>
                            <w:r w:rsidRPr="0012713E">
                              <w:rPr>
                                <w:rFonts w:ascii="Times New Roman" w:hAnsi="Times New Roman"/>
                                <w:sz w:val="18"/>
                                <w:szCs w:val="20"/>
                              </w:rPr>
                              <w:t>ẢNH (TƯỢNG) BÁC HỒ</w:t>
                            </w:r>
                          </w:p>
                        </w:txbxContent>
                      </v:textbox>
                    </v:rect>
                  </w:pict>
                </mc:Fallback>
              </mc:AlternateContent>
            </w:r>
          </w:p>
          <w:p w14:paraId="5DCB723B" w14:textId="77777777" w:rsidR="00615684" w:rsidRPr="00957B40" w:rsidRDefault="00615684" w:rsidP="00240EE4">
            <w:pPr>
              <w:spacing w:after="120" w:line="360" w:lineRule="auto"/>
              <w:jc w:val="both"/>
              <w:rPr>
                <w:rFonts w:ascii="Times New Roman" w:hAnsi="Times New Roman"/>
              </w:rPr>
            </w:pPr>
          </w:p>
          <w:p w14:paraId="60EA2769" w14:textId="77777777" w:rsidR="00615684" w:rsidRPr="00957B40" w:rsidRDefault="00615684" w:rsidP="00240EE4">
            <w:pPr>
              <w:spacing w:after="120" w:line="360" w:lineRule="auto"/>
              <w:jc w:val="both"/>
              <w:rPr>
                <w:rFonts w:ascii="Times New Roman" w:hAnsi="Times New Roman"/>
              </w:rPr>
            </w:pPr>
          </w:p>
          <w:p w14:paraId="11F6C927" w14:textId="77777777" w:rsidR="00615684" w:rsidRPr="00957B40" w:rsidRDefault="00615684" w:rsidP="00240EE4">
            <w:pPr>
              <w:spacing w:after="120" w:line="360" w:lineRule="auto"/>
              <w:jc w:val="both"/>
              <w:rPr>
                <w:rFonts w:ascii="Times New Roman" w:hAnsi="Times New Roman"/>
              </w:rPr>
            </w:pPr>
          </w:p>
          <w:p w14:paraId="438FA71F" w14:textId="77777777" w:rsidR="00615684" w:rsidRPr="00957B40" w:rsidRDefault="00615684" w:rsidP="00240EE4">
            <w:pPr>
              <w:spacing w:after="120" w:line="360" w:lineRule="auto"/>
              <w:jc w:val="both"/>
              <w:rPr>
                <w:rFonts w:ascii="Times New Roman" w:hAnsi="Times New Roman"/>
              </w:rPr>
            </w:pPr>
          </w:p>
          <w:p w14:paraId="790B34D0" w14:textId="77777777" w:rsidR="00615684" w:rsidRPr="00957B40" w:rsidRDefault="00615684" w:rsidP="00240EE4">
            <w:pPr>
              <w:spacing w:after="120" w:line="360" w:lineRule="auto"/>
              <w:jc w:val="both"/>
              <w:rPr>
                <w:rFonts w:ascii="Times New Roman" w:hAnsi="Times New Roman"/>
              </w:rPr>
            </w:pPr>
          </w:p>
          <w:p w14:paraId="3DF606A0" w14:textId="77777777" w:rsidR="00615684" w:rsidRPr="00957B40" w:rsidRDefault="00615684" w:rsidP="00240EE4">
            <w:pPr>
              <w:tabs>
                <w:tab w:val="left" w:pos="1305"/>
              </w:tabs>
              <w:spacing w:after="120" w:line="360" w:lineRule="auto"/>
              <w:jc w:val="both"/>
              <w:rPr>
                <w:rFonts w:ascii="Times New Roman" w:hAnsi="Times New Roman"/>
              </w:rPr>
            </w:pPr>
          </w:p>
        </w:tc>
        <w:tc>
          <w:tcPr>
            <w:tcW w:w="6572" w:type="dxa"/>
            <w:tcBorders>
              <w:left w:val="nil"/>
            </w:tcBorders>
            <w:shd w:val="clear" w:color="auto" w:fill="auto"/>
          </w:tcPr>
          <w:p w14:paraId="2268F3BB" w14:textId="77777777" w:rsidR="00615684" w:rsidRPr="00957B40" w:rsidRDefault="00615684" w:rsidP="00240EE4">
            <w:pPr>
              <w:spacing w:after="120" w:line="360" w:lineRule="auto"/>
              <w:jc w:val="both"/>
              <w:rPr>
                <w:rFonts w:ascii="Times New Roman" w:hAnsi="Times New Roman"/>
              </w:rPr>
            </w:pPr>
          </w:p>
          <w:p w14:paraId="2F5B0AFA" w14:textId="77777777" w:rsidR="00615684" w:rsidRPr="00957B40" w:rsidRDefault="00615684" w:rsidP="00240EE4">
            <w:pPr>
              <w:spacing w:after="120" w:line="360" w:lineRule="auto"/>
              <w:jc w:val="both"/>
              <w:rPr>
                <w:rFonts w:ascii="Times New Roman" w:hAnsi="Times New Roman"/>
              </w:rPr>
            </w:pPr>
            <w:r w:rsidRPr="00957B40">
              <w:rPr>
                <w:rFonts w:ascii="Times New Roman" w:hAnsi="Times New Roman"/>
              </w:rPr>
              <w:t xml:space="preserve">                                            </w:t>
            </w:r>
          </w:p>
          <w:p w14:paraId="52C0DB95" w14:textId="77777777" w:rsidR="00615684" w:rsidRPr="00957B40" w:rsidRDefault="00615684" w:rsidP="00240EE4">
            <w:pPr>
              <w:spacing w:after="120" w:line="360" w:lineRule="auto"/>
              <w:jc w:val="both"/>
              <w:rPr>
                <w:rFonts w:ascii="Times New Roman" w:hAnsi="Times New Roman"/>
              </w:rPr>
            </w:pPr>
            <w:r w:rsidRPr="00957B40">
              <w:rPr>
                <w:rFonts w:ascii="Times New Roman" w:hAnsi="Times New Roman"/>
              </w:rPr>
              <w:t xml:space="preserve">                                     </w:t>
            </w:r>
            <w:r w:rsidRPr="00957B40">
              <w:rPr>
                <w:rFonts w:ascii="Times New Roman" w:hAnsi="Times New Roman"/>
                <w:noProof/>
              </w:rPr>
              <w:drawing>
                <wp:inline distT="0" distB="0" distL="0" distR="0" wp14:anchorId="683969C1" wp14:editId="7D9AF5AA">
                  <wp:extent cx="1233805" cy="1061085"/>
                  <wp:effectExtent l="0" t="0" r="4445" b="5715"/>
                  <wp:docPr id="41" name="Picture 41"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3805" cy="1061085"/>
                          </a:xfrm>
                          <a:prstGeom prst="rect">
                            <a:avLst/>
                          </a:prstGeom>
                          <a:noFill/>
                          <a:ln>
                            <a:noFill/>
                          </a:ln>
                        </pic:spPr>
                      </pic:pic>
                    </a:graphicData>
                  </a:graphic>
                </wp:inline>
              </w:drawing>
            </w:r>
            <w:r w:rsidRPr="00957B40">
              <w:rPr>
                <w:rFonts w:ascii="Times New Roman" w:hAnsi="Times New Roman"/>
              </w:rPr>
              <w:t xml:space="preserve">                     </w:t>
            </w:r>
          </w:p>
          <w:p w14:paraId="4BB4B6E6" w14:textId="77777777" w:rsidR="00615684" w:rsidRPr="00957B40" w:rsidRDefault="00615684" w:rsidP="00240EE4">
            <w:pPr>
              <w:spacing w:line="288" w:lineRule="auto"/>
              <w:jc w:val="center"/>
              <w:rPr>
                <w:rFonts w:ascii="Times New Roman" w:hAnsi="Times New Roman"/>
                <w:b/>
                <w:sz w:val="32"/>
              </w:rPr>
            </w:pPr>
            <w:r w:rsidRPr="00957B40">
              <w:rPr>
                <w:rFonts w:ascii="Times New Roman" w:hAnsi="Times New Roman"/>
                <w:b/>
                <w:sz w:val="32"/>
              </w:rPr>
              <w:t>HỘI NGHỊ</w:t>
            </w:r>
          </w:p>
          <w:p w14:paraId="6ED9723D" w14:textId="77777777" w:rsidR="00615684" w:rsidRPr="00957B40" w:rsidRDefault="00615684" w:rsidP="00240EE4">
            <w:pPr>
              <w:spacing w:line="288" w:lineRule="auto"/>
              <w:jc w:val="center"/>
              <w:rPr>
                <w:rFonts w:ascii="Times New Roman" w:hAnsi="Times New Roman"/>
                <w:b/>
              </w:rPr>
            </w:pPr>
            <w:r w:rsidRPr="00957B40">
              <w:rPr>
                <w:rFonts w:ascii="Times New Roman" w:hAnsi="Times New Roman"/>
                <w:b/>
              </w:rPr>
              <w:t xml:space="preserve">CÔNG ĐOÀN </w:t>
            </w:r>
            <w:r w:rsidRPr="00957B40">
              <w:rPr>
                <w:rFonts w:ascii="Times New Roman" w:hAnsi="Times New Roman"/>
                <w:sz w:val="14"/>
              </w:rPr>
              <w:t>…………………………………</w:t>
            </w:r>
          </w:p>
          <w:p w14:paraId="27008273" w14:textId="77777777" w:rsidR="00615684" w:rsidRPr="00957B40" w:rsidRDefault="00615684" w:rsidP="00240EE4">
            <w:pPr>
              <w:spacing w:line="288" w:lineRule="auto"/>
              <w:jc w:val="center"/>
              <w:rPr>
                <w:rFonts w:ascii="Times New Roman" w:hAnsi="Times New Roman"/>
                <w:b/>
              </w:rPr>
            </w:pPr>
            <w:r w:rsidRPr="00957B40">
              <w:rPr>
                <w:rFonts w:ascii="Times New Roman" w:hAnsi="Times New Roman"/>
                <w:b/>
              </w:rPr>
              <w:t xml:space="preserve">LẦN THỨ </w:t>
            </w:r>
            <w:r w:rsidRPr="00957B40">
              <w:rPr>
                <w:rFonts w:ascii="Times New Roman" w:hAnsi="Times New Roman"/>
                <w:sz w:val="14"/>
              </w:rPr>
              <w:t>………</w:t>
            </w:r>
            <w:r w:rsidRPr="00957B40">
              <w:rPr>
                <w:rFonts w:ascii="Times New Roman" w:hAnsi="Times New Roman"/>
              </w:rPr>
              <w:t>,</w:t>
            </w:r>
            <w:r w:rsidRPr="00957B40">
              <w:rPr>
                <w:rFonts w:ascii="Times New Roman" w:hAnsi="Times New Roman"/>
                <w:b/>
              </w:rPr>
              <w:t xml:space="preserve"> NHIỆM KỲ 20</w:t>
            </w:r>
            <w:r w:rsidRPr="00957B40">
              <w:rPr>
                <w:rFonts w:ascii="Times New Roman" w:hAnsi="Times New Roman"/>
                <w:sz w:val="14"/>
              </w:rPr>
              <w:t>………</w:t>
            </w:r>
            <w:r w:rsidRPr="00957B40">
              <w:rPr>
                <w:rFonts w:ascii="Times New Roman" w:hAnsi="Times New Roman"/>
                <w:b/>
              </w:rPr>
              <w:t>- 20</w:t>
            </w:r>
            <w:r w:rsidRPr="00957B40">
              <w:rPr>
                <w:rFonts w:ascii="Times New Roman" w:hAnsi="Times New Roman"/>
                <w:sz w:val="14"/>
              </w:rPr>
              <w:t>………</w:t>
            </w:r>
          </w:p>
          <w:p w14:paraId="59994C05" w14:textId="77777777" w:rsidR="00615684" w:rsidRPr="00957B40" w:rsidRDefault="00615684" w:rsidP="00240EE4">
            <w:pPr>
              <w:spacing w:line="288" w:lineRule="auto"/>
              <w:jc w:val="center"/>
              <w:rPr>
                <w:rFonts w:ascii="Times New Roman" w:hAnsi="Times New Roman"/>
                <w:i/>
              </w:rPr>
            </w:pPr>
          </w:p>
          <w:p w14:paraId="69063847" w14:textId="77777777" w:rsidR="00615684" w:rsidRPr="00957B40" w:rsidRDefault="00615684" w:rsidP="00240EE4">
            <w:pPr>
              <w:spacing w:line="288" w:lineRule="auto"/>
              <w:jc w:val="center"/>
              <w:rPr>
                <w:rFonts w:ascii="Times New Roman" w:hAnsi="Times New Roman"/>
                <w:i/>
              </w:rPr>
            </w:pPr>
          </w:p>
          <w:p w14:paraId="2EA9DB2E" w14:textId="77777777" w:rsidR="00615684" w:rsidRPr="00957B40" w:rsidRDefault="00615684" w:rsidP="00240EE4">
            <w:pPr>
              <w:spacing w:line="288" w:lineRule="auto"/>
              <w:jc w:val="center"/>
              <w:rPr>
                <w:rFonts w:ascii="Times New Roman" w:hAnsi="Times New Roman"/>
                <w:i/>
              </w:rPr>
            </w:pPr>
          </w:p>
          <w:p w14:paraId="454A2FF4" w14:textId="77777777" w:rsidR="00615684" w:rsidRPr="00957B40" w:rsidRDefault="00615684" w:rsidP="00240EE4">
            <w:pPr>
              <w:spacing w:line="288" w:lineRule="auto"/>
              <w:jc w:val="center"/>
              <w:rPr>
                <w:rFonts w:ascii="Times New Roman" w:hAnsi="Times New Roman"/>
                <w:i/>
              </w:rPr>
            </w:pPr>
          </w:p>
          <w:p w14:paraId="4A1E7EFA" w14:textId="77777777" w:rsidR="00615684" w:rsidRPr="00957B40" w:rsidRDefault="00615684" w:rsidP="00240EE4">
            <w:pPr>
              <w:spacing w:line="288" w:lineRule="auto"/>
              <w:jc w:val="center"/>
              <w:rPr>
                <w:rFonts w:ascii="Times New Roman" w:hAnsi="Times New Roman"/>
                <w:i/>
              </w:rPr>
            </w:pPr>
            <w:r w:rsidRPr="00957B40">
              <w:rPr>
                <w:rFonts w:ascii="Times New Roman" w:hAnsi="Times New Roman"/>
                <w:i/>
              </w:rPr>
              <w:t xml:space="preserve">Hà Nội, ngày </w:t>
            </w:r>
            <w:r w:rsidRPr="00957B40">
              <w:rPr>
                <w:rFonts w:ascii="Times New Roman" w:hAnsi="Times New Roman"/>
                <w:sz w:val="14"/>
              </w:rPr>
              <w:t>……</w:t>
            </w:r>
            <w:r w:rsidRPr="00957B40">
              <w:rPr>
                <w:rFonts w:ascii="Times New Roman" w:hAnsi="Times New Roman"/>
                <w:i/>
              </w:rPr>
              <w:t xml:space="preserve"> tháng </w:t>
            </w:r>
            <w:r w:rsidRPr="00957B40">
              <w:rPr>
                <w:rFonts w:ascii="Times New Roman" w:hAnsi="Times New Roman"/>
                <w:sz w:val="14"/>
              </w:rPr>
              <w:t>……..</w:t>
            </w:r>
            <w:r w:rsidRPr="00957B40">
              <w:rPr>
                <w:rFonts w:ascii="Times New Roman" w:hAnsi="Times New Roman"/>
                <w:i/>
              </w:rPr>
              <w:t xml:space="preserve"> năm 20</w:t>
            </w:r>
          </w:p>
        </w:tc>
      </w:tr>
    </w:tbl>
    <w:p w14:paraId="2DAE2743" w14:textId="77777777" w:rsidR="00615684" w:rsidRPr="00957B40" w:rsidRDefault="00615684" w:rsidP="00615684">
      <w:pPr>
        <w:pStyle w:val="NormalWeb"/>
        <w:shd w:val="clear" w:color="auto" w:fill="FFFFFF"/>
        <w:spacing w:before="60" w:beforeAutospacing="0" w:after="0" w:afterAutospacing="0" w:line="288" w:lineRule="auto"/>
        <w:ind w:firstLine="720"/>
        <w:jc w:val="both"/>
        <w:textAlignment w:val="baseline"/>
        <w:rPr>
          <w:b/>
          <w:i/>
          <w:sz w:val="28"/>
          <w:szCs w:val="28"/>
          <w:bdr w:val="none" w:sz="0" w:space="0" w:color="auto" w:frame="1"/>
        </w:rPr>
      </w:pPr>
    </w:p>
    <w:p w14:paraId="0D250B10" w14:textId="77777777" w:rsidR="00615684" w:rsidRPr="00957B40" w:rsidRDefault="00615684" w:rsidP="00615684">
      <w:pPr>
        <w:pStyle w:val="NormalWeb"/>
        <w:shd w:val="clear" w:color="auto" w:fill="FFFFFF"/>
        <w:spacing w:before="60" w:beforeAutospacing="0" w:after="0" w:afterAutospacing="0" w:line="288" w:lineRule="auto"/>
        <w:ind w:firstLine="720"/>
        <w:jc w:val="both"/>
        <w:textAlignment w:val="baseline"/>
        <w:rPr>
          <w:b/>
          <w:i/>
          <w:iCs/>
          <w:sz w:val="28"/>
          <w:szCs w:val="28"/>
          <w:bdr w:val="none" w:sz="0" w:space="0" w:color="auto" w:frame="1"/>
        </w:rPr>
      </w:pPr>
    </w:p>
    <w:p w14:paraId="6126107E" w14:textId="77777777" w:rsidR="002E318A" w:rsidRPr="00957B40" w:rsidRDefault="002E318A" w:rsidP="00615684">
      <w:pPr>
        <w:pStyle w:val="NormalWeb"/>
        <w:shd w:val="clear" w:color="auto" w:fill="FFFFFF"/>
        <w:spacing w:before="60" w:beforeAutospacing="0" w:after="0" w:afterAutospacing="0" w:line="288" w:lineRule="auto"/>
        <w:ind w:firstLine="720"/>
        <w:jc w:val="both"/>
        <w:textAlignment w:val="baseline"/>
        <w:rPr>
          <w:b/>
          <w:i/>
          <w:iCs/>
          <w:sz w:val="28"/>
          <w:szCs w:val="28"/>
          <w:bdr w:val="none" w:sz="0" w:space="0" w:color="auto" w:frame="1"/>
        </w:rPr>
      </w:pPr>
    </w:p>
    <w:p w14:paraId="0C53AE02" w14:textId="77777777" w:rsidR="00615684" w:rsidRPr="00957B40" w:rsidRDefault="002E318A" w:rsidP="00615684">
      <w:pPr>
        <w:pStyle w:val="NormalWeb"/>
        <w:shd w:val="clear" w:color="auto" w:fill="FFFFFF"/>
        <w:spacing w:before="0" w:beforeAutospacing="0" w:after="0" w:afterAutospacing="0" w:line="264" w:lineRule="auto"/>
        <w:ind w:firstLine="720"/>
        <w:jc w:val="both"/>
        <w:textAlignment w:val="baseline"/>
        <w:rPr>
          <w:b/>
          <w:i/>
          <w:spacing w:val="-2"/>
          <w:sz w:val="28"/>
          <w:szCs w:val="28"/>
          <w:bdr w:val="none" w:sz="0" w:space="0" w:color="auto" w:frame="1"/>
        </w:rPr>
      </w:pPr>
      <w:r w:rsidRPr="00957B40">
        <w:rPr>
          <w:b/>
          <w:i/>
          <w:iCs/>
          <w:spacing w:val="-2"/>
          <w:sz w:val="28"/>
          <w:szCs w:val="28"/>
          <w:bdr w:val="none" w:sz="0" w:space="0" w:color="auto" w:frame="1"/>
        </w:rPr>
        <w:t>2</w:t>
      </w:r>
      <w:r w:rsidR="00615684" w:rsidRPr="00957B40">
        <w:rPr>
          <w:b/>
          <w:i/>
          <w:iCs/>
          <w:spacing w:val="-2"/>
          <w:sz w:val="28"/>
          <w:szCs w:val="28"/>
          <w:bdr w:val="none" w:sz="0" w:space="0" w:color="auto" w:frame="1"/>
        </w:rPr>
        <w:t>. Khẩu hiệu hai bên cánh gà trong hội trường (nếu có)</w:t>
      </w:r>
    </w:p>
    <w:p w14:paraId="01473C5A" w14:textId="77777777" w:rsidR="00615684" w:rsidRPr="00957B40" w:rsidRDefault="0012713E" w:rsidP="00615684">
      <w:pPr>
        <w:pStyle w:val="NormalWeb"/>
        <w:shd w:val="clear" w:color="auto" w:fill="FFFFFF"/>
        <w:spacing w:before="0" w:beforeAutospacing="0" w:after="0" w:afterAutospacing="0" w:line="264" w:lineRule="auto"/>
        <w:ind w:firstLine="720"/>
        <w:jc w:val="both"/>
        <w:textAlignment w:val="baseline"/>
        <w:rPr>
          <w:spacing w:val="-2"/>
          <w:sz w:val="28"/>
          <w:szCs w:val="28"/>
          <w:bdr w:val="none" w:sz="0" w:space="0" w:color="auto" w:frame="1"/>
        </w:rPr>
      </w:pPr>
      <w:r w:rsidRPr="00957B40">
        <w:rPr>
          <w:spacing w:val="-2"/>
          <w:sz w:val="28"/>
          <w:szCs w:val="28"/>
          <w:bdr w:val="none" w:sz="0" w:space="0" w:color="auto" w:frame="1"/>
        </w:rPr>
        <w:t>- Bên trái: Khẩu hiệu của n</w:t>
      </w:r>
      <w:r w:rsidR="00615684" w:rsidRPr="00957B40">
        <w:rPr>
          <w:spacing w:val="-2"/>
          <w:sz w:val="28"/>
          <w:szCs w:val="28"/>
          <w:bdr w:val="none" w:sz="0" w:space="0" w:color="auto" w:frame="1"/>
        </w:rPr>
        <w:t xml:space="preserve">gành hoặc nhiệm vụ, mục tiêu hoạt động của tổ chức </w:t>
      </w:r>
      <w:r w:rsidRPr="00957B40">
        <w:rPr>
          <w:spacing w:val="-2"/>
          <w:sz w:val="28"/>
          <w:szCs w:val="28"/>
          <w:bdr w:val="none" w:sz="0" w:space="0" w:color="auto" w:frame="1"/>
        </w:rPr>
        <w:t>c</w:t>
      </w:r>
      <w:r w:rsidR="00615684" w:rsidRPr="00957B40">
        <w:rPr>
          <w:spacing w:val="-2"/>
          <w:sz w:val="28"/>
          <w:szCs w:val="28"/>
          <w:bdr w:val="none" w:sz="0" w:space="0" w:color="auto" w:frame="1"/>
        </w:rPr>
        <w:t>ông đoàn.</w:t>
      </w:r>
    </w:p>
    <w:p w14:paraId="24E2EFF6"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spacing w:val="-2"/>
          <w:sz w:val="28"/>
          <w:szCs w:val="28"/>
          <w:bdr w:val="none" w:sz="0" w:space="0" w:color="auto" w:frame="1"/>
        </w:rPr>
      </w:pPr>
      <w:r w:rsidRPr="00957B40">
        <w:rPr>
          <w:spacing w:val="-2"/>
          <w:sz w:val="28"/>
          <w:szCs w:val="28"/>
          <w:bdr w:val="none" w:sz="0" w:space="0" w:color="auto" w:frame="1"/>
        </w:rPr>
        <w:t>- Bên phải: Khẩu hiệu hành động hoặc chủ đề của đại hội.</w:t>
      </w:r>
    </w:p>
    <w:p w14:paraId="311C6ABD" w14:textId="77777777" w:rsidR="00615684" w:rsidRPr="00957B40" w:rsidRDefault="002E318A" w:rsidP="00615684">
      <w:pPr>
        <w:pStyle w:val="NormalWeb"/>
        <w:shd w:val="clear" w:color="auto" w:fill="FFFFFF"/>
        <w:spacing w:before="0" w:beforeAutospacing="0" w:after="0" w:afterAutospacing="0" w:line="264" w:lineRule="auto"/>
        <w:ind w:firstLine="720"/>
        <w:jc w:val="both"/>
        <w:textAlignment w:val="baseline"/>
        <w:rPr>
          <w:b/>
          <w:i/>
          <w:spacing w:val="-2"/>
          <w:sz w:val="28"/>
          <w:szCs w:val="28"/>
          <w:bdr w:val="none" w:sz="0" w:space="0" w:color="auto" w:frame="1"/>
        </w:rPr>
      </w:pPr>
      <w:r w:rsidRPr="00957B40">
        <w:rPr>
          <w:b/>
          <w:i/>
          <w:iCs/>
          <w:spacing w:val="-2"/>
          <w:sz w:val="28"/>
          <w:szCs w:val="28"/>
          <w:bdr w:val="none" w:sz="0" w:space="0" w:color="auto" w:frame="1"/>
        </w:rPr>
        <w:t>3</w:t>
      </w:r>
      <w:r w:rsidR="00615684" w:rsidRPr="00957B40">
        <w:rPr>
          <w:b/>
          <w:i/>
          <w:iCs/>
          <w:spacing w:val="-2"/>
          <w:sz w:val="28"/>
          <w:szCs w:val="28"/>
          <w:bdr w:val="none" w:sz="0" w:space="0" w:color="auto" w:frame="1"/>
        </w:rPr>
        <w:t>. Bố trí sắp xếp bàn làm việc và bục phát biểu (nhìn từ dưới lên)</w:t>
      </w:r>
    </w:p>
    <w:p w14:paraId="2A37A6BF"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iCs/>
          <w:spacing w:val="-2"/>
          <w:sz w:val="28"/>
          <w:szCs w:val="28"/>
          <w:bdr w:val="none" w:sz="0" w:space="0" w:color="auto" w:frame="1"/>
        </w:rPr>
      </w:pPr>
      <w:r w:rsidRPr="00957B40">
        <w:rPr>
          <w:iCs/>
          <w:spacing w:val="-2"/>
          <w:sz w:val="28"/>
          <w:szCs w:val="28"/>
          <w:bdr w:val="none" w:sz="0" w:space="0" w:color="auto" w:frame="1"/>
        </w:rPr>
        <w:t>- Giữa sân khấu là bàn đoàn chủ tịch đại hội.</w:t>
      </w:r>
    </w:p>
    <w:p w14:paraId="3404B38F"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spacing w:val="-2"/>
          <w:sz w:val="28"/>
          <w:szCs w:val="28"/>
          <w:bdr w:val="none" w:sz="0" w:space="0" w:color="auto" w:frame="1"/>
        </w:rPr>
      </w:pPr>
      <w:r w:rsidRPr="00957B40">
        <w:rPr>
          <w:iCs/>
          <w:spacing w:val="-2"/>
          <w:sz w:val="28"/>
          <w:szCs w:val="28"/>
          <w:bdr w:val="none" w:sz="0" w:space="0" w:color="auto" w:frame="1"/>
        </w:rPr>
        <w:t>- Bên trái sân khấu bố trí bàn thư ký đại hội.</w:t>
      </w:r>
    </w:p>
    <w:p w14:paraId="33693FB1"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iCs/>
          <w:spacing w:val="-2"/>
          <w:sz w:val="28"/>
          <w:szCs w:val="28"/>
          <w:bdr w:val="none" w:sz="0" w:space="0" w:color="auto" w:frame="1"/>
        </w:rPr>
      </w:pPr>
      <w:r w:rsidRPr="00957B40">
        <w:rPr>
          <w:spacing w:val="-2"/>
          <w:sz w:val="28"/>
          <w:szCs w:val="28"/>
          <w:bdr w:val="none" w:sz="0" w:space="0" w:color="auto" w:frame="1"/>
        </w:rPr>
        <w:t xml:space="preserve">- </w:t>
      </w:r>
      <w:r w:rsidRPr="00957B40">
        <w:rPr>
          <w:iCs/>
          <w:spacing w:val="-2"/>
          <w:sz w:val="28"/>
          <w:szCs w:val="28"/>
          <w:bdr w:val="none" w:sz="0" w:space="0" w:color="auto" w:frame="1"/>
        </w:rPr>
        <w:t>Bục phát biểu được đặt </w:t>
      </w:r>
      <w:r w:rsidRPr="00957B40">
        <w:rPr>
          <w:spacing w:val="-2"/>
          <w:sz w:val="28"/>
          <w:szCs w:val="28"/>
          <w:bdr w:val="none" w:sz="0" w:space="0" w:color="auto" w:frame="1"/>
        </w:rPr>
        <w:t>ở </w:t>
      </w:r>
      <w:r w:rsidRPr="00957B40">
        <w:rPr>
          <w:iCs/>
          <w:spacing w:val="-2"/>
          <w:sz w:val="28"/>
          <w:szCs w:val="28"/>
          <w:bdr w:val="none" w:sz="0" w:space="0" w:color="auto" w:frame="1"/>
        </w:rPr>
        <w:t>vị trí 1/3 chiều ngang của lễ đài tính từ bên phải sang trái.</w:t>
      </w:r>
    </w:p>
    <w:p w14:paraId="67BD371D"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spacing w:val="-2"/>
          <w:sz w:val="28"/>
          <w:szCs w:val="28"/>
          <w:bdr w:val="none" w:sz="0" w:space="0" w:color="auto" w:frame="1"/>
        </w:rPr>
      </w:pPr>
      <w:r w:rsidRPr="00957B40">
        <w:rPr>
          <w:spacing w:val="-2"/>
          <w:sz w:val="28"/>
          <w:szCs w:val="28"/>
          <w:bdr w:val="none" w:sz="0" w:space="0" w:color="auto" w:frame="1"/>
        </w:rPr>
        <w:t>- Tùy theo điều kiện từng đơn vị, trước sân khấu có thể bố trí hàng hoa tươi kết thành nội dung là chủ đề của đại hội.</w:t>
      </w:r>
    </w:p>
    <w:p w14:paraId="60F83281" w14:textId="77777777" w:rsidR="00615684" w:rsidRPr="00957B40" w:rsidRDefault="002E318A" w:rsidP="00615684">
      <w:pPr>
        <w:pStyle w:val="NormalWeb"/>
        <w:shd w:val="clear" w:color="auto" w:fill="FFFFFF"/>
        <w:spacing w:before="0" w:beforeAutospacing="0" w:after="0" w:afterAutospacing="0" w:line="264" w:lineRule="auto"/>
        <w:ind w:firstLine="720"/>
        <w:jc w:val="both"/>
        <w:textAlignment w:val="baseline"/>
        <w:rPr>
          <w:b/>
          <w:spacing w:val="-2"/>
          <w:sz w:val="28"/>
          <w:szCs w:val="28"/>
          <w:bdr w:val="none" w:sz="0" w:space="0" w:color="auto" w:frame="1"/>
        </w:rPr>
      </w:pPr>
      <w:r w:rsidRPr="00957B40">
        <w:rPr>
          <w:rStyle w:val="Emphasis"/>
          <w:b/>
          <w:bCs/>
          <w:spacing w:val="-2"/>
          <w:sz w:val="28"/>
          <w:szCs w:val="28"/>
          <w:bdr w:val="none" w:sz="0" w:space="0" w:color="auto" w:frame="1"/>
        </w:rPr>
        <w:t>4</w:t>
      </w:r>
      <w:r w:rsidR="00615684" w:rsidRPr="00957B40">
        <w:rPr>
          <w:rStyle w:val="Emphasis"/>
          <w:b/>
          <w:bCs/>
          <w:spacing w:val="-2"/>
          <w:sz w:val="28"/>
          <w:szCs w:val="28"/>
          <w:bdr w:val="none" w:sz="0" w:space="0" w:color="auto" w:frame="1"/>
        </w:rPr>
        <w:t>. Trang trí bên ngoài Hội trường</w:t>
      </w:r>
      <w:r w:rsidR="00615684" w:rsidRPr="00957B40">
        <w:rPr>
          <w:b/>
          <w:spacing w:val="-2"/>
          <w:sz w:val="28"/>
          <w:szCs w:val="28"/>
          <w:bdr w:val="none" w:sz="0" w:space="0" w:color="auto" w:frame="1"/>
        </w:rPr>
        <w:t>.</w:t>
      </w:r>
    </w:p>
    <w:p w14:paraId="2CB674BA"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spacing w:val="-2"/>
          <w:sz w:val="28"/>
          <w:szCs w:val="28"/>
        </w:rPr>
      </w:pPr>
      <w:r w:rsidRPr="00957B40">
        <w:rPr>
          <w:spacing w:val="-2"/>
          <w:sz w:val="28"/>
          <w:szCs w:val="28"/>
          <w:bdr w:val="none" w:sz="0" w:space="0" w:color="auto" w:frame="1"/>
        </w:rPr>
        <w:t>- Nội dung khẩu hiệu ở cổng địa điểm tổ chức đại hội: Nhiệt liệt chào mừng các đại biểu về dự Đại hội Công đoàn</w:t>
      </w:r>
      <w:r w:rsidR="0012713E" w:rsidRPr="00957B40">
        <w:rPr>
          <w:spacing w:val="-2"/>
          <w:sz w:val="28"/>
          <w:szCs w:val="28"/>
          <w:bdr w:val="none" w:sz="0" w:space="0" w:color="auto" w:frame="1"/>
        </w:rPr>
        <w:t xml:space="preserve"> ………………………… </w:t>
      </w:r>
      <w:r w:rsidRPr="00957B40">
        <w:rPr>
          <w:spacing w:val="-2"/>
          <w:sz w:val="28"/>
          <w:szCs w:val="28"/>
          <w:bdr w:val="none" w:sz="0" w:space="0" w:color="auto" w:frame="1"/>
        </w:rPr>
        <w:t>lần thứ</w:t>
      </w:r>
      <w:r w:rsidR="0012713E" w:rsidRPr="00957B40">
        <w:rPr>
          <w:spacing w:val="-2"/>
          <w:sz w:val="28"/>
          <w:szCs w:val="28"/>
          <w:bdr w:val="none" w:sz="0" w:space="0" w:color="auto" w:frame="1"/>
        </w:rPr>
        <w:t xml:space="preserve"> </w:t>
      </w:r>
      <w:r w:rsidRPr="00957B40">
        <w:rPr>
          <w:spacing w:val="-2"/>
          <w:sz w:val="28"/>
          <w:szCs w:val="28"/>
          <w:bdr w:val="none" w:sz="0" w:space="0" w:color="auto" w:frame="1"/>
        </w:rPr>
        <w:t>….., nhiệm kỳ 20</w:t>
      </w:r>
      <w:r w:rsidR="0012713E" w:rsidRPr="00957B40">
        <w:rPr>
          <w:spacing w:val="-2"/>
          <w:sz w:val="28"/>
          <w:szCs w:val="28"/>
          <w:bdr w:val="none" w:sz="0" w:space="0" w:color="auto" w:frame="1"/>
        </w:rPr>
        <w:t xml:space="preserve"> </w:t>
      </w:r>
      <w:r w:rsidRPr="00957B40">
        <w:rPr>
          <w:spacing w:val="-2"/>
          <w:sz w:val="28"/>
          <w:szCs w:val="28"/>
          <w:bdr w:val="none" w:sz="0" w:space="0" w:color="auto" w:frame="1"/>
        </w:rPr>
        <w:t>….., 20</w:t>
      </w:r>
      <w:r w:rsidR="0012713E" w:rsidRPr="00957B40">
        <w:rPr>
          <w:spacing w:val="-2"/>
          <w:sz w:val="28"/>
          <w:szCs w:val="28"/>
          <w:bdr w:val="none" w:sz="0" w:space="0" w:color="auto" w:frame="1"/>
        </w:rPr>
        <w:t xml:space="preserve"> </w:t>
      </w:r>
      <w:r w:rsidRPr="00957B40">
        <w:rPr>
          <w:spacing w:val="-2"/>
          <w:sz w:val="28"/>
          <w:szCs w:val="28"/>
          <w:bdr w:val="none" w:sz="0" w:space="0" w:color="auto" w:frame="1"/>
        </w:rPr>
        <w:t>……</w:t>
      </w:r>
    </w:p>
    <w:p w14:paraId="6EA8D2B1"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rStyle w:val="Emphasis"/>
          <w:bCs/>
          <w:i w:val="0"/>
          <w:spacing w:val="-2"/>
          <w:sz w:val="28"/>
          <w:szCs w:val="28"/>
          <w:bdr w:val="none" w:sz="0" w:space="0" w:color="auto" w:frame="1"/>
        </w:rPr>
      </w:pPr>
      <w:r w:rsidRPr="00957B40">
        <w:rPr>
          <w:spacing w:val="-2"/>
          <w:sz w:val="28"/>
          <w:szCs w:val="28"/>
          <w:bdr w:val="none" w:sz="0" w:space="0" w:color="auto" w:frame="1"/>
        </w:rPr>
        <w:t>- Hành lang hội trường có thể trang trí tranh cổ động hoặc trưng bày Pano ảnh về các hoạt động nổi bật của công đoàn đơn vị mình trong nhiệm kỳ qua</w:t>
      </w:r>
      <w:r w:rsidRPr="00957B40">
        <w:rPr>
          <w:rStyle w:val="Emphasis"/>
          <w:bCs/>
          <w:spacing w:val="-2"/>
          <w:sz w:val="28"/>
          <w:szCs w:val="28"/>
          <w:bdr w:val="none" w:sz="0" w:space="0" w:color="auto" w:frame="1"/>
        </w:rPr>
        <w:t xml:space="preserve">. </w:t>
      </w:r>
    </w:p>
    <w:p w14:paraId="5DA7C94F"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i/>
          <w:spacing w:val="-2"/>
          <w:sz w:val="28"/>
          <w:szCs w:val="28"/>
        </w:rPr>
      </w:pPr>
      <w:r w:rsidRPr="00957B40">
        <w:rPr>
          <w:rStyle w:val="Emphasis"/>
          <w:bCs/>
          <w:spacing w:val="-2"/>
          <w:sz w:val="28"/>
          <w:szCs w:val="28"/>
          <w:bdr w:val="none" w:sz="0" w:space="0" w:color="auto" w:frame="1"/>
        </w:rPr>
        <w:t>- Tùy theo điều kiện thực tế của từng đơn vị để thiết kế thêm các Pano và các khẩu hiệu chào mừng khác.</w:t>
      </w:r>
    </w:p>
    <w:p w14:paraId="08E2C307"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spacing w:val="-2"/>
          <w:sz w:val="28"/>
          <w:szCs w:val="28"/>
        </w:rPr>
      </w:pPr>
      <w:r w:rsidRPr="00957B40">
        <w:rPr>
          <w:rStyle w:val="Strong"/>
          <w:spacing w:val="-2"/>
          <w:sz w:val="28"/>
          <w:szCs w:val="28"/>
          <w:bdr w:val="none" w:sz="0" w:space="0" w:color="auto" w:frame="1"/>
        </w:rPr>
        <w:t>II. Về nhạc hiệu đại hội lúc khai mạc và bế mạc đại hội</w:t>
      </w:r>
    </w:p>
    <w:p w14:paraId="7E60A986"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spacing w:val="-6"/>
          <w:sz w:val="28"/>
          <w:szCs w:val="28"/>
          <w:bdr w:val="none" w:sz="0" w:space="0" w:color="auto" w:frame="1"/>
        </w:rPr>
      </w:pPr>
      <w:r w:rsidRPr="00957B40">
        <w:rPr>
          <w:spacing w:val="-6"/>
          <w:sz w:val="28"/>
          <w:szCs w:val="28"/>
          <w:bdr w:val="none" w:sz="0" w:space="0" w:color="auto" w:frame="1"/>
        </w:rPr>
        <w:t xml:space="preserve">1. Nhạc hiệu khai mạc: Quốc ca và Bài hát truyền thống của tổ chức Công đoàn: Hãy hát lên bài ca công đoàn </w:t>
      </w:r>
      <w:r w:rsidRPr="00957B40">
        <w:rPr>
          <w:i/>
          <w:spacing w:val="-6"/>
          <w:sz w:val="28"/>
          <w:szCs w:val="28"/>
          <w:bdr w:val="none" w:sz="0" w:space="0" w:color="auto" w:frame="1"/>
        </w:rPr>
        <w:t xml:space="preserve">(Sau khi hết nhạc Quốc ca là đến bài hát: Hãy hát lên Bài ca Công đoàn của nhạc sỹ Lê Tú Anh) </w:t>
      </w:r>
      <w:r w:rsidR="00FC14B6" w:rsidRPr="00957B40">
        <w:rPr>
          <w:i/>
          <w:spacing w:val="-6"/>
          <w:sz w:val="28"/>
          <w:szCs w:val="28"/>
          <w:bdr w:val="none" w:sz="0" w:space="0" w:color="auto" w:frame="1"/>
        </w:rPr>
        <w:t>-</w:t>
      </w:r>
      <w:r w:rsidRPr="00957B40">
        <w:rPr>
          <w:i/>
          <w:spacing w:val="-6"/>
          <w:sz w:val="28"/>
          <w:szCs w:val="28"/>
          <w:bdr w:val="none" w:sz="0" w:space="0" w:color="auto" w:frame="1"/>
        </w:rPr>
        <w:t xml:space="preserve"> </w:t>
      </w:r>
      <w:r w:rsidRPr="00957B40">
        <w:rPr>
          <w:spacing w:val="-6"/>
          <w:sz w:val="28"/>
          <w:szCs w:val="28"/>
          <w:bdr w:val="none" w:sz="0" w:space="0" w:color="auto" w:frame="1"/>
        </w:rPr>
        <w:t>Đĩa nhạc do Công đoàn Viên chức Việt Nam cấp</w:t>
      </w:r>
    </w:p>
    <w:p w14:paraId="5D546C8B"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spacing w:val="-2"/>
          <w:sz w:val="28"/>
          <w:szCs w:val="28"/>
          <w:bdr w:val="none" w:sz="0" w:space="0" w:color="auto" w:frame="1"/>
        </w:rPr>
      </w:pPr>
      <w:r w:rsidRPr="00957B40">
        <w:rPr>
          <w:spacing w:val="-2"/>
          <w:sz w:val="28"/>
          <w:szCs w:val="28"/>
          <w:bdr w:val="none" w:sz="0" w:space="0" w:color="auto" w:frame="1"/>
        </w:rPr>
        <w:t>2. Nhạc hiệu bế mạc: Quốc ca.</w:t>
      </w:r>
    </w:p>
    <w:p w14:paraId="0AD4FBDF"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b/>
          <w:spacing w:val="-2"/>
          <w:sz w:val="28"/>
          <w:szCs w:val="28"/>
          <w:bdr w:val="none" w:sz="0" w:space="0" w:color="auto" w:frame="1"/>
        </w:rPr>
      </w:pPr>
      <w:r w:rsidRPr="00957B40">
        <w:rPr>
          <w:b/>
          <w:spacing w:val="-2"/>
          <w:sz w:val="28"/>
          <w:szCs w:val="28"/>
          <w:bdr w:val="none" w:sz="0" w:space="0" w:color="auto" w:frame="1"/>
        </w:rPr>
        <w:t>III. Nội dung chương trình văn nghệ chào mừng Đại hội (nếu có).</w:t>
      </w:r>
    </w:p>
    <w:p w14:paraId="27CF58A7"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spacing w:val="-2"/>
          <w:sz w:val="28"/>
          <w:szCs w:val="28"/>
          <w:bdr w:val="none" w:sz="0" w:space="0" w:color="auto" w:frame="1"/>
        </w:rPr>
      </w:pPr>
      <w:r w:rsidRPr="00957B40">
        <w:rPr>
          <w:spacing w:val="-2"/>
          <w:sz w:val="28"/>
          <w:szCs w:val="28"/>
          <w:bdr w:val="none" w:sz="0" w:space="0" w:color="auto" w:frame="1"/>
        </w:rPr>
        <w:t>1. Thời gian: Không quá 30 phút.</w:t>
      </w:r>
    </w:p>
    <w:p w14:paraId="5888D2D0"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spacing w:val="-2"/>
          <w:sz w:val="28"/>
          <w:szCs w:val="28"/>
          <w:bdr w:val="none" w:sz="0" w:space="0" w:color="auto" w:frame="1"/>
        </w:rPr>
      </w:pPr>
      <w:r w:rsidRPr="00957B40">
        <w:rPr>
          <w:spacing w:val="-2"/>
          <w:sz w:val="28"/>
          <w:szCs w:val="28"/>
          <w:bdr w:val="none" w:sz="0" w:space="0" w:color="auto" w:frame="1"/>
        </w:rPr>
        <w:t>2. Nội dung: Các bài hát về Đảng, Bác Hồ, quê hương đất nước, Ngành và tổ chức Công đoàn.</w:t>
      </w:r>
    </w:p>
    <w:p w14:paraId="140C4EBB" w14:textId="77777777" w:rsidR="00615684" w:rsidRPr="00957B40" w:rsidRDefault="00615684" w:rsidP="00615684">
      <w:pPr>
        <w:pStyle w:val="NormalWeb"/>
        <w:shd w:val="clear" w:color="auto" w:fill="FFFFFF"/>
        <w:spacing w:before="0" w:beforeAutospacing="0" w:after="0" w:afterAutospacing="0" w:line="264" w:lineRule="auto"/>
        <w:ind w:firstLine="720"/>
        <w:jc w:val="both"/>
        <w:textAlignment w:val="baseline"/>
        <w:rPr>
          <w:spacing w:val="-6"/>
          <w:sz w:val="28"/>
          <w:szCs w:val="28"/>
          <w:bdr w:val="none" w:sz="0" w:space="0" w:color="auto" w:frame="1"/>
        </w:rPr>
      </w:pPr>
      <w:r w:rsidRPr="00957B40">
        <w:rPr>
          <w:b/>
          <w:spacing w:val="-6"/>
          <w:sz w:val="28"/>
          <w:szCs w:val="28"/>
          <w:bdr w:val="none" w:sz="0" w:space="0" w:color="auto" w:frame="1"/>
        </w:rPr>
        <w:t xml:space="preserve">IV.  Nội dung các khẩu hiệu tuyên truyền, chào mừng đại hội: </w:t>
      </w:r>
      <w:r w:rsidRPr="00957B40">
        <w:rPr>
          <w:spacing w:val="-6"/>
          <w:sz w:val="28"/>
          <w:szCs w:val="28"/>
          <w:bdr w:val="none" w:sz="0" w:space="0" w:color="auto" w:frame="1"/>
        </w:rPr>
        <w:t>Theo hướng dẫn của Công đoàn Viên chức Việt Nam</w:t>
      </w:r>
    </w:p>
    <w:p w14:paraId="37351541" w14:textId="77777777" w:rsidR="00615684" w:rsidRPr="00957B40" w:rsidRDefault="00615684" w:rsidP="00615684">
      <w:pPr>
        <w:spacing w:line="288" w:lineRule="auto"/>
        <w:jc w:val="center"/>
        <w:rPr>
          <w:rFonts w:ascii="Times New Roman" w:hAnsi="Times New Roman"/>
          <w:b/>
          <w:spacing w:val="-2"/>
          <w:sz w:val="26"/>
          <w:szCs w:val="26"/>
          <w:u w:val="single"/>
          <w:lang w:val="es-ES_tradnl"/>
        </w:rPr>
      </w:pPr>
    </w:p>
    <w:p w14:paraId="0A7D36BC" w14:textId="77777777" w:rsidR="00615684" w:rsidRPr="00957B40" w:rsidRDefault="00615684" w:rsidP="00615684">
      <w:pPr>
        <w:jc w:val="center"/>
        <w:rPr>
          <w:rFonts w:ascii="Times New Roman" w:hAnsi="Times New Roman"/>
          <w:b/>
          <w:smallCaps/>
          <w:sz w:val="44"/>
          <w:szCs w:val="36"/>
        </w:rPr>
      </w:pPr>
    </w:p>
    <w:p w14:paraId="00A96ECB" w14:textId="77777777" w:rsidR="00A47037" w:rsidRPr="00957B40" w:rsidRDefault="00A47037" w:rsidP="002E318A">
      <w:pPr>
        <w:jc w:val="center"/>
        <w:rPr>
          <w:rFonts w:ascii="Times New Roman" w:hAnsi="Times New Roman"/>
          <w:b/>
          <w:smallCaps/>
          <w:sz w:val="34"/>
          <w:szCs w:val="34"/>
        </w:rPr>
      </w:pPr>
      <w:r w:rsidRPr="00957B40">
        <w:rPr>
          <w:rFonts w:ascii="Times New Roman" w:hAnsi="Times New Roman"/>
          <w:b/>
          <w:smallCaps/>
          <w:sz w:val="34"/>
          <w:szCs w:val="34"/>
        </w:rPr>
        <w:t>MẪU HÒM PHIẾU BẦU CỬ</w:t>
      </w:r>
    </w:p>
    <w:p w14:paraId="7F0C0077" w14:textId="77777777" w:rsidR="00615684" w:rsidRPr="00957B40" w:rsidRDefault="00A47037" w:rsidP="002E318A">
      <w:pPr>
        <w:jc w:val="center"/>
        <w:rPr>
          <w:rFonts w:ascii="Times New Roman" w:hAnsi="Times New Roman"/>
          <w:b/>
          <w:i/>
          <w:sz w:val="34"/>
          <w:szCs w:val="26"/>
        </w:rPr>
      </w:pPr>
      <w:r w:rsidRPr="00957B40">
        <w:rPr>
          <w:rFonts w:ascii="Times New Roman" w:hAnsi="Times New Roman"/>
          <w:b/>
          <w:smallCaps/>
          <w:sz w:val="34"/>
          <w:szCs w:val="34"/>
        </w:rPr>
        <w:t xml:space="preserve">TẠI ĐẠI HỘI CÔNG ĐOÀN CÁC CẤP </w:t>
      </w:r>
      <w:r w:rsidR="00615684" w:rsidRPr="00957B40">
        <w:rPr>
          <w:rFonts w:ascii="Times New Roman" w:hAnsi="Times New Roman"/>
          <w:b/>
          <w:smallCaps/>
          <w:sz w:val="34"/>
          <w:szCs w:val="34"/>
        </w:rPr>
        <w:br/>
      </w:r>
      <w:r w:rsidR="00615684" w:rsidRPr="00957B40">
        <w:rPr>
          <w:rFonts w:ascii="Times New Roman" w:hAnsi="Times New Roman"/>
          <w:b/>
          <w:i/>
          <w:sz w:val="34"/>
          <w:szCs w:val="26"/>
        </w:rPr>
        <w:t>(Mẫu tham khảo)</w:t>
      </w:r>
    </w:p>
    <w:p w14:paraId="0A7AC135" w14:textId="77777777" w:rsidR="00615684" w:rsidRPr="00957B40" w:rsidRDefault="00615684" w:rsidP="00615684">
      <w:pPr>
        <w:spacing w:before="60" w:after="40"/>
        <w:jc w:val="center"/>
        <w:rPr>
          <w:rFonts w:ascii="Times New Roman" w:hAnsi="Times New Roman"/>
          <w:b/>
          <w:i/>
          <w:sz w:val="26"/>
          <w:szCs w:val="26"/>
        </w:rPr>
      </w:pPr>
    </w:p>
    <w:p w14:paraId="2252C361" w14:textId="77777777" w:rsidR="00615684" w:rsidRPr="00957B40" w:rsidRDefault="00615684" w:rsidP="00615684">
      <w:pPr>
        <w:spacing w:after="40" w:line="264" w:lineRule="auto"/>
        <w:ind w:firstLine="567"/>
        <w:jc w:val="both"/>
        <w:rPr>
          <w:rFonts w:ascii="Times New Roman" w:hAnsi="Times New Roman"/>
          <w:b/>
          <w:szCs w:val="24"/>
        </w:rPr>
      </w:pPr>
      <w:r w:rsidRPr="00957B40">
        <w:rPr>
          <w:rFonts w:ascii="Times New Roman" w:hAnsi="Times New Roman"/>
          <w:b/>
          <w:szCs w:val="24"/>
        </w:rPr>
        <w:t>1.Quy cách:</w:t>
      </w:r>
    </w:p>
    <w:p w14:paraId="5C1E31C2" w14:textId="77777777" w:rsidR="00615684" w:rsidRPr="00957B40" w:rsidRDefault="00615684" w:rsidP="00615684">
      <w:pPr>
        <w:spacing w:after="40" w:line="264" w:lineRule="auto"/>
        <w:ind w:firstLine="567"/>
        <w:jc w:val="both"/>
        <w:rPr>
          <w:rFonts w:ascii="Times New Roman" w:hAnsi="Times New Roman"/>
          <w:szCs w:val="24"/>
        </w:rPr>
      </w:pPr>
      <w:r w:rsidRPr="00957B40">
        <w:rPr>
          <w:rFonts w:ascii="Times New Roman" w:hAnsi="Times New Roman"/>
          <w:szCs w:val="24"/>
        </w:rPr>
        <w:t>-</w:t>
      </w:r>
      <w:r w:rsidR="00677407" w:rsidRPr="00957B40">
        <w:rPr>
          <w:rFonts w:ascii="Times New Roman" w:hAnsi="Times New Roman"/>
          <w:szCs w:val="24"/>
        </w:rPr>
        <w:t xml:space="preserve"> </w:t>
      </w:r>
      <w:r w:rsidRPr="00957B40">
        <w:rPr>
          <w:rFonts w:ascii="Times New Roman" w:hAnsi="Times New Roman"/>
          <w:szCs w:val="24"/>
        </w:rPr>
        <w:t>Chiều dài:60cm</w:t>
      </w:r>
    </w:p>
    <w:p w14:paraId="0D67D14C" w14:textId="77777777" w:rsidR="00615684" w:rsidRPr="00957B40" w:rsidRDefault="00615684" w:rsidP="00615684">
      <w:pPr>
        <w:spacing w:after="40" w:line="264" w:lineRule="auto"/>
        <w:ind w:firstLine="567"/>
        <w:jc w:val="both"/>
        <w:rPr>
          <w:rFonts w:ascii="Times New Roman" w:hAnsi="Times New Roman"/>
          <w:szCs w:val="24"/>
        </w:rPr>
      </w:pPr>
      <w:r w:rsidRPr="00957B40">
        <w:rPr>
          <w:rFonts w:ascii="Times New Roman" w:hAnsi="Times New Roman"/>
          <w:szCs w:val="24"/>
        </w:rPr>
        <w:t>-</w:t>
      </w:r>
      <w:r w:rsidR="00677407" w:rsidRPr="00957B40">
        <w:rPr>
          <w:rFonts w:ascii="Times New Roman" w:hAnsi="Times New Roman"/>
          <w:szCs w:val="24"/>
        </w:rPr>
        <w:t xml:space="preserve"> </w:t>
      </w:r>
      <w:r w:rsidRPr="00957B40">
        <w:rPr>
          <w:rFonts w:ascii="Times New Roman" w:hAnsi="Times New Roman"/>
          <w:szCs w:val="24"/>
        </w:rPr>
        <w:t>Chiều rộng: 40cm</w:t>
      </w:r>
      <w:r w:rsidR="00A47037" w:rsidRPr="00957B40">
        <w:rPr>
          <w:rFonts w:ascii="Times New Roman" w:hAnsi="Times New Roman"/>
          <w:szCs w:val="24"/>
        </w:rPr>
        <w:t xml:space="preserve"> </w:t>
      </w:r>
    </w:p>
    <w:p w14:paraId="62D500B6" w14:textId="77777777" w:rsidR="00615684" w:rsidRPr="00957B40" w:rsidRDefault="00615684" w:rsidP="00615684">
      <w:pPr>
        <w:spacing w:after="40" w:line="264" w:lineRule="auto"/>
        <w:ind w:firstLine="567"/>
        <w:jc w:val="both"/>
        <w:rPr>
          <w:rFonts w:ascii="Times New Roman" w:hAnsi="Times New Roman"/>
          <w:szCs w:val="24"/>
        </w:rPr>
      </w:pPr>
      <w:r w:rsidRPr="00957B40">
        <w:rPr>
          <w:rFonts w:ascii="Times New Roman" w:hAnsi="Times New Roman"/>
          <w:szCs w:val="24"/>
        </w:rPr>
        <w:t>-</w:t>
      </w:r>
      <w:r w:rsidR="00677407" w:rsidRPr="00957B40">
        <w:rPr>
          <w:rFonts w:ascii="Times New Roman" w:hAnsi="Times New Roman"/>
          <w:szCs w:val="24"/>
        </w:rPr>
        <w:t xml:space="preserve"> </w:t>
      </w:r>
      <w:r w:rsidRPr="00957B40">
        <w:rPr>
          <w:rFonts w:ascii="Times New Roman" w:hAnsi="Times New Roman"/>
          <w:szCs w:val="24"/>
        </w:rPr>
        <w:t>Chiều cao: 50cm</w:t>
      </w:r>
    </w:p>
    <w:p w14:paraId="2089377C" w14:textId="77777777" w:rsidR="00615684" w:rsidRPr="00957B40" w:rsidRDefault="00615684" w:rsidP="00615684">
      <w:pPr>
        <w:spacing w:after="40" w:line="264" w:lineRule="auto"/>
        <w:ind w:firstLine="567"/>
        <w:jc w:val="both"/>
        <w:rPr>
          <w:rFonts w:ascii="Times New Roman" w:hAnsi="Times New Roman"/>
          <w:szCs w:val="24"/>
        </w:rPr>
      </w:pPr>
      <w:r w:rsidRPr="00957B40">
        <w:rPr>
          <w:rFonts w:ascii="Times New Roman" w:hAnsi="Times New Roman"/>
          <w:szCs w:val="24"/>
        </w:rPr>
        <w:t>-</w:t>
      </w:r>
      <w:r w:rsidR="00677407" w:rsidRPr="00957B40">
        <w:rPr>
          <w:rFonts w:ascii="Times New Roman" w:hAnsi="Times New Roman"/>
          <w:szCs w:val="24"/>
        </w:rPr>
        <w:t xml:space="preserve"> </w:t>
      </w:r>
      <w:r w:rsidRPr="00957B40">
        <w:rPr>
          <w:rFonts w:ascii="Times New Roman" w:hAnsi="Times New Roman"/>
          <w:szCs w:val="24"/>
        </w:rPr>
        <w:t>Khe bỏ phiếu: 5cmx35cm</w:t>
      </w:r>
    </w:p>
    <w:p w14:paraId="4B226311" w14:textId="77777777" w:rsidR="00615684" w:rsidRPr="00957B40" w:rsidRDefault="00615684" w:rsidP="00615684">
      <w:pPr>
        <w:spacing w:after="40" w:line="264" w:lineRule="auto"/>
        <w:ind w:firstLine="567"/>
        <w:jc w:val="both"/>
        <w:rPr>
          <w:rFonts w:ascii="Times New Roman" w:hAnsi="Times New Roman"/>
          <w:szCs w:val="24"/>
        </w:rPr>
      </w:pPr>
      <w:r w:rsidRPr="00957B40">
        <w:rPr>
          <w:rFonts w:ascii="Times New Roman" w:hAnsi="Times New Roman"/>
          <w:szCs w:val="24"/>
        </w:rPr>
        <w:t>-</w:t>
      </w:r>
      <w:r w:rsidR="00677407" w:rsidRPr="00957B40">
        <w:rPr>
          <w:rFonts w:ascii="Times New Roman" w:hAnsi="Times New Roman"/>
          <w:szCs w:val="24"/>
        </w:rPr>
        <w:t xml:space="preserve"> </w:t>
      </w:r>
      <w:r w:rsidRPr="00957B40">
        <w:rPr>
          <w:rFonts w:ascii="Times New Roman" w:hAnsi="Times New Roman"/>
          <w:szCs w:val="24"/>
        </w:rPr>
        <w:t>Logo Công đoàn VN trên 01 mặt đứng phía trước</w:t>
      </w:r>
    </w:p>
    <w:p w14:paraId="013F66E9" w14:textId="77777777" w:rsidR="00615684" w:rsidRPr="00957B40" w:rsidRDefault="00615684" w:rsidP="00615684">
      <w:pPr>
        <w:spacing w:after="40" w:line="264" w:lineRule="auto"/>
        <w:ind w:firstLine="567"/>
        <w:jc w:val="both"/>
        <w:rPr>
          <w:rFonts w:ascii="Times New Roman" w:hAnsi="Times New Roman"/>
          <w:szCs w:val="24"/>
        </w:rPr>
      </w:pPr>
      <w:r w:rsidRPr="00957B40">
        <w:rPr>
          <w:rFonts w:ascii="Times New Roman" w:hAnsi="Times New Roman"/>
          <w:szCs w:val="24"/>
        </w:rPr>
        <w:t>-</w:t>
      </w:r>
      <w:r w:rsidR="00677407" w:rsidRPr="00957B40">
        <w:rPr>
          <w:rFonts w:ascii="Times New Roman" w:hAnsi="Times New Roman"/>
          <w:szCs w:val="24"/>
        </w:rPr>
        <w:t xml:space="preserve"> </w:t>
      </w:r>
      <w:r w:rsidRPr="00957B40">
        <w:rPr>
          <w:rFonts w:ascii="Times New Roman" w:hAnsi="Times New Roman"/>
          <w:szCs w:val="24"/>
        </w:rPr>
        <w:t>Hòm làm bằng chất liệu mica trong suốt, khung kim loại</w:t>
      </w:r>
    </w:p>
    <w:p w14:paraId="785BA30D" w14:textId="77777777" w:rsidR="00615684" w:rsidRPr="00957B40" w:rsidRDefault="00615684" w:rsidP="00615684">
      <w:pPr>
        <w:spacing w:after="40" w:line="264" w:lineRule="auto"/>
        <w:ind w:firstLine="567"/>
        <w:jc w:val="both"/>
        <w:rPr>
          <w:rFonts w:ascii="Times New Roman" w:hAnsi="Times New Roman"/>
          <w:szCs w:val="24"/>
        </w:rPr>
      </w:pPr>
      <w:r w:rsidRPr="00957B40">
        <w:rPr>
          <w:rFonts w:ascii="Times New Roman" w:hAnsi="Times New Roman"/>
          <w:szCs w:val="24"/>
        </w:rPr>
        <w:t>-</w:t>
      </w:r>
      <w:r w:rsidR="00677407" w:rsidRPr="00957B40">
        <w:rPr>
          <w:rFonts w:ascii="Times New Roman" w:hAnsi="Times New Roman"/>
          <w:szCs w:val="24"/>
        </w:rPr>
        <w:t xml:space="preserve"> </w:t>
      </w:r>
      <w:r w:rsidRPr="00957B40">
        <w:rPr>
          <w:rFonts w:ascii="Times New Roman" w:hAnsi="Times New Roman"/>
          <w:szCs w:val="24"/>
        </w:rPr>
        <w:t>Có cánh cửa và khoá (theo mẫu)</w:t>
      </w:r>
    </w:p>
    <w:p w14:paraId="6E8B2295" w14:textId="77777777" w:rsidR="00615684" w:rsidRPr="00957B40" w:rsidRDefault="00615684" w:rsidP="00615684">
      <w:pPr>
        <w:spacing w:after="40" w:line="264" w:lineRule="auto"/>
        <w:ind w:firstLine="567"/>
        <w:jc w:val="both"/>
        <w:rPr>
          <w:rFonts w:ascii="Times New Roman" w:hAnsi="Times New Roman"/>
          <w:szCs w:val="24"/>
        </w:rPr>
      </w:pPr>
    </w:p>
    <w:p w14:paraId="6ABA92E8" w14:textId="77777777" w:rsidR="00615684" w:rsidRPr="00957B40" w:rsidRDefault="00A83B3C" w:rsidP="00615684">
      <w:pPr>
        <w:spacing w:before="60" w:after="40" w:line="264" w:lineRule="auto"/>
        <w:ind w:firstLine="567"/>
        <w:jc w:val="both"/>
        <w:rPr>
          <w:rFonts w:ascii="Times New Roman" w:hAnsi="Times New Roman"/>
          <w:sz w:val="24"/>
          <w:szCs w:val="24"/>
        </w:rPr>
      </w:pPr>
      <w:r>
        <w:rPr>
          <w:rFonts w:ascii="Times New Roman" w:hAnsi="Times New Roman"/>
          <w:noProof/>
          <w:sz w:val="24"/>
          <w:szCs w:val="24"/>
        </w:rPr>
        <mc:AlternateContent>
          <mc:Choice Requires="wpg">
            <w:drawing>
              <wp:anchor distT="0" distB="0" distL="114300" distR="114300" simplePos="0" relativeHeight="251707392" behindDoc="0" locked="0" layoutInCell="1" allowOverlap="1" wp14:anchorId="3CCF71D2" wp14:editId="7D4E50E3">
                <wp:simplePos x="0" y="0"/>
                <wp:positionH relativeFrom="column">
                  <wp:posOffset>584835</wp:posOffset>
                </wp:positionH>
                <wp:positionV relativeFrom="paragraph">
                  <wp:posOffset>123825</wp:posOffset>
                </wp:positionV>
                <wp:extent cx="3529965" cy="2541905"/>
                <wp:effectExtent l="0" t="0" r="0" b="0"/>
                <wp:wrapNone/>
                <wp:docPr id="28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29965" cy="2541905"/>
                          <a:chOff x="-142873" y="0"/>
                          <a:chExt cx="3530066" cy="2541618"/>
                        </a:xfrm>
                      </wpg:grpSpPr>
                      <wps:wsp>
                        <wps:cNvPr id="290" name="Parallelogram 290"/>
                        <wps:cNvSpPr>
                          <a:spLocks/>
                        </wps:cNvSpPr>
                        <wps:spPr>
                          <a:xfrm>
                            <a:off x="2194560" y="1129085"/>
                            <a:ext cx="84455" cy="241935"/>
                          </a:xfrm>
                          <a:prstGeom prst="parallelogram">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1" name="Group 291"/>
                        <wpg:cNvGrpSpPr>
                          <a:grpSpLocks/>
                        </wpg:cNvGrpSpPr>
                        <wpg:grpSpPr>
                          <a:xfrm>
                            <a:off x="-142873" y="0"/>
                            <a:ext cx="3530066" cy="2541618"/>
                            <a:chOff x="-142873" y="0"/>
                            <a:chExt cx="3530066" cy="2541618"/>
                          </a:xfrm>
                        </wpg:grpSpPr>
                        <wps:wsp>
                          <wps:cNvPr id="292" name="Text Box 2"/>
                          <wps:cNvSpPr txBox="1">
                            <a:spLocks/>
                          </wps:cNvSpPr>
                          <wps:spPr bwMode="auto">
                            <a:xfrm>
                              <a:off x="2250219" y="1017767"/>
                              <a:ext cx="588334" cy="38114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00F9D4F7" w14:textId="77777777" w:rsidR="007A3664" w:rsidRPr="005A7FE6" w:rsidRDefault="007A3664" w:rsidP="00615684">
                                <w:pPr>
                                  <w:rPr>
                                    <w:sz w:val="24"/>
                                    <w:szCs w:val="24"/>
                                  </w:rPr>
                                </w:pPr>
                                <w:r w:rsidRPr="005A7FE6">
                                  <w:rPr>
                                    <w:sz w:val="24"/>
                                    <w:szCs w:val="24"/>
                                  </w:rPr>
                                  <w:t>khoá</w:t>
                                </w:r>
                              </w:p>
                            </w:txbxContent>
                          </wps:txbx>
                          <wps:bodyPr rot="0" vert="horz" wrap="square" lIns="91440" tIns="45720" rIns="91440" bIns="45720" anchor="t" anchorCtr="0">
                            <a:noAutofit/>
                          </wps:bodyPr>
                        </wps:wsp>
                        <wpg:grpSp>
                          <wpg:cNvPr id="293" name="Group 293"/>
                          <wpg:cNvGrpSpPr>
                            <a:grpSpLocks/>
                          </wpg:cNvGrpSpPr>
                          <wpg:grpSpPr>
                            <a:xfrm>
                              <a:off x="-142873" y="0"/>
                              <a:ext cx="3530066" cy="2541618"/>
                              <a:chOff x="-142873" y="0"/>
                              <a:chExt cx="3530066" cy="2541618"/>
                            </a:xfrm>
                          </wpg:grpSpPr>
                          <wps:wsp>
                            <wps:cNvPr id="294" name="Cube 294"/>
                            <wps:cNvSpPr>
                              <a:spLocks/>
                            </wps:cNvSpPr>
                            <wps:spPr>
                              <a:xfrm>
                                <a:off x="429371" y="0"/>
                                <a:ext cx="2312327" cy="2143051"/>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Text Box 2"/>
                            <wps:cNvSpPr txBox="1">
                              <a:spLocks/>
                            </wps:cNvSpPr>
                            <wps:spPr bwMode="auto">
                              <a:xfrm>
                                <a:off x="2798859" y="437322"/>
                                <a:ext cx="588334" cy="38114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14:paraId="3EA375CF" w14:textId="77777777" w:rsidR="007A3664" w:rsidRPr="005A7FE6" w:rsidRDefault="007A3664" w:rsidP="00615684">
                                  <w:pPr>
                                    <w:rPr>
                                      <w:sz w:val="24"/>
                                      <w:szCs w:val="24"/>
                                    </w:rPr>
                                  </w:pPr>
                                  <w:r w:rsidRPr="005A7FE6">
                                    <w:rPr>
                                      <w:sz w:val="24"/>
                                      <w:szCs w:val="24"/>
                                    </w:rPr>
                                    <w:t>bản lề</w:t>
                                  </w:r>
                                </w:p>
                              </w:txbxContent>
                            </wps:txbx>
                            <wps:bodyPr rot="0" vert="horz" wrap="square" lIns="91440" tIns="45720" rIns="91440" bIns="45720" anchor="t" anchorCtr="0">
                              <a:noAutofit/>
                            </wps:bodyPr>
                          </wps:wsp>
                          <wps:wsp>
                            <wps:cNvPr id="296" name="Text Box 2"/>
                            <wps:cNvSpPr txBox="1">
                              <a:spLocks/>
                            </wps:cNvSpPr>
                            <wps:spPr bwMode="auto">
                              <a:xfrm>
                                <a:off x="1478943" y="31805"/>
                                <a:ext cx="588334" cy="38114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210021BE" w14:textId="77777777" w:rsidR="007A3664" w:rsidRPr="005A7FE6" w:rsidRDefault="007A3664" w:rsidP="00615684">
                                  <w:pPr>
                                    <w:rPr>
                                      <w:sz w:val="24"/>
                                      <w:szCs w:val="24"/>
                                    </w:rPr>
                                  </w:pPr>
                                  <w:r w:rsidRPr="005A7FE6">
                                    <w:rPr>
                                      <w:sz w:val="24"/>
                                      <w:szCs w:val="24"/>
                                    </w:rPr>
                                    <w:t>35cm</w:t>
                                  </w:r>
                                </w:p>
                              </w:txbxContent>
                            </wps:txbx>
                            <wps:bodyPr rot="0" vert="horz" wrap="square" lIns="91440" tIns="45720" rIns="91440" bIns="45720" anchor="t" anchorCtr="0">
                              <a:noAutofit/>
                            </wps:bodyPr>
                          </wps:wsp>
                          <wps:wsp>
                            <wps:cNvPr id="297" name="Text Box 2"/>
                            <wps:cNvSpPr txBox="1">
                              <a:spLocks/>
                            </wps:cNvSpPr>
                            <wps:spPr bwMode="auto">
                              <a:xfrm>
                                <a:off x="723569" y="47708"/>
                                <a:ext cx="588010" cy="38100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3602A5F3" w14:textId="77777777" w:rsidR="007A3664" w:rsidRPr="005A7FE6" w:rsidRDefault="007A3664" w:rsidP="00615684">
                                  <w:pPr>
                                    <w:rPr>
                                      <w:sz w:val="24"/>
                                      <w:szCs w:val="24"/>
                                    </w:rPr>
                                  </w:pPr>
                                  <w:r w:rsidRPr="005A7FE6">
                                    <w:rPr>
                                      <w:sz w:val="24"/>
                                      <w:szCs w:val="24"/>
                                    </w:rPr>
                                    <w:t>40cm</w:t>
                                  </w:r>
                                </w:p>
                              </w:txbxContent>
                            </wps:txbx>
                            <wps:bodyPr rot="0" vert="horz" wrap="square" lIns="91440" tIns="45720" rIns="91440" bIns="45720" anchor="t" anchorCtr="0">
                              <a:noAutofit/>
                            </wps:bodyPr>
                          </wps:wsp>
                          <wps:wsp>
                            <wps:cNvPr id="298" name="Text Box 2"/>
                            <wps:cNvSpPr txBox="1">
                              <a:spLocks/>
                            </wps:cNvSpPr>
                            <wps:spPr bwMode="auto">
                              <a:xfrm>
                                <a:off x="1836751" y="190831"/>
                                <a:ext cx="588010" cy="38100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40D729E2" w14:textId="77777777" w:rsidR="007A3664" w:rsidRPr="005A7FE6" w:rsidRDefault="007A3664" w:rsidP="00615684">
                                  <w:pPr>
                                    <w:rPr>
                                      <w:sz w:val="24"/>
                                      <w:szCs w:val="24"/>
                                    </w:rPr>
                                  </w:pPr>
                                  <w:r w:rsidRPr="005A7FE6">
                                    <w:rPr>
                                      <w:sz w:val="24"/>
                                      <w:szCs w:val="24"/>
                                    </w:rPr>
                                    <w:t>5cm</w:t>
                                  </w:r>
                                </w:p>
                              </w:txbxContent>
                            </wps:txbx>
                            <wps:bodyPr rot="0" vert="horz" wrap="square" lIns="91440" tIns="45720" rIns="91440" bIns="45720" anchor="t" anchorCtr="0">
                              <a:noAutofit/>
                            </wps:bodyPr>
                          </wps:wsp>
                          <wps:wsp>
                            <wps:cNvPr id="299" name="Parallelogram 299"/>
                            <wps:cNvSpPr>
                              <a:spLocks/>
                            </wps:cNvSpPr>
                            <wps:spPr>
                              <a:xfrm>
                                <a:off x="1280160" y="246490"/>
                                <a:ext cx="593725" cy="103367"/>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2"/>
                            <wps:cNvSpPr txBox="1">
                              <a:spLocks/>
                            </wps:cNvSpPr>
                            <wps:spPr bwMode="auto">
                              <a:xfrm>
                                <a:off x="-142873" y="1295709"/>
                                <a:ext cx="572220" cy="38114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14:paraId="4495CF11" w14:textId="77777777" w:rsidR="007A3664" w:rsidRPr="005A7FE6" w:rsidRDefault="007A3664" w:rsidP="00615684">
                                  <w:pPr>
                                    <w:rPr>
                                      <w:sz w:val="24"/>
                                      <w:szCs w:val="24"/>
                                    </w:rPr>
                                  </w:pPr>
                                  <w:r w:rsidRPr="005A7FE6">
                                    <w:rPr>
                                      <w:sz w:val="24"/>
                                      <w:szCs w:val="24"/>
                                    </w:rPr>
                                    <w:t>50cm</w:t>
                                  </w:r>
                                </w:p>
                              </w:txbxContent>
                            </wps:txbx>
                            <wps:bodyPr rot="0" vert="horz" wrap="square" lIns="91440" tIns="45720" rIns="91440" bIns="45720" anchor="t" anchorCtr="0">
                              <a:noAutofit/>
                            </wps:bodyPr>
                          </wps:wsp>
                          <wps:wsp>
                            <wps:cNvPr id="301" name="Text Box 2"/>
                            <wps:cNvSpPr txBox="1">
                              <a:spLocks/>
                            </wps:cNvSpPr>
                            <wps:spPr bwMode="auto">
                              <a:xfrm>
                                <a:off x="1129085" y="2234317"/>
                                <a:ext cx="588334" cy="307301"/>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1C9B075F" w14:textId="77777777" w:rsidR="007A3664" w:rsidRPr="005A7FE6" w:rsidRDefault="007A3664" w:rsidP="00615684">
                                  <w:pPr>
                                    <w:rPr>
                                      <w:sz w:val="24"/>
                                      <w:szCs w:val="24"/>
                                    </w:rPr>
                                  </w:pPr>
                                  <w:r w:rsidRPr="005A7FE6">
                                    <w:rPr>
                                      <w:sz w:val="24"/>
                                      <w:szCs w:val="24"/>
                                    </w:rPr>
                                    <w:t>60cmm</w:t>
                                  </w:r>
                                </w:p>
                              </w:txbxContent>
                            </wps:txbx>
                            <wps:bodyPr rot="0" vert="horz" wrap="square" lIns="91440" tIns="45720" rIns="91440" bIns="45720" anchor="t" anchorCtr="0">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3CCF71D2" id="Group 6" o:spid="_x0000_s1028" style="position:absolute;left:0;text-align:left;margin-left:46.05pt;margin-top:9.75pt;width:277.95pt;height:200.15pt;z-index:251707392;mso-width-relative:margin" coordorigin="-1428" coordsize="35300,254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&#13;&#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90" o:spid="_x0000_s1029" type="#_x0000_t7" style="position:absolute;left:21945;top:11290;width:845;height:24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" fillcolor="#ededed [662]" strokecolor="black [3213]" strokeweight="1pt">
                  <v:path arrowok="t"/>
                </v:shape>
                <v:group id="Group 291" o:spid="_x0000_s1030" style="position:absolute;left:-1428;width:35299;height:25416" coordorigin="-1428" coordsize="35300,254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5ahygAAAOE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">
                  <v:shapetype id="_x0000_t202" coordsize="21600,21600" o:spt="202" path="m,l,21600r21600,l21600,xe">
                    <v:stroke joinstyle="miter"/>
                    <v:path gradientshapeok="t" o:connecttype="rect"/>
                  </v:shapetype>
                  <v:shape id="_x0000_s1031" type="#_x0000_t202" style="position:absolute;left:22502;top:10177;width:5883;height:38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" filled="f" stroked="f" strokeweight="1pt">
                    <v:textbox>
                      <w:txbxContent>
                        <w:p w14:paraId="00F9D4F7" w14:textId="77777777" w:rsidR="007A3664" w:rsidRPr="005A7FE6" w:rsidRDefault="007A3664" w:rsidP="00615684">
                          <w:pPr>
                            <w:rPr>
                              <w:sz w:val="24"/>
                              <w:szCs w:val="24"/>
                            </w:rPr>
                          </w:pPr>
                          <w:r w:rsidRPr="005A7FE6">
                            <w:rPr>
                              <w:sz w:val="24"/>
                              <w:szCs w:val="24"/>
                            </w:rPr>
                            <w:t>khoá</w:t>
                          </w:r>
                        </w:p>
                      </w:txbxContent>
                    </v:textbox>
                  </v:shape>
                  <v:group id="Group 293" o:spid="_x0000_s1032" style="position:absolute;left:-1428;width:35299;height:25416" coordorigin="-1428" coordsize="35300,254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a1N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&#13;&#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94" o:spid="_x0000_s1033" type="#_x0000_t16" style="position:absolute;left:4293;width:23123;height:21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" filled="f" strokecolor="black [3213]" strokeweight="1pt">
                      <v:path arrowok="t"/>
                    </v:shape>
                    <v:shape id="_x0000_s1034" type="#_x0000_t202" style="position:absolute;left:27988;top:4373;width:5883;height:3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" fillcolor="white [3201]" stroked="f" strokeweight="1pt">
                      <v:textbox>
                        <w:txbxContent>
                          <w:p w14:paraId="3EA375CF" w14:textId="77777777" w:rsidR="007A3664" w:rsidRPr="005A7FE6" w:rsidRDefault="007A3664" w:rsidP="00615684">
                            <w:pPr>
                              <w:rPr>
                                <w:sz w:val="24"/>
                                <w:szCs w:val="24"/>
                              </w:rPr>
                            </w:pPr>
                            <w:r w:rsidRPr="005A7FE6">
                              <w:rPr>
                                <w:sz w:val="24"/>
                                <w:szCs w:val="24"/>
                              </w:rPr>
                              <w:t>bản lề</w:t>
                            </w:r>
                          </w:p>
                        </w:txbxContent>
                      </v:textbox>
                    </v:shape>
                    <v:shape id="_x0000_s1035" type="#_x0000_t202" style="position:absolute;left:14789;top:318;width:5883;height:3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" filled="f" stroked="f" strokeweight="1pt">
                      <v:textbox>
                        <w:txbxContent>
                          <w:p w14:paraId="210021BE" w14:textId="77777777" w:rsidR="007A3664" w:rsidRPr="005A7FE6" w:rsidRDefault="007A3664" w:rsidP="00615684">
                            <w:pPr>
                              <w:rPr>
                                <w:sz w:val="24"/>
                                <w:szCs w:val="24"/>
                              </w:rPr>
                            </w:pPr>
                            <w:r w:rsidRPr="005A7FE6">
                              <w:rPr>
                                <w:sz w:val="24"/>
                                <w:szCs w:val="24"/>
                              </w:rPr>
                              <w:t>35cm</w:t>
                            </w:r>
                          </w:p>
                        </w:txbxContent>
                      </v:textbox>
                    </v:shape>
                    <v:shape id="_x0000_s1036" type="#_x0000_t202" style="position:absolute;left:7235;top:477;width:588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" filled="f" stroked="f" strokeweight="1pt">
                      <v:textbox>
                        <w:txbxContent>
                          <w:p w14:paraId="3602A5F3" w14:textId="77777777" w:rsidR="007A3664" w:rsidRPr="005A7FE6" w:rsidRDefault="007A3664" w:rsidP="00615684">
                            <w:pPr>
                              <w:rPr>
                                <w:sz w:val="24"/>
                                <w:szCs w:val="24"/>
                              </w:rPr>
                            </w:pPr>
                            <w:r w:rsidRPr="005A7FE6">
                              <w:rPr>
                                <w:sz w:val="24"/>
                                <w:szCs w:val="24"/>
                              </w:rPr>
                              <w:t>40cm</w:t>
                            </w:r>
                          </w:p>
                        </w:txbxContent>
                      </v:textbox>
                    </v:shape>
                    <v:shape id="_x0000_s1037" type="#_x0000_t202" style="position:absolute;left:18367;top:1908;width:5880;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" filled="f" stroked="f" strokeweight="1pt">
                      <v:textbox>
                        <w:txbxContent>
                          <w:p w14:paraId="40D729E2" w14:textId="77777777" w:rsidR="007A3664" w:rsidRPr="005A7FE6" w:rsidRDefault="007A3664" w:rsidP="00615684">
                            <w:pPr>
                              <w:rPr>
                                <w:sz w:val="24"/>
                                <w:szCs w:val="24"/>
                              </w:rPr>
                            </w:pPr>
                            <w:r w:rsidRPr="005A7FE6">
                              <w:rPr>
                                <w:sz w:val="24"/>
                                <w:szCs w:val="24"/>
                              </w:rPr>
                              <w:t>5cm</w:t>
                            </w:r>
                          </w:p>
                        </w:txbxContent>
                      </v:textbox>
                    </v:shape>
                    <v:shape id="Parallelogram 299" o:spid="_x0000_s1038" type="#_x0000_t7" style="position:absolute;left:12801;top:2464;width:5937;height:10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" adj="940" filled="f" strokecolor="black [3213]" strokeweight="1pt">
                      <v:path arrowok="t"/>
                    </v:shape>
                    <v:shape id="_x0000_s1039" type="#_x0000_t202" style="position:absolute;left:-1428;top:12957;width:5721;height:3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" fillcolor="white [3201]" stroked="f" strokeweight="1pt">
                      <v:textbox>
                        <w:txbxContent>
                          <w:p w14:paraId="4495CF11" w14:textId="77777777" w:rsidR="007A3664" w:rsidRPr="005A7FE6" w:rsidRDefault="007A3664" w:rsidP="00615684">
                            <w:pPr>
                              <w:rPr>
                                <w:sz w:val="24"/>
                                <w:szCs w:val="24"/>
                              </w:rPr>
                            </w:pPr>
                            <w:r w:rsidRPr="005A7FE6">
                              <w:rPr>
                                <w:sz w:val="24"/>
                                <w:szCs w:val="24"/>
                              </w:rPr>
                              <w:t>50cm</w:t>
                            </w:r>
                          </w:p>
                        </w:txbxContent>
                      </v:textbox>
                    </v:shape>
                    <v:shape id="_x0000_s1040" type="#_x0000_t202" style="position:absolute;left:11290;top:22343;width:5884;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" filled="f" stroked="f" strokeweight="1pt">
                      <v:textbox>
                        <w:txbxContent>
                          <w:p w14:paraId="1C9B075F" w14:textId="77777777" w:rsidR="007A3664" w:rsidRPr="005A7FE6" w:rsidRDefault="007A3664" w:rsidP="00615684">
                            <w:pPr>
                              <w:rPr>
                                <w:sz w:val="24"/>
                                <w:szCs w:val="24"/>
                              </w:rPr>
                            </w:pPr>
                            <w:r w:rsidRPr="005A7FE6">
                              <w:rPr>
                                <w:sz w:val="24"/>
                                <w:szCs w:val="24"/>
                              </w:rPr>
                              <w:t>60cmm</w:t>
                            </w:r>
                          </w:p>
                        </w:txbxContent>
                      </v:textbox>
                    </v:shape>
                  </v:group>
                </v:group>
              </v:group>
            </w:pict>
          </mc:Fallback>
        </mc:AlternateContent>
      </w:r>
    </w:p>
    <w:p w14:paraId="12A2B3F6" w14:textId="77777777" w:rsidR="00615684" w:rsidRPr="00957B40" w:rsidRDefault="00615684" w:rsidP="00615684">
      <w:pPr>
        <w:spacing w:before="60" w:after="40" w:line="264" w:lineRule="auto"/>
        <w:ind w:firstLine="567"/>
        <w:jc w:val="both"/>
        <w:rPr>
          <w:rFonts w:ascii="Times New Roman" w:hAnsi="Times New Roman"/>
          <w:sz w:val="24"/>
          <w:szCs w:val="24"/>
        </w:rPr>
      </w:pPr>
    </w:p>
    <w:p w14:paraId="06DEAA81" w14:textId="77777777" w:rsidR="00615684" w:rsidRPr="00957B40" w:rsidRDefault="00A83B3C" w:rsidP="00615684">
      <w:pPr>
        <w:spacing w:before="60" w:after="40" w:line="264" w:lineRule="auto"/>
        <w:ind w:firstLine="567"/>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6368" behindDoc="0" locked="0" layoutInCell="1" allowOverlap="1" wp14:anchorId="40821F3B" wp14:editId="5AF5038F">
                <wp:simplePos x="0" y="0"/>
                <wp:positionH relativeFrom="column">
                  <wp:posOffset>3438525</wp:posOffset>
                </wp:positionH>
                <wp:positionV relativeFrom="paragraph">
                  <wp:posOffset>158115</wp:posOffset>
                </wp:positionV>
                <wp:extent cx="84455" cy="242570"/>
                <wp:effectExtent l="12700" t="0" r="17145" b="0"/>
                <wp:wrapNone/>
                <wp:docPr id="37" name="Parallelogra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 cy="242570"/>
                        </a:xfrm>
                        <a:prstGeom prst="parallelogram">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E8DF0B" id="Parallelogram 5" o:spid="_x0000_s1026" type="#_x0000_t7" style="position:absolute;margin-left:270.75pt;margin-top:12.45pt;width:6.65pt;height:19.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" fillcolor="#ededed [662]" strokecolor="black [3213]" strokeweight="1pt">
                <v:path arrowok="t"/>
              </v:shape>
            </w:pict>
          </mc:Fallback>
        </mc:AlternateContent>
      </w:r>
    </w:p>
    <w:p w14:paraId="273FCAF1" w14:textId="77777777" w:rsidR="00615684" w:rsidRPr="00957B40" w:rsidRDefault="00A83B3C" w:rsidP="00615684">
      <w:pPr>
        <w:spacing w:before="60" w:after="40" w:line="264" w:lineRule="auto"/>
        <w:ind w:firstLine="567"/>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10464" behindDoc="0" locked="0" layoutInCell="1" allowOverlap="1" wp14:anchorId="049658B9" wp14:editId="16D66788">
                <wp:simplePos x="0" y="0"/>
                <wp:positionH relativeFrom="column">
                  <wp:posOffset>1356995</wp:posOffset>
                </wp:positionH>
                <wp:positionV relativeFrom="paragraph">
                  <wp:posOffset>172085</wp:posOffset>
                </wp:positionV>
                <wp:extent cx="1514475" cy="1304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14475" cy="1304925"/>
                        </a:xfrm>
                        <a:prstGeom prst="rect">
                          <a:avLst/>
                        </a:prstGeom>
                        <a:noFill/>
                        <a:ln w="9525">
                          <a:noFill/>
                          <a:miter lim="800000"/>
                          <a:headEnd/>
                          <a:tailEnd/>
                        </a:ln>
                      </wps:spPr>
                      <wps:txbx>
                        <w:txbxContent>
                          <w:p w14:paraId="165ECD54" w14:textId="77777777" w:rsidR="007A3664" w:rsidRDefault="007A3664" w:rsidP="00615684">
                            <w:r>
                              <w:rPr>
                                <w:noProof/>
                              </w:rPr>
                              <w:drawing>
                                <wp:inline distT="0" distB="0" distL="0" distR="0" wp14:anchorId="19714997" wp14:editId="2A20D729">
                                  <wp:extent cx="1285875" cy="1239601"/>
                                  <wp:effectExtent l="0" t="0" r="0" b="0"/>
                                  <wp:docPr id="42" name="Picture 42" descr="logo Công Đoà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ông Đoàn Vec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464" cy="12758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658B9" id="Text Box 2" o:spid="_x0000_s1041" type="#_x0000_t202" style="position:absolute;left:0;text-align:left;margin-left:106.85pt;margin-top:13.55pt;width:119.25pt;height:10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" filled="f" stroked="f">
                <v:textbox>
                  <w:txbxContent>
                    <w:p w14:paraId="165ECD54" w14:textId="77777777" w:rsidR="007A3664" w:rsidRDefault="007A3664" w:rsidP="00615684">
                      <w:r>
                        <w:rPr>
                          <w:noProof/>
                        </w:rPr>
                        <w:drawing>
                          <wp:inline distT="0" distB="0" distL="0" distR="0" wp14:anchorId="19714997" wp14:editId="2A20D729">
                            <wp:extent cx="1285875" cy="1239601"/>
                            <wp:effectExtent l="0" t="0" r="0" b="0"/>
                            <wp:docPr id="42" name="Picture 42" descr="logo Công Đoà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ông Đoàn Vec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464" cy="1275837"/>
                                    </a:xfrm>
                                    <a:prstGeom prst="rect">
                                      <a:avLst/>
                                    </a:prstGeom>
                                    <a:noFill/>
                                    <a:ln>
                                      <a:noFill/>
                                    </a:ln>
                                  </pic:spPr>
                                </pic:pic>
                              </a:graphicData>
                            </a:graphic>
                          </wp:inline>
                        </w:drawing>
                      </w:r>
                    </w:p>
                  </w:txbxContent>
                </v:textbox>
              </v:shape>
            </w:pict>
          </mc:Fallback>
        </mc:AlternateContent>
      </w:r>
    </w:p>
    <w:p w14:paraId="55593C3E" w14:textId="77777777" w:rsidR="00615684" w:rsidRPr="00957B40" w:rsidRDefault="00615684" w:rsidP="00615684">
      <w:pPr>
        <w:spacing w:before="60" w:after="40" w:line="264" w:lineRule="auto"/>
        <w:ind w:firstLine="567"/>
        <w:jc w:val="both"/>
        <w:rPr>
          <w:rFonts w:ascii="Times New Roman" w:hAnsi="Times New Roman"/>
          <w:sz w:val="24"/>
          <w:szCs w:val="24"/>
        </w:rPr>
      </w:pPr>
    </w:p>
    <w:p w14:paraId="5B68F54E" w14:textId="77777777" w:rsidR="00615684" w:rsidRPr="00957B40" w:rsidRDefault="00A83B3C" w:rsidP="00615684">
      <w:pPr>
        <w:spacing w:before="60" w:after="40" w:line="264" w:lineRule="auto"/>
        <w:ind w:firstLine="567"/>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708416" behindDoc="0" locked="0" layoutInCell="1" allowOverlap="1" wp14:anchorId="3A4E9A55" wp14:editId="7483851E">
                <wp:simplePos x="0" y="0"/>
                <wp:positionH relativeFrom="column">
                  <wp:posOffset>3562350</wp:posOffset>
                </wp:positionH>
                <wp:positionV relativeFrom="paragraph">
                  <wp:posOffset>118110</wp:posOffset>
                </wp:positionV>
                <wp:extent cx="588645" cy="3810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8645" cy="38100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14:paraId="33B301F3" w14:textId="77777777" w:rsidR="007A3664" w:rsidRPr="005A7FE6" w:rsidRDefault="007A3664" w:rsidP="00615684">
                            <w:pPr>
                              <w:rPr>
                                <w:sz w:val="24"/>
                                <w:szCs w:val="24"/>
                              </w:rPr>
                            </w:pPr>
                            <w:r w:rsidRPr="005A7FE6">
                              <w:rPr>
                                <w:sz w:val="24"/>
                                <w:szCs w:val="24"/>
                              </w:rPr>
                              <w:t>bản lề</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A4E9A55" id="_x0000_s1042" type="#_x0000_t202" style="position:absolute;left:0;text-align:left;margin-left:280.5pt;margin-top:9.3pt;width:46.35pt;height:3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" fillcolor="white [3201]" stroked="f" strokeweight="1pt">
                <v:textbox>
                  <w:txbxContent>
                    <w:p w14:paraId="33B301F3" w14:textId="77777777" w:rsidR="007A3664" w:rsidRPr="005A7FE6" w:rsidRDefault="007A3664" w:rsidP="00615684">
                      <w:pPr>
                        <w:rPr>
                          <w:sz w:val="24"/>
                          <w:szCs w:val="24"/>
                        </w:rPr>
                      </w:pPr>
                      <w:r w:rsidRPr="005A7FE6">
                        <w:rPr>
                          <w:sz w:val="24"/>
                          <w:szCs w:val="24"/>
                        </w:rPr>
                        <w:t>bản lề</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709440" behindDoc="0" locked="0" layoutInCell="1" allowOverlap="1" wp14:anchorId="7496D2B8" wp14:editId="591EE297">
                <wp:simplePos x="0" y="0"/>
                <wp:positionH relativeFrom="column">
                  <wp:posOffset>3429635</wp:posOffset>
                </wp:positionH>
                <wp:positionV relativeFrom="paragraph">
                  <wp:posOffset>93345</wp:posOffset>
                </wp:positionV>
                <wp:extent cx="84455" cy="242570"/>
                <wp:effectExtent l="12700" t="0" r="17145" b="0"/>
                <wp:wrapNone/>
                <wp:docPr id="38" name="Parallelogra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 cy="242570"/>
                        </a:xfrm>
                        <a:prstGeom prst="parallelogram">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9F7283" id="Parallelogram 4" o:spid="_x0000_s1026" type="#_x0000_t7" style="position:absolute;margin-left:270.05pt;margin-top:7.35pt;width:6.65pt;height:19.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" fillcolor="#ededed [662]" strokecolor="black [3213]" strokeweight="1pt">
                <v:path arrowok="t"/>
              </v:shape>
            </w:pict>
          </mc:Fallback>
        </mc:AlternateContent>
      </w:r>
      <w:r>
        <w:rPr>
          <w:rFonts w:ascii="Times New Roman" w:hAnsi="Times New Roman"/>
          <w:noProof/>
          <w:sz w:val="24"/>
          <w:szCs w:val="24"/>
        </w:rPr>
        <mc:AlternateContent>
          <mc:Choice Requires="wps">
            <w:drawing>
              <wp:anchor distT="0" distB="0" distL="114300" distR="114300" simplePos="0" relativeHeight="251705344" behindDoc="0" locked="0" layoutInCell="1" allowOverlap="1" wp14:anchorId="10E79D8A" wp14:editId="20937314">
                <wp:simplePos x="0" y="0"/>
                <wp:positionH relativeFrom="column">
                  <wp:posOffset>2939415</wp:posOffset>
                </wp:positionH>
                <wp:positionV relativeFrom="paragraph">
                  <wp:posOffset>102235</wp:posOffset>
                </wp:positionV>
                <wp:extent cx="64135" cy="141605"/>
                <wp:effectExtent l="12700" t="0" r="12065" b="0"/>
                <wp:wrapNone/>
                <wp:docPr id="39" name="Parallelogra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35" cy="141605"/>
                        </a:xfrm>
                        <a:prstGeom prst="parallelogram">
                          <a:avLst/>
                        </a:prstGeom>
                        <a:solidFill>
                          <a:schemeClr val="accent3">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924DC" id="Parallelogram 3" o:spid="_x0000_s1026" type="#_x0000_t7" style="position:absolute;margin-left:231.45pt;margin-top:8.05pt;width:5.05pt;height:11.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" fillcolor="#ededed [662]" strokecolor="black [3213]" strokeweight="1pt">
                <v:path arrowok="t"/>
              </v:shape>
            </w:pict>
          </mc:Fallback>
        </mc:AlternateContent>
      </w:r>
    </w:p>
    <w:p w14:paraId="6497A8EB" w14:textId="77777777" w:rsidR="00615684" w:rsidRPr="00957B40" w:rsidRDefault="00615684" w:rsidP="00615684">
      <w:pPr>
        <w:spacing w:before="60" w:after="40" w:line="264" w:lineRule="auto"/>
        <w:ind w:firstLine="567"/>
        <w:jc w:val="both"/>
        <w:rPr>
          <w:rFonts w:ascii="Times New Roman" w:hAnsi="Times New Roman"/>
          <w:sz w:val="24"/>
          <w:szCs w:val="24"/>
        </w:rPr>
      </w:pPr>
    </w:p>
    <w:p w14:paraId="29383BAE" w14:textId="77777777" w:rsidR="00615684" w:rsidRPr="00957B40" w:rsidRDefault="00615684" w:rsidP="00615684">
      <w:pPr>
        <w:spacing w:after="40" w:line="264" w:lineRule="auto"/>
        <w:ind w:firstLine="567"/>
        <w:jc w:val="both"/>
        <w:rPr>
          <w:rFonts w:ascii="Times New Roman" w:hAnsi="Times New Roman"/>
        </w:rPr>
      </w:pPr>
    </w:p>
    <w:p w14:paraId="6D5642CC" w14:textId="77777777" w:rsidR="00615684" w:rsidRPr="00957B40" w:rsidRDefault="00615684" w:rsidP="00615684">
      <w:pPr>
        <w:spacing w:after="40" w:line="264" w:lineRule="auto"/>
        <w:ind w:firstLine="567"/>
        <w:jc w:val="both"/>
        <w:rPr>
          <w:rFonts w:ascii="Times New Roman" w:hAnsi="Times New Roman"/>
        </w:rPr>
      </w:pPr>
    </w:p>
    <w:p w14:paraId="214D7BFB" w14:textId="77777777" w:rsidR="00615684" w:rsidRPr="00957B40" w:rsidRDefault="00615684" w:rsidP="00615684">
      <w:pPr>
        <w:spacing w:after="40" w:line="264" w:lineRule="auto"/>
        <w:ind w:firstLine="567"/>
        <w:jc w:val="both"/>
        <w:rPr>
          <w:rFonts w:ascii="Times New Roman" w:hAnsi="Times New Roman"/>
        </w:rPr>
      </w:pPr>
      <w:r w:rsidRPr="00957B40">
        <w:rPr>
          <w:rFonts w:ascii="Times New Roman" w:hAnsi="Times New Roman"/>
          <w:b/>
        </w:rPr>
        <w:t>2. Số lượng:</w:t>
      </w:r>
      <w:r w:rsidRPr="00957B40">
        <w:rPr>
          <w:rFonts w:ascii="Times New Roman" w:hAnsi="Times New Roman"/>
        </w:rPr>
        <w:t xml:space="preserve"> tuỳ theo quy mô số lượng đại biểu và điều kiện hội trường diễn ra đại hội để chuẩn bị số lượng hòm phiếu phù hợp, đại hội hoặc hội nghị công đoàn có 200 đại biểu đến 500 đại biểu, nên bố trí 02 hòm phiếu bầu cử.</w:t>
      </w:r>
    </w:p>
    <w:p w14:paraId="349A0701" w14:textId="77777777" w:rsidR="00615684" w:rsidRPr="00957B40" w:rsidRDefault="00615684" w:rsidP="00615684">
      <w:pPr>
        <w:spacing w:before="60" w:after="40" w:line="264" w:lineRule="auto"/>
        <w:ind w:firstLine="567"/>
        <w:jc w:val="both"/>
        <w:rPr>
          <w:rFonts w:ascii="Times New Roman" w:hAnsi="Times New Roman"/>
          <w:i/>
        </w:rPr>
      </w:pPr>
      <w:r w:rsidRPr="00957B40">
        <w:rPr>
          <w:rFonts w:ascii="Times New Roman" w:hAnsi="Times New Roman"/>
          <w:b/>
          <w:i/>
        </w:rPr>
        <w:t>Ghi chú:</w:t>
      </w:r>
      <w:r w:rsidRPr="00957B40">
        <w:rPr>
          <w:rFonts w:ascii="Times New Roman" w:hAnsi="Times New Roman"/>
        </w:rPr>
        <w:tab/>
      </w:r>
      <w:r w:rsidRPr="00957B40">
        <w:rPr>
          <w:rFonts w:ascii="Times New Roman" w:hAnsi="Times New Roman"/>
          <w:i/>
        </w:rPr>
        <w:t>-</w:t>
      </w:r>
      <w:r w:rsidRPr="00957B40">
        <w:rPr>
          <w:rFonts w:ascii="Times New Roman" w:hAnsi="Times New Roman"/>
        </w:rPr>
        <w:t xml:space="preserve"> </w:t>
      </w:r>
      <w:r w:rsidRPr="00957B40">
        <w:rPr>
          <w:rFonts w:ascii="Times New Roman" w:hAnsi="Times New Roman"/>
          <w:i/>
        </w:rPr>
        <w:t>Tuỳ vào điều kiện cụ thể của cơ quan, đơn vị bố trí hòm phiếu cho phù hợp</w:t>
      </w:r>
    </w:p>
    <w:p w14:paraId="140B7B65" w14:textId="77777777" w:rsidR="00615684" w:rsidRPr="00957B40" w:rsidRDefault="00615684" w:rsidP="00615684">
      <w:pPr>
        <w:spacing w:before="60" w:after="40" w:line="264" w:lineRule="auto"/>
        <w:ind w:firstLine="567"/>
        <w:jc w:val="both"/>
        <w:rPr>
          <w:rFonts w:ascii="Times New Roman" w:hAnsi="Times New Roman"/>
          <w:i/>
        </w:rPr>
      </w:pPr>
      <w:r w:rsidRPr="00957B40">
        <w:rPr>
          <w:rFonts w:ascii="Times New Roman" w:hAnsi="Times New Roman"/>
          <w:i/>
        </w:rPr>
        <w:tab/>
      </w:r>
      <w:r w:rsidRPr="00957B40">
        <w:rPr>
          <w:rFonts w:ascii="Times New Roman" w:hAnsi="Times New Roman"/>
          <w:i/>
        </w:rPr>
        <w:tab/>
      </w:r>
      <w:r w:rsidRPr="00957B40">
        <w:rPr>
          <w:rFonts w:ascii="Times New Roman" w:hAnsi="Times New Roman"/>
          <w:i/>
        </w:rPr>
        <w:tab/>
        <w:t>- Nếu cơ quan, đơn vị đã có hòm phiếu thì sử dụng chung (chỉ dán logo Công đoàn cho phù hợp)</w:t>
      </w:r>
    </w:p>
    <w:p w14:paraId="178996DA" w14:textId="77777777" w:rsidR="00615684" w:rsidRPr="00957B40" w:rsidRDefault="00615684" w:rsidP="00615684">
      <w:pPr>
        <w:spacing w:before="60" w:after="40" w:line="264" w:lineRule="auto"/>
        <w:ind w:firstLine="567"/>
        <w:jc w:val="both"/>
        <w:rPr>
          <w:rFonts w:ascii="Times New Roman" w:hAnsi="Times New Roman"/>
          <w:i/>
        </w:rPr>
      </w:pPr>
    </w:p>
    <w:p w14:paraId="146CF5C6" w14:textId="77777777" w:rsidR="000D1AD5" w:rsidRPr="00957B40" w:rsidRDefault="000D1AD5" w:rsidP="0062133E">
      <w:pPr>
        <w:spacing w:before="120" w:line="288" w:lineRule="auto"/>
        <w:ind w:firstLine="720"/>
        <w:jc w:val="both"/>
        <w:rPr>
          <w:rFonts w:ascii="Times New Roman" w:hAnsi="Times New Roman"/>
          <w:bCs/>
        </w:rPr>
      </w:pPr>
    </w:p>
    <w:p w14:paraId="331D78D5" w14:textId="77777777" w:rsidR="00434609" w:rsidRPr="00957B40" w:rsidRDefault="00434609" w:rsidP="0062133E">
      <w:pPr>
        <w:spacing w:before="120" w:line="288" w:lineRule="auto"/>
        <w:ind w:firstLine="720"/>
        <w:jc w:val="both"/>
        <w:rPr>
          <w:rFonts w:ascii="Times New Roman" w:hAnsi="Times New Roman"/>
          <w:bCs/>
        </w:rPr>
      </w:pPr>
    </w:p>
    <w:p w14:paraId="0CB15D4C" w14:textId="77777777" w:rsidR="00434609" w:rsidRPr="00957B40" w:rsidRDefault="00434609" w:rsidP="0062133E">
      <w:pPr>
        <w:spacing w:before="120" w:line="288" w:lineRule="auto"/>
        <w:ind w:firstLine="720"/>
        <w:jc w:val="both"/>
        <w:rPr>
          <w:rFonts w:ascii="Times New Roman" w:hAnsi="Times New Roman"/>
          <w:bCs/>
        </w:rPr>
      </w:pPr>
    </w:p>
    <w:p w14:paraId="0B54DEE4" w14:textId="77777777" w:rsidR="00434609" w:rsidRPr="00957B40" w:rsidRDefault="00434609" w:rsidP="0062133E">
      <w:pPr>
        <w:spacing w:before="120" w:line="288" w:lineRule="auto"/>
        <w:ind w:firstLine="720"/>
        <w:jc w:val="both"/>
        <w:rPr>
          <w:rFonts w:ascii="Times New Roman" w:hAnsi="Times New Roman"/>
          <w:bCs/>
        </w:rPr>
      </w:pPr>
    </w:p>
    <w:p w14:paraId="51F77FBC" w14:textId="77777777" w:rsidR="00434609" w:rsidRPr="00957B40" w:rsidRDefault="00434609">
      <w:pPr>
        <w:rPr>
          <w:rFonts w:ascii="Times New Roman" w:hAnsi="Times New Roman"/>
          <w:bCs/>
        </w:rPr>
      </w:pPr>
      <w:r w:rsidRPr="00957B40">
        <w:rPr>
          <w:rFonts w:ascii="Times New Roman" w:hAnsi="Times New Roman"/>
          <w:bCs/>
        </w:rPr>
        <w:br w:type="page"/>
      </w:r>
    </w:p>
    <w:p w14:paraId="1EEC1DE6" w14:textId="77777777" w:rsidR="00434609" w:rsidRPr="00957B40" w:rsidRDefault="00434609" w:rsidP="0062133E">
      <w:pPr>
        <w:spacing w:before="120" w:line="288" w:lineRule="auto"/>
        <w:ind w:firstLine="720"/>
        <w:jc w:val="both"/>
        <w:rPr>
          <w:rFonts w:ascii="Times New Roman" w:hAnsi="Times New Roman"/>
          <w:bCs/>
        </w:rPr>
        <w:sectPr w:rsidR="00434609" w:rsidRPr="00957B40" w:rsidSect="00615684">
          <w:pgSz w:w="16840" w:h="11907" w:orient="landscape" w:code="9"/>
          <w:pgMar w:top="1701" w:right="1134" w:bottom="1134" w:left="1134" w:header="720" w:footer="720" w:gutter="0"/>
          <w:cols w:space="720"/>
          <w:titlePg/>
          <w:docGrid w:linePitch="381"/>
        </w:sectPr>
      </w:pPr>
    </w:p>
    <w:p w14:paraId="6343C8C9" w14:textId="77777777" w:rsidR="00EF6205" w:rsidRPr="00957B40" w:rsidRDefault="00EF6205" w:rsidP="00EF6205">
      <w:pPr>
        <w:spacing w:line="276" w:lineRule="auto"/>
        <w:jc w:val="right"/>
        <w:rPr>
          <w:rFonts w:ascii="Times New Roman" w:hAnsi="Times New Roman"/>
          <w:i/>
          <w:sz w:val="25"/>
          <w:szCs w:val="25"/>
        </w:rPr>
      </w:pPr>
      <w:r w:rsidRPr="00957B40">
        <w:rPr>
          <w:rFonts w:ascii="Times New Roman" w:hAnsi="Times New Roman"/>
          <w:i/>
          <w:sz w:val="25"/>
          <w:szCs w:val="25"/>
        </w:rPr>
        <w:t>Phụ lục 15</w:t>
      </w:r>
    </w:p>
    <w:p w14:paraId="3A7AA4C1" w14:textId="77777777" w:rsidR="00EF6205" w:rsidRPr="00957B40" w:rsidRDefault="00EF6205" w:rsidP="00EF6205">
      <w:pPr>
        <w:spacing w:line="276" w:lineRule="auto"/>
        <w:jc w:val="center"/>
        <w:rPr>
          <w:rFonts w:ascii="Times New Roman" w:hAnsi="Times New Roman"/>
          <w:b/>
          <w:sz w:val="25"/>
          <w:szCs w:val="25"/>
        </w:rPr>
      </w:pPr>
      <w:r w:rsidRPr="00957B40">
        <w:rPr>
          <w:rFonts w:ascii="Times New Roman" w:hAnsi="Times New Roman"/>
          <w:b/>
          <w:sz w:val="25"/>
          <w:szCs w:val="25"/>
        </w:rPr>
        <w:t xml:space="preserve">KỊCH BẢN CHI TIẾT ĐẠI HỘI </w:t>
      </w:r>
    </w:p>
    <w:p w14:paraId="0E0F62DF" w14:textId="77777777" w:rsidR="00EF6205" w:rsidRPr="00957B40" w:rsidRDefault="00EF6205" w:rsidP="00EF6205">
      <w:pPr>
        <w:spacing w:line="276" w:lineRule="auto"/>
        <w:jc w:val="center"/>
        <w:rPr>
          <w:rFonts w:ascii="Times New Roman" w:hAnsi="Times New Roman"/>
          <w:b/>
          <w:sz w:val="25"/>
          <w:szCs w:val="25"/>
        </w:rPr>
      </w:pPr>
      <w:r w:rsidRPr="00957B40">
        <w:rPr>
          <w:rFonts w:ascii="Times New Roman" w:hAnsi="Times New Roman"/>
          <w:b/>
          <w:sz w:val="25"/>
          <w:szCs w:val="25"/>
        </w:rPr>
        <w:t>Công đoàn …….</w:t>
      </w:r>
    </w:p>
    <w:p w14:paraId="7F50C7EB" w14:textId="77777777" w:rsidR="00EF6205" w:rsidRPr="00957B40" w:rsidRDefault="00EF6205" w:rsidP="00EF6205">
      <w:pPr>
        <w:spacing w:line="276" w:lineRule="auto"/>
        <w:jc w:val="center"/>
        <w:rPr>
          <w:rFonts w:ascii="Times New Roman" w:hAnsi="Times New Roman"/>
          <w:b/>
          <w:sz w:val="25"/>
          <w:szCs w:val="25"/>
        </w:rPr>
      </w:pPr>
      <w:r w:rsidRPr="00957B40">
        <w:rPr>
          <w:rFonts w:ascii="Times New Roman" w:hAnsi="Times New Roman"/>
          <w:b/>
          <w:sz w:val="25"/>
          <w:szCs w:val="25"/>
        </w:rPr>
        <w:t>Lần thứ ……, nhiệm kỳ 2023-2028</w:t>
      </w:r>
    </w:p>
    <w:p w14:paraId="59128A71" w14:textId="77777777" w:rsidR="00EF6205" w:rsidRPr="00957B40" w:rsidRDefault="00EF6205" w:rsidP="00EF6205">
      <w:pPr>
        <w:spacing w:line="276" w:lineRule="auto"/>
        <w:rPr>
          <w:rFonts w:ascii="Times New Roman" w:hAnsi="Times New Roman"/>
          <w:b/>
          <w:i/>
          <w:sz w:val="25"/>
          <w:szCs w:val="25"/>
        </w:rPr>
      </w:pPr>
    </w:p>
    <w:p w14:paraId="3755E57F" w14:textId="77777777" w:rsidR="00EF6205" w:rsidRPr="00957B40" w:rsidRDefault="00EF6205" w:rsidP="00EF6205">
      <w:pPr>
        <w:spacing w:line="276" w:lineRule="auto"/>
        <w:rPr>
          <w:rFonts w:ascii="Times New Roman" w:hAnsi="Times New Roman"/>
          <w:sz w:val="25"/>
          <w:szCs w:val="25"/>
        </w:rPr>
      </w:pPr>
      <w:r w:rsidRPr="00957B40">
        <w:rPr>
          <w:rFonts w:ascii="Times New Roman" w:hAnsi="Times New Roman"/>
          <w:b/>
          <w:sz w:val="25"/>
          <w:szCs w:val="25"/>
        </w:rPr>
        <w:t xml:space="preserve">Thời gian: </w:t>
      </w:r>
      <w:r w:rsidRPr="00957B40">
        <w:rPr>
          <w:rFonts w:ascii="Times New Roman" w:hAnsi="Times New Roman"/>
          <w:sz w:val="25"/>
          <w:szCs w:val="25"/>
        </w:rPr>
        <w:t>….</w:t>
      </w:r>
    </w:p>
    <w:p w14:paraId="755207CF" w14:textId="77777777" w:rsidR="00EF6205" w:rsidRPr="00957B40" w:rsidRDefault="00EF6205" w:rsidP="00EF6205">
      <w:pPr>
        <w:spacing w:line="276" w:lineRule="auto"/>
        <w:rPr>
          <w:rFonts w:ascii="Times New Roman" w:hAnsi="Times New Roman"/>
          <w:sz w:val="25"/>
          <w:szCs w:val="25"/>
          <w:lang w:val="de-DE"/>
        </w:rPr>
      </w:pPr>
      <w:r w:rsidRPr="00957B40">
        <w:rPr>
          <w:rFonts w:ascii="Times New Roman" w:hAnsi="Times New Roman"/>
          <w:b/>
          <w:sz w:val="25"/>
          <w:szCs w:val="25"/>
        </w:rPr>
        <w:t>Địa điểm</w:t>
      </w:r>
      <w:r w:rsidRPr="00957B40">
        <w:rPr>
          <w:rFonts w:ascii="Times New Roman" w:hAnsi="Times New Roman"/>
          <w:sz w:val="25"/>
          <w:szCs w:val="25"/>
        </w:rPr>
        <w:t xml:space="preserve">: </w:t>
      </w:r>
      <w:r w:rsidRPr="00957B40">
        <w:rPr>
          <w:rFonts w:ascii="Times New Roman" w:hAnsi="Times New Roman"/>
          <w:sz w:val="25"/>
          <w:szCs w:val="25"/>
          <w:lang w:val="de-DE"/>
        </w:rPr>
        <w:t>.........</w:t>
      </w:r>
    </w:p>
    <w:p w14:paraId="670285C2" w14:textId="77777777" w:rsidR="00EF6205" w:rsidRPr="00957B40" w:rsidRDefault="00EF6205" w:rsidP="00EF6205">
      <w:pPr>
        <w:spacing w:line="276" w:lineRule="auto"/>
        <w:rPr>
          <w:rFonts w:ascii="Times New Roman" w:hAnsi="Times New Roman"/>
          <w:b/>
          <w:sz w:val="25"/>
          <w:szCs w:val="25"/>
          <w:lang w:val="de-DE"/>
        </w:rPr>
      </w:pPr>
      <w:r w:rsidRPr="00957B40">
        <w:rPr>
          <w:rFonts w:ascii="Times New Roman" w:hAnsi="Times New Roman"/>
          <w:b/>
          <w:sz w:val="25"/>
          <w:szCs w:val="25"/>
          <w:lang w:val="de-DE"/>
        </w:rPr>
        <w:t xml:space="preserve">Nhân sự: </w:t>
      </w:r>
    </w:p>
    <w:p w14:paraId="66D26387" w14:textId="77777777" w:rsidR="00EF6205" w:rsidRPr="00957B40" w:rsidRDefault="00EF6205" w:rsidP="00EF6205">
      <w:pPr>
        <w:spacing w:line="276" w:lineRule="auto"/>
        <w:rPr>
          <w:rFonts w:ascii="Times New Roman" w:hAnsi="Times New Roman"/>
          <w:sz w:val="25"/>
          <w:szCs w:val="25"/>
          <w:lang w:val="de-DE"/>
        </w:rPr>
      </w:pPr>
      <w:r w:rsidRPr="00957B40">
        <w:rPr>
          <w:rFonts w:ascii="Times New Roman" w:hAnsi="Times New Roman"/>
          <w:sz w:val="25"/>
          <w:szCs w:val="25"/>
          <w:lang w:val="de-DE"/>
        </w:rPr>
        <w:t xml:space="preserve">- Đoàn Chủ tịch: dự </w:t>
      </w:r>
      <w:r w:rsidR="00FB611E" w:rsidRPr="00957B40">
        <w:rPr>
          <w:rFonts w:ascii="Times New Roman" w:hAnsi="Times New Roman"/>
          <w:sz w:val="25"/>
          <w:szCs w:val="25"/>
          <w:lang w:val="de-DE"/>
        </w:rPr>
        <w:t>kiến gồm 03 đồng chí (A, B, C) -</w:t>
      </w:r>
      <w:r w:rsidRPr="00957B40">
        <w:rPr>
          <w:rFonts w:ascii="Times New Roman" w:hAnsi="Times New Roman"/>
          <w:sz w:val="25"/>
          <w:szCs w:val="25"/>
          <w:lang w:val="de-DE"/>
        </w:rPr>
        <w:t xml:space="preserve"> Cơ cấu có đủ nam và nữ. Đồng chí B: là đồng chí Chủ tịch đương nhiệm</w:t>
      </w:r>
    </w:p>
    <w:p w14:paraId="30411C25" w14:textId="77777777" w:rsidR="00EF6205" w:rsidRPr="00957B40" w:rsidRDefault="00EF6205" w:rsidP="00EF6205">
      <w:pPr>
        <w:spacing w:line="276" w:lineRule="auto"/>
        <w:rPr>
          <w:rFonts w:ascii="Times New Roman" w:hAnsi="Times New Roman"/>
          <w:sz w:val="25"/>
          <w:szCs w:val="25"/>
          <w:lang w:val="de-DE"/>
        </w:rPr>
      </w:pPr>
      <w:r w:rsidRPr="00957B40">
        <w:rPr>
          <w:rFonts w:ascii="Times New Roman" w:hAnsi="Times New Roman"/>
          <w:sz w:val="25"/>
          <w:szCs w:val="25"/>
          <w:lang w:val="de-DE"/>
        </w:rPr>
        <w:t xml:space="preserve">- Đoàn Thư ký: dự kiến gồm 02 đồng chí (D, E) </w:t>
      </w:r>
      <w:r w:rsidR="00FB611E" w:rsidRPr="00957B40">
        <w:rPr>
          <w:rFonts w:ascii="Times New Roman" w:hAnsi="Times New Roman"/>
          <w:sz w:val="25"/>
          <w:szCs w:val="25"/>
          <w:lang w:val="de-DE"/>
        </w:rPr>
        <w:t>-</w:t>
      </w:r>
      <w:r w:rsidRPr="00957B40">
        <w:rPr>
          <w:rFonts w:ascii="Times New Roman" w:hAnsi="Times New Roman"/>
          <w:sz w:val="25"/>
          <w:szCs w:val="25"/>
          <w:lang w:val="de-DE"/>
        </w:rPr>
        <w:t xml:space="preserve"> Cơ cấu có đủ nam và nữ</w:t>
      </w:r>
    </w:p>
    <w:p w14:paraId="4CE172B6" w14:textId="77777777" w:rsidR="00EF6205" w:rsidRPr="00957B40" w:rsidRDefault="00EF6205" w:rsidP="00EF6205">
      <w:pPr>
        <w:spacing w:line="276" w:lineRule="auto"/>
        <w:ind w:left="2694"/>
        <w:jc w:val="center"/>
        <w:rPr>
          <w:rFonts w:ascii="Times New Roman" w:hAnsi="Times New Roman"/>
          <w:sz w:val="25"/>
          <w:szCs w:val="25"/>
        </w:rPr>
      </w:pPr>
    </w:p>
    <w:tbl>
      <w:tblPr>
        <w:tblW w:w="14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235"/>
        <w:gridCol w:w="2482"/>
        <w:gridCol w:w="1864"/>
        <w:gridCol w:w="8282"/>
      </w:tblGrid>
      <w:tr w:rsidR="00EF6205" w:rsidRPr="00957B40" w14:paraId="55EB8F0E" w14:textId="77777777" w:rsidTr="000D2FAF">
        <w:trPr>
          <w:tblHeader/>
          <w:jc w:val="center"/>
        </w:trPr>
        <w:tc>
          <w:tcPr>
            <w:tcW w:w="576" w:type="dxa"/>
            <w:tcBorders>
              <w:bottom w:val="single" w:sz="4" w:space="0" w:color="auto"/>
            </w:tcBorders>
            <w:shd w:val="clear" w:color="auto" w:fill="BFBFBF"/>
            <w:vAlign w:val="center"/>
          </w:tcPr>
          <w:p w14:paraId="7FFA7D97" w14:textId="77777777" w:rsidR="00EF6205" w:rsidRPr="00957B40" w:rsidRDefault="00EF6205" w:rsidP="000D2FAF">
            <w:pPr>
              <w:spacing w:line="278" w:lineRule="auto"/>
              <w:jc w:val="center"/>
              <w:rPr>
                <w:rFonts w:ascii="Times New Roman" w:hAnsi="Times New Roman"/>
                <w:b/>
                <w:iCs/>
                <w:sz w:val="26"/>
                <w:szCs w:val="26"/>
                <w:lang w:val="nl-NL"/>
              </w:rPr>
            </w:pPr>
            <w:r w:rsidRPr="00957B40">
              <w:rPr>
                <w:rFonts w:ascii="Times New Roman" w:hAnsi="Times New Roman"/>
                <w:b/>
                <w:iCs/>
                <w:sz w:val="26"/>
                <w:szCs w:val="26"/>
                <w:lang w:val="nl-NL"/>
              </w:rPr>
              <w:t>TT</w:t>
            </w:r>
          </w:p>
        </w:tc>
        <w:tc>
          <w:tcPr>
            <w:tcW w:w="1235" w:type="dxa"/>
            <w:tcBorders>
              <w:bottom w:val="single" w:sz="4" w:space="0" w:color="auto"/>
            </w:tcBorders>
            <w:shd w:val="clear" w:color="auto" w:fill="BFBFBF"/>
            <w:vAlign w:val="center"/>
          </w:tcPr>
          <w:p w14:paraId="47B10304" w14:textId="77777777" w:rsidR="00EF6205" w:rsidRPr="00957B40" w:rsidRDefault="00EF6205" w:rsidP="000D2FAF">
            <w:pPr>
              <w:spacing w:line="278" w:lineRule="auto"/>
              <w:jc w:val="center"/>
              <w:rPr>
                <w:rFonts w:ascii="Times New Roman" w:hAnsi="Times New Roman"/>
                <w:b/>
                <w:iCs/>
                <w:sz w:val="26"/>
                <w:szCs w:val="26"/>
                <w:lang w:val="nl-NL"/>
              </w:rPr>
            </w:pPr>
            <w:r w:rsidRPr="00957B40">
              <w:rPr>
                <w:rFonts w:ascii="Times New Roman" w:hAnsi="Times New Roman"/>
                <w:b/>
                <w:iCs/>
                <w:sz w:val="26"/>
                <w:szCs w:val="26"/>
                <w:lang w:val="nl-NL"/>
              </w:rPr>
              <w:t>THỜI GIAN</w:t>
            </w:r>
          </w:p>
        </w:tc>
        <w:tc>
          <w:tcPr>
            <w:tcW w:w="2482" w:type="dxa"/>
            <w:tcBorders>
              <w:bottom w:val="single" w:sz="4" w:space="0" w:color="auto"/>
            </w:tcBorders>
            <w:shd w:val="clear" w:color="auto" w:fill="BFBFBF"/>
            <w:vAlign w:val="center"/>
          </w:tcPr>
          <w:p w14:paraId="6CCD7F5A" w14:textId="77777777" w:rsidR="00EF6205" w:rsidRPr="00957B40" w:rsidRDefault="00EF6205" w:rsidP="000D2FAF">
            <w:pPr>
              <w:spacing w:line="278" w:lineRule="auto"/>
              <w:jc w:val="center"/>
              <w:rPr>
                <w:rFonts w:ascii="Times New Roman" w:hAnsi="Times New Roman"/>
                <w:b/>
                <w:iCs/>
                <w:sz w:val="26"/>
                <w:szCs w:val="26"/>
                <w:lang w:val="nl-NL"/>
              </w:rPr>
            </w:pPr>
            <w:r w:rsidRPr="00957B40">
              <w:rPr>
                <w:rFonts w:ascii="Times New Roman" w:hAnsi="Times New Roman"/>
                <w:b/>
                <w:iCs/>
                <w:sz w:val="26"/>
                <w:szCs w:val="26"/>
                <w:lang w:val="nl-NL"/>
              </w:rPr>
              <w:t>NỘI DUNG</w:t>
            </w:r>
          </w:p>
        </w:tc>
        <w:tc>
          <w:tcPr>
            <w:tcW w:w="1864" w:type="dxa"/>
            <w:tcBorders>
              <w:bottom w:val="single" w:sz="4" w:space="0" w:color="auto"/>
            </w:tcBorders>
            <w:shd w:val="clear" w:color="auto" w:fill="BFBFBF"/>
            <w:vAlign w:val="center"/>
          </w:tcPr>
          <w:p w14:paraId="229B83CD" w14:textId="77777777" w:rsidR="00EF6205" w:rsidRPr="00957B40" w:rsidRDefault="00EF6205" w:rsidP="000D2FAF">
            <w:pPr>
              <w:spacing w:line="278" w:lineRule="auto"/>
              <w:jc w:val="center"/>
              <w:rPr>
                <w:rFonts w:ascii="Times New Roman" w:hAnsi="Times New Roman"/>
                <w:b/>
                <w:iCs/>
                <w:sz w:val="26"/>
                <w:szCs w:val="26"/>
                <w:lang w:val="nl-NL"/>
              </w:rPr>
            </w:pPr>
            <w:r w:rsidRPr="00957B40">
              <w:rPr>
                <w:rFonts w:ascii="Times New Roman" w:hAnsi="Times New Roman"/>
                <w:b/>
                <w:iCs/>
                <w:sz w:val="26"/>
                <w:szCs w:val="26"/>
                <w:lang w:val="nl-NL"/>
              </w:rPr>
              <w:t>NGƯỜI</w:t>
            </w:r>
          </w:p>
          <w:p w14:paraId="431C1CB9" w14:textId="77777777" w:rsidR="00EF6205" w:rsidRPr="00957B40" w:rsidRDefault="00EF6205" w:rsidP="000D2FAF">
            <w:pPr>
              <w:spacing w:line="278" w:lineRule="auto"/>
              <w:jc w:val="center"/>
              <w:rPr>
                <w:rFonts w:ascii="Times New Roman" w:hAnsi="Times New Roman"/>
                <w:b/>
                <w:iCs/>
                <w:sz w:val="26"/>
                <w:szCs w:val="26"/>
                <w:lang w:val="nl-NL"/>
              </w:rPr>
            </w:pPr>
            <w:r w:rsidRPr="00957B40">
              <w:rPr>
                <w:rFonts w:ascii="Times New Roman" w:hAnsi="Times New Roman"/>
                <w:b/>
                <w:iCs/>
                <w:sz w:val="26"/>
                <w:szCs w:val="26"/>
                <w:lang w:val="nl-NL"/>
              </w:rPr>
              <w:t>THỰC HIỆN</w:t>
            </w:r>
          </w:p>
        </w:tc>
        <w:tc>
          <w:tcPr>
            <w:tcW w:w="8282" w:type="dxa"/>
            <w:tcBorders>
              <w:bottom w:val="single" w:sz="4" w:space="0" w:color="auto"/>
            </w:tcBorders>
            <w:shd w:val="clear" w:color="auto" w:fill="BFBFBF"/>
            <w:vAlign w:val="center"/>
          </w:tcPr>
          <w:p w14:paraId="2886C976" w14:textId="77777777" w:rsidR="00EF6205" w:rsidRPr="00957B40" w:rsidRDefault="00EF6205" w:rsidP="000D2FAF">
            <w:pPr>
              <w:spacing w:line="278" w:lineRule="auto"/>
              <w:jc w:val="center"/>
              <w:rPr>
                <w:rFonts w:ascii="Times New Roman" w:hAnsi="Times New Roman"/>
                <w:b/>
                <w:iCs/>
                <w:sz w:val="26"/>
                <w:szCs w:val="26"/>
                <w:lang w:val="nl-NL"/>
              </w:rPr>
            </w:pPr>
            <w:r w:rsidRPr="00957B40">
              <w:rPr>
                <w:rFonts w:ascii="Times New Roman" w:hAnsi="Times New Roman"/>
                <w:b/>
                <w:iCs/>
                <w:sz w:val="26"/>
                <w:szCs w:val="26"/>
                <w:lang w:val="nl-NL"/>
              </w:rPr>
              <w:t>NỘI DUNG CHI TIẾT</w:t>
            </w:r>
          </w:p>
        </w:tc>
      </w:tr>
      <w:tr w:rsidR="00EF6205" w:rsidRPr="00957B40" w14:paraId="3763E305" w14:textId="77777777" w:rsidTr="000D2FAF">
        <w:trPr>
          <w:jc w:val="center"/>
        </w:trPr>
        <w:tc>
          <w:tcPr>
            <w:tcW w:w="14439" w:type="dxa"/>
            <w:gridSpan w:val="5"/>
            <w:shd w:val="clear" w:color="auto" w:fill="BFBFBF"/>
            <w:vAlign w:val="center"/>
          </w:tcPr>
          <w:p w14:paraId="48DBE819" w14:textId="77777777" w:rsidR="00EF6205" w:rsidRPr="00957B40" w:rsidRDefault="00EF6205" w:rsidP="000D2FAF">
            <w:pPr>
              <w:spacing w:line="278" w:lineRule="auto"/>
              <w:jc w:val="both"/>
              <w:rPr>
                <w:rFonts w:ascii="Times New Roman" w:hAnsi="Times New Roman"/>
                <w:b/>
                <w:bCs/>
                <w:sz w:val="26"/>
                <w:szCs w:val="26"/>
                <w:lang w:val="nl-NL" w:bidi="en-US"/>
              </w:rPr>
            </w:pPr>
            <w:r w:rsidRPr="00957B40">
              <w:rPr>
                <w:rFonts w:ascii="Times New Roman" w:hAnsi="Times New Roman"/>
                <w:b/>
                <w:bCs/>
                <w:sz w:val="26"/>
                <w:szCs w:val="26"/>
                <w:lang w:val="nl-NL" w:bidi="en-US"/>
              </w:rPr>
              <w:t>I. CÔNG TÁC TỔ CHỨC ĐẠI HỘI</w:t>
            </w:r>
          </w:p>
        </w:tc>
      </w:tr>
      <w:tr w:rsidR="00EF6205" w:rsidRPr="00957B40" w14:paraId="79D77B2F" w14:textId="77777777" w:rsidTr="000D2FAF">
        <w:trPr>
          <w:jc w:val="center"/>
        </w:trPr>
        <w:tc>
          <w:tcPr>
            <w:tcW w:w="576" w:type="dxa"/>
            <w:vAlign w:val="center"/>
          </w:tcPr>
          <w:p w14:paraId="0E090BCA"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Align w:val="center"/>
          </w:tcPr>
          <w:p w14:paraId="0C15F71D" w14:textId="77777777" w:rsidR="00EF6205" w:rsidRPr="00957B40" w:rsidRDefault="00EF6205" w:rsidP="000D2FAF">
            <w:pPr>
              <w:spacing w:line="278" w:lineRule="auto"/>
              <w:ind w:left="-57" w:right="-57"/>
              <w:jc w:val="center"/>
              <w:rPr>
                <w:rFonts w:ascii="Times New Roman" w:hAnsi="Times New Roman"/>
                <w:iCs/>
                <w:sz w:val="26"/>
                <w:szCs w:val="26"/>
                <w:lang w:val="nl-NL"/>
              </w:rPr>
            </w:pPr>
            <w:r w:rsidRPr="00957B40">
              <w:rPr>
                <w:rFonts w:ascii="Times New Roman" w:hAnsi="Times New Roman"/>
                <w:iCs/>
                <w:sz w:val="26"/>
                <w:szCs w:val="26"/>
                <w:lang w:val="nl-NL"/>
              </w:rPr>
              <w:t>Từ...đến..</w:t>
            </w:r>
          </w:p>
        </w:tc>
        <w:tc>
          <w:tcPr>
            <w:tcW w:w="2482" w:type="dxa"/>
            <w:tcBorders>
              <w:bottom w:val="single" w:sz="4" w:space="0" w:color="auto"/>
            </w:tcBorders>
            <w:vAlign w:val="center"/>
          </w:tcPr>
          <w:p w14:paraId="41B5C5E3" w14:textId="77777777" w:rsidR="00EF6205" w:rsidRPr="00957B40" w:rsidRDefault="00EF6205" w:rsidP="000D2FAF">
            <w:pPr>
              <w:spacing w:line="278" w:lineRule="auto"/>
              <w:jc w:val="center"/>
              <w:rPr>
                <w:rFonts w:ascii="Times New Roman" w:hAnsi="Times New Roman"/>
                <w:b/>
                <w:iCs/>
                <w:sz w:val="26"/>
                <w:szCs w:val="26"/>
                <w:lang w:val="nl-NL"/>
              </w:rPr>
            </w:pPr>
            <w:r w:rsidRPr="00957B40">
              <w:rPr>
                <w:rFonts w:ascii="Times New Roman" w:hAnsi="Times New Roman"/>
                <w:b/>
                <w:iCs/>
                <w:sz w:val="26"/>
                <w:szCs w:val="26"/>
                <w:lang w:val="nl-NL"/>
              </w:rPr>
              <w:t>Đón tiếp đại biểu</w:t>
            </w:r>
          </w:p>
          <w:p w14:paraId="757571B3" w14:textId="77777777" w:rsidR="00EF6205" w:rsidRPr="00957B40" w:rsidRDefault="00EF6205" w:rsidP="000D2FAF">
            <w:pPr>
              <w:spacing w:line="278" w:lineRule="auto"/>
              <w:jc w:val="center"/>
              <w:rPr>
                <w:rFonts w:ascii="Times New Roman" w:hAnsi="Times New Roman"/>
                <w:b/>
                <w:sz w:val="26"/>
                <w:szCs w:val="26"/>
                <w:lang w:val="nl-NL" w:bidi="en-US"/>
              </w:rPr>
            </w:pPr>
            <w:r w:rsidRPr="00957B40">
              <w:rPr>
                <w:rFonts w:ascii="Times New Roman" w:hAnsi="Times New Roman"/>
                <w:b/>
                <w:iCs/>
                <w:sz w:val="26"/>
                <w:szCs w:val="26"/>
                <w:lang w:val="nl-NL"/>
              </w:rPr>
              <w:t>Ổn định tổ chức</w:t>
            </w:r>
          </w:p>
        </w:tc>
        <w:tc>
          <w:tcPr>
            <w:tcW w:w="1864" w:type="dxa"/>
            <w:tcBorders>
              <w:bottom w:val="single" w:sz="4" w:space="0" w:color="auto"/>
            </w:tcBorders>
            <w:vAlign w:val="center"/>
          </w:tcPr>
          <w:p w14:paraId="3597D0DF" w14:textId="77777777" w:rsidR="00EF6205" w:rsidRPr="00957B40" w:rsidRDefault="00EF6205" w:rsidP="000D2FAF">
            <w:pPr>
              <w:widowControl w:val="0"/>
              <w:tabs>
                <w:tab w:val="left" w:pos="136"/>
              </w:tabs>
              <w:autoSpaceDE w:val="0"/>
              <w:autoSpaceDN w:val="0"/>
              <w:spacing w:line="278" w:lineRule="auto"/>
              <w:ind w:right="59"/>
              <w:jc w:val="center"/>
              <w:rPr>
                <w:rFonts w:ascii="Times New Roman" w:hAnsi="Times New Roman"/>
                <w:bCs/>
                <w:sz w:val="26"/>
                <w:szCs w:val="26"/>
                <w:lang w:val="nl-NL" w:bidi="en-US"/>
              </w:rPr>
            </w:pPr>
            <w:r w:rsidRPr="00957B40">
              <w:rPr>
                <w:rFonts w:ascii="Times New Roman" w:hAnsi="Times New Roman"/>
                <w:bCs/>
                <w:sz w:val="26"/>
                <w:szCs w:val="26"/>
                <w:lang w:val="nl-NL" w:bidi="en-US"/>
              </w:rPr>
              <w:t>Ban Tổ chức Đại hội</w:t>
            </w:r>
          </w:p>
        </w:tc>
        <w:tc>
          <w:tcPr>
            <w:tcW w:w="8282" w:type="dxa"/>
            <w:tcBorders>
              <w:bottom w:val="single" w:sz="4" w:space="0" w:color="auto"/>
            </w:tcBorders>
            <w:vAlign w:val="center"/>
          </w:tcPr>
          <w:p w14:paraId="1C34C39F" w14:textId="77777777" w:rsidR="00EF6205" w:rsidRPr="00957B40" w:rsidRDefault="00EF6205" w:rsidP="000D2FAF">
            <w:pPr>
              <w:spacing w:line="278" w:lineRule="auto"/>
              <w:jc w:val="both"/>
              <w:rPr>
                <w:rFonts w:ascii="Times New Roman" w:hAnsi="Times New Roman"/>
                <w:sz w:val="26"/>
                <w:szCs w:val="26"/>
                <w:lang w:val="nl-NL" w:bidi="en-US"/>
              </w:rPr>
            </w:pPr>
            <w:r w:rsidRPr="00957B40">
              <w:rPr>
                <w:rFonts w:ascii="Times New Roman" w:hAnsi="Times New Roman"/>
                <w:sz w:val="26"/>
                <w:szCs w:val="26"/>
                <w:lang w:val="nl-NL" w:bidi="en-US"/>
              </w:rPr>
              <w:t>Đón tiếp đại biểu mời tham dự Đại hội, mời vào chỗ ngồi</w:t>
            </w:r>
          </w:p>
          <w:p w14:paraId="2F415E9D" w14:textId="77777777" w:rsidR="00EF6205" w:rsidRPr="00957B40" w:rsidRDefault="00EF6205" w:rsidP="000D2FAF">
            <w:pPr>
              <w:spacing w:line="278" w:lineRule="auto"/>
              <w:jc w:val="both"/>
              <w:rPr>
                <w:rFonts w:ascii="Times New Roman" w:hAnsi="Times New Roman"/>
                <w:sz w:val="26"/>
                <w:szCs w:val="26"/>
                <w:lang w:val="nl-NL" w:bidi="en-US"/>
              </w:rPr>
            </w:pPr>
            <w:r w:rsidRPr="00957B40">
              <w:rPr>
                <w:rFonts w:ascii="Times New Roman" w:hAnsi="Times New Roman"/>
                <w:sz w:val="26"/>
                <w:szCs w:val="26"/>
                <w:lang w:val="nl-NL" w:bidi="en-US"/>
              </w:rPr>
              <w:t xml:space="preserve">Đề nghị công đoàn viên ổn định chỗ ngồi </w:t>
            </w:r>
          </w:p>
        </w:tc>
      </w:tr>
      <w:tr w:rsidR="00EF6205" w:rsidRPr="00957B40" w14:paraId="1E1F95F7" w14:textId="77777777" w:rsidTr="000D2FAF">
        <w:trPr>
          <w:jc w:val="center"/>
        </w:trPr>
        <w:tc>
          <w:tcPr>
            <w:tcW w:w="576" w:type="dxa"/>
            <w:vAlign w:val="center"/>
          </w:tcPr>
          <w:p w14:paraId="5A9DA538"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Align w:val="center"/>
          </w:tcPr>
          <w:p w14:paraId="6CD84BCE" w14:textId="77777777" w:rsidR="00EF6205" w:rsidRPr="00957B40" w:rsidRDefault="00EF6205" w:rsidP="000D2FAF">
            <w:pPr>
              <w:jc w:val="center"/>
              <w:rPr>
                <w:rFonts w:ascii="Times New Roman" w:hAnsi="Times New Roman"/>
                <w:sz w:val="26"/>
                <w:szCs w:val="26"/>
              </w:rPr>
            </w:pPr>
            <w:r w:rsidRPr="00957B40">
              <w:rPr>
                <w:rFonts w:ascii="Times New Roman" w:hAnsi="Times New Roman"/>
                <w:iCs/>
                <w:sz w:val="26"/>
                <w:szCs w:val="26"/>
                <w:lang w:val="nl-NL"/>
              </w:rPr>
              <w:t>Từ...đến..</w:t>
            </w:r>
          </w:p>
        </w:tc>
        <w:tc>
          <w:tcPr>
            <w:tcW w:w="2482" w:type="dxa"/>
            <w:tcBorders>
              <w:bottom w:val="single" w:sz="4" w:space="0" w:color="auto"/>
            </w:tcBorders>
            <w:vAlign w:val="center"/>
          </w:tcPr>
          <w:p w14:paraId="40E0FE58" w14:textId="77777777" w:rsidR="00EF6205" w:rsidRPr="00957B40" w:rsidRDefault="00EF6205" w:rsidP="000D2FAF">
            <w:pPr>
              <w:spacing w:line="278" w:lineRule="auto"/>
              <w:jc w:val="center"/>
              <w:rPr>
                <w:rFonts w:ascii="Times New Roman" w:hAnsi="Times New Roman"/>
                <w:b/>
                <w:iCs/>
                <w:sz w:val="26"/>
                <w:szCs w:val="26"/>
                <w:lang w:val="nl-NL"/>
              </w:rPr>
            </w:pPr>
            <w:r w:rsidRPr="00957B40">
              <w:rPr>
                <w:rFonts w:ascii="Times New Roman" w:hAnsi="Times New Roman"/>
                <w:b/>
                <w:sz w:val="26"/>
                <w:szCs w:val="26"/>
                <w:lang w:val="nl-NL" w:bidi="en-US"/>
              </w:rPr>
              <w:t>Chương trình văn nghệ</w:t>
            </w:r>
          </w:p>
        </w:tc>
        <w:tc>
          <w:tcPr>
            <w:tcW w:w="1864" w:type="dxa"/>
            <w:tcBorders>
              <w:bottom w:val="single" w:sz="4" w:space="0" w:color="auto"/>
            </w:tcBorders>
            <w:vAlign w:val="center"/>
          </w:tcPr>
          <w:p w14:paraId="128A4E03" w14:textId="77777777" w:rsidR="00EF6205" w:rsidRPr="00957B40" w:rsidRDefault="00EF6205" w:rsidP="000D2FAF">
            <w:pPr>
              <w:widowControl w:val="0"/>
              <w:tabs>
                <w:tab w:val="left" w:pos="136"/>
              </w:tabs>
              <w:autoSpaceDE w:val="0"/>
              <w:autoSpaceDN w:val="0"/>
              <w:spacing w:line="278" w:lineRule="auto"/>
              <w:ind w:right="59"/>
              <w:jc w:val="center"/>
              <w:rPr>
                <w:rFonts w:ascii="Times New Roman" w:hAnsi="Times New Roman"/>
                <w:bCs/>
                <w:spacing w:val="-8"/>
                <w:sz w:val="26"/>
                <w:szCs w:val="26"/>
                <w:lang w:val="nl-NL" w:bidi="en-US"/>
              </w:rPr>
            </w:pPr>
            <w:r w:rsidRPr="00957B40">
              <w:rPr>
                <w:rFonts w:ascii="Times New Roman" w:hAnsi="Times New Roman"/>
                <w:bCs/>
                <w:spacing w:val="-8"/>
                <w:sz w:val="26"/>
                <w:szCs w:val="26"/>
                <w:lang w:val="nl-NL" w:bidi="en-US"/>
              </w:rPr>
              <w:t>Đội văn nghệ</w:t>
            </w:r>
          </w:p>
        </w:tc>
        <w:tc>
          <w:tcPr>
            <w:tcW w:w="8282" w:type="dxa"/>
            <w:tcBorders>
              <w:bottom w:val="single" w:sz="4" w:space="0" w:color="auto"/>
            </w:tcBorders>
            <w:vAlign w:val="center"/>
          </w:tcPr>
          <w:p w14:paraId="5EDF8CF9" w14:textId="77777777" w:rsidR="00EF6205" w:rsidRPr="00957B40" w:rsidRDefault="00EF6205" w:rsidP="000D2FAF">
            <w:pPr>
              <w:spacing w:line="278" w:lineRule="auto"/>
              <w:jc w:val="both"/>
              <w:rPr>
                <w:rFonts w:ascii="Times New Roman" w:hAnsi="Times New Roman"/>
                <w:sz w:val="26"/>
                <w:szCs w:val="26"/>
                <w:lang w:val="nl-NL" w:bidi="en-US"/>
              </w:rPr>
            </w:pPr>
            <w:r w:rsidRPr="00957B40">
              <w:rPr>
                <w:rFonts w:ascii="Times New Roman" w:hAnsi="Times New Roman"/>
                <w:sz w:val="26"/>
                <w:szCs w:val="26"/>
                <w:lang w:val="nl-NL" w:bidi="en-US"/>
              </w:rPr>
              <w:t>Thông thường có:</w:t>
            </w:r>
          </w:p>
          <w:p w14:paraId="41301C07" w14:textId="77777777" w:rsidR="00EF6205" w:rsidRPr="00957B40" w:rsidRDefault="00EF6205" w:rsidP="000D2FAF">
            <w:pPr>
              <w:spacing w:line="278" w:lineRule="auto"/>
              <w:jc w:val="both"/>
              <w:rPr>
                <w:rFonts w:ascii="Times New Roman" w:hAnsi="Times New Roman"/>
                <w:sz w:val="26"/>
                <w:szCs w:val="26"/>
                <w:lang w:val="nl-NL" w:bidi="en-US"/>
              </w:rPr>
            </w:pPr>
            <w:r w:rsidRPr="00957B40">
              <w:rPr>
                <w:rFonts w:ascii="Times New Roman" w:hAnsi="Times New Roman"/>
                <w:sz w:val="26"/>
                <w:szCs w:val="26"/>
                <w:lang w:val="nl-NL" w:bidi="en-US"/>
              </w:rPr>
              <w:t>- 0</w:t>
            </w:r>
            <w:r w:rsidRPr="00957B40">
              <w:rPr>
                <w:rFonts w:ascii="Times New Roman" w:hAnsi="Times New Roman"/>
                <w:sz w:val="26"/>
                <w:szCs w:val="26"/>
                <w:lang w:bidi="en-US"/>
              </w:rPr>
              <w:t>1</w:t>
            </w:r>
            <w:r w:rsidRPr="00957B40">
              <w:rPr>
                <w:rFonts w:ascii="Times New Roman" w:hAnsi="Times New Roman"/>
                <w:sz w:val="26"/>
                <w:szCs w:val="26"/>
                <w:lang w:val="nl-NL" w:bidi="en-US"/>
              </w:rPr>
              <w:t xml:space="preserve"> tiết mục đơn ca</w:t>
            </w:r>
          </w:p>
          <w:p w14:paraId="6DAFFDC6" w14:textId="77777777" w:rsidR="00EF6205" w:rsidRPr="00957B40" w:rsidRDefault="00EF6205" w:rsidP="000D2FAF">
            <w:pPr>
              <w:spacing w:line="278" w:lineRule="auto"/>
              <w:jc w:val="both"/>
              <w:rPr>
                <w:rFonts w:ascii="Times New Roman" w:hAnsi="Times New Roman"/>
                <w:sz w:val="26"/>
                <w:szCs w:val="26"/>
                <w:lang w:val="nl-NL" w:bidi="en-US"/>
              </w:rPr>
            </w:pPr>
            <w:r w:rsidRPr="00957B40">
              <w:rPr>
                <w:rFonts w:ascii="Times New Roman" w:hAnsi="Times New Roman"/>
                <w:sz w:val="26"/>
                <w:szCs w:val="26"/>
                <w:lang w:val="nl-NL" w:bidi="en-US"/>
              </w:rPr>
              <w:t>- 01 tiết mục song ca</w:t>
            </w:r>
          </w:p>
          <w:p w14:paraId="13A78ED7" w14:textId="77777777" w:rsidR="00EF6205" w:rsidRPr="00957B40" w:rsidRDefault="00EF6205" w:rsidP="000D2FAF">
            <w:pPr>
              <w:spacing w:line="278" w:lineRule="auto"/>
              <w:jc w:val="both"/>
              <w:rPr>
                <w:rFonts w:ascii="Times New Roman" w:hAnsi="Times New Roman"/>
                <w:sz w:val="26"/>
                <w:szCs w:val="26"/>
                <w:lang w:val="nl-NL" w:bidi="en-US"/>
              </w:rPr>
            </w:pPr>
            <w:r w:rsidRPr="00957B40">
              <w:rPr>
                <w:rFonts w:ascii="Times New Roman" w:hAnsi="Times New Roman"/>
                <w:sz w:val="26"/>
                <w:szCs w:val="26"/>
                <w:lang w:val="nl-NL" w:bidi="en-US"/>
              </w:rPr>
              <w:t>- 01 tiết mục tốp ca</w:t>
            </w:r>
          </w:p>
        </w:tc>
      </w:tr>
      <w:tr w:rsidR="00EF6205" w:rsidRPr="00957B40" w14:paraId="16420B33" w14:textId="77777777" w:rsidTr="000D2FAF">
        <w:trPr>
          <w:jc w:val="center"/>
        </w:trPr>
        <w:tc>
          <w:tcPr>
            <w:tcW w:w="576" w:type="dxa"/>
            <w:vMerge w:val="restart"/>
            <w:vAlign w:val="center"/>
          </w:tcPr>
          <w:p w14:paraId="3CC8DFA0"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restart"/>
            <w:vAlign w:val="center"/>
          </w:tcPr>
          <w:p w14:paraId="0137CE20" w14:textId="77777777" w:rsidR="00EF6205" w:rsidRPr="00957B40" w:rsidRDefault="00EF6205" w:rsidP="000D2FAF">
            <w:pPr>
              <w:jc w:val="center"/>
              <w:rPr>
                <w:rFonts w:ascii="Times New Roman" w:hAnsi="Times New Roman"/>
                <w:sz w:val="26"/>
                <w:szCs w:val="26"/>
              </w:rPr>
            </w:pPr>
            <w:r w:rsidRPr="00957B40">
              <w:rPr>
                <w:rFonts w:ascii="Times New Roman" w:hAnsi="Times New Roman"/>
                <w:iCs/>
                <w:sz w:val="26"/>
                <w:szCs w:val="26"/>
                <w:lang w:val="nl-NL"/>
              </w:rPr>
              <w:t>Từ...đến..</w:t>
            </w:r>
          </w:p>
        </w:tc>
        <w:tc>
          <w:tcPr>
            <w:tcW w:w="2482" w:type="dxa"/>
            <w:vAlign w:val="center"/>
          </w:tcPr>
          <w:p w14:paraId="54EB62A9" w14:textId="77777777" w:rsidR="00EF6205" w:rsidRPr="00957B40" w:rsidRDefault="00EF6205" w:rsidP="000D2FAF">
            <w:pPr>
              <w:spacing w:line="278" w:lineRule="auto"/>
              <w:jc w:val="center"/>
              <w:rPr>
                <w:rStyle w:val="apple-style-span"/>
                <w:rFonts w:ascii="Times New Roman" w:hAnsi="Times New Roman"/>
                <w:b/>
                <w:sz w:val="26"/>
                <w:szCs w:val="26"/>
              </w:rPr>
            </w:pPr>
            <w:r w:rsidRPr="00957B40">
              <w:rPr>
                <w:rFonts w:ascii="Times New Roman" w:hAnsi="Times New Roman"/>
                <w:b/>
                <w:sz w:val="26"/>
                <w:szCs w:val="26"/>
              </w:rPr>
              <w:t>Chào cờ</w:t>
            </w:r>
          </w:p>
        </w:tc>
        <w:tc>
          <w:tcPr>
            <w:tcW w:w="1864" w:type="dxa"/>
            <w:vAlign w:val="center"/>
          </w:tcPr>
          <w:p w14:paraId="6534E0B5"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Ban Chấp hành phân công 01 đồng chí thực hiện</w:t>
            </w:r>
          </w:p>
        </w:tc>
        <w:tc>
          <w:tcPr>
            <w:tcW w:w="8282" w:type="dxa"/>
            <w:vAlign w:val="center"/>
          </w:tcPr>
          <w:p w14:paraId="389D79F6" w14:textId="77777777" w:rsidR="00EF6205" w:rsidRPr="00957B40" w:rsidRDefault="00EF6205" w:rsidP="000D2FAF">
            <w:pPr>
              <w:spacing w:line="360" w:lineRule="exact"/>
              <w:jc w:val="both"/>
              <w:rPr>
                <w:rFonts w:ascii="Times New Roman" w:hAnsi="Times New Roman"/>
                <w:sz w:val="26"/>
                <w:szCs w:val="26"/>
              </w:rPr>
            </w:pPr>
            <w:r w:rsidRPr="00957B40">
              <w:rPr>
                <w:rFonts w:ascii="Times New Roman" w:hAnsi="Times New Roman"/>
                <w:sz w:val="26"/>
                <w:szCs w:val="26"/>
              </w:rPr>
              <w:t>Trân trọng cảm ơn các tiết mục văn nghệ đặc sắc, chào mừng …….</w:t>
            </w:r>
          </w:p>
          <w:p w14:paraId="0C5CB606" w14:textId="77777777" w:rsidR="00EF6205" w:rsidRPr="00957B40" w:rsidRDefault="00EF6205" w:rsidP="000D2FAF">
            <w:pPr>
              <w:spacing w:line="360" w:lineRule="exact"/>
              <w:jc w:val="both"/>
              <w:rPr>
                <w:rFonts w:ascii="Times New Roman" w:hAnsi="Times New Roman"/>
                <w:sz w:val="26"/>
                <w:szCs w:val="26"/>
              </w:rPr>
            </w:pPr>
            <w:r w:rsidRPr="00957B40">
              <w:rPr>
                <w:rFonts w:ascii="Times New Roman" w:hAnsi="Times New Roman"/>
                <w:sz w:val="26"/>
                <w:szCs w:val="26"/>
              </w:rPr>
              <w:t>Để bắt đầu chương trình Đại hội, Ban Tổ chức trân trọng đề nghị toàn thể các đồng chí đứng dậy chỉnh đốn trang phục, làm lễ chào cờ.</w:t>
            </w:r>
          </w:p>
          <w:p w14:paraId="5BBFCDFC"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w:t>
            </w:r>
          </w:p>
          <w:p w14:paraId="684E1329"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Quốc ca,  Bài ca Công đoàn (bật đĩa)</w:t>
            </w:r>
          </w:p>
        </w:tc>
      </w:tr>
      <w:tr w:rsidR="00EF6205" w:rsidRPr="00957B40" w14:paraId="798F143D" w14:textId="77777777" w:rsidTr="000D2FAF">
        <w:trPr>
          <w:jc w:val="center"/>
        </w:trPr>
        <w:tc>
          <w:tcPr>
            <w:tcW w:w="576" w:type="dxa"/>
            <w:vMerge/>
            <w:vAlign w:val="center"/>
          </w:tcPr>
          <w:p w14:paraId="7EB46E4D"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ign w:val="center"/>
          </w:tcPr>
          <w:p w14:paraId="6AF88AD0"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5BF23DBB" w14:textId="77777777" w:rsidR="00EF6205" w:rsidRPr="00957B40" w:rsidRDefault="00EF6205" w:rsidP="000D2FAF">
            <w:pPr>
              <w:spacing w:line="278" w:lineRule="auto"/>
              <w:jc w:val="center"/>
              <w:rPr>
                <w:rFonts w:ascii="Times New Roman" w:hAnsi="Times New Roman"/>
                <w:b/>
                <w:sz w:val="26"/>
                <w:szCs w:val="26"/>
              </w:rPr>
            </w:pPr>
            <w:r w:rsidRPr="00957B40">
              <w:rPr>
                <w:rFonts w:ascii="Times New Roman" w:hAnsi="Times New Roman"/>
                <w:b/>
                <w:iCs/>
                <w:spacing w:val="-6"/>
                <w:sz w:val="26"/>
                <w:szCs w:val="26"/>
                <w:lang w:val="nl-NL"/>
              </w:rPr>
              <w:t xml:space="preserve">Bầu </w:t>
            </w:r>
            <w:r w:rsidRPr="00957B40">
              <w:rPr>
                <w:rFonts w:ascii="Times New Roman" w:hAnsi="Times New Roman"/>
                <w:b/>
                <w:sz w:val="26"/>
                <w:szCs w:val="26"/>
              </w:rPr>
              <w:t>Đoàn Chủ tịch</w:t>
            </w:r>
          </w:p>
        </w:tc>
        <w:tc>
          <w:tcPr>
            <w:tcW w:w="1864" w:type="dxa"/>
            <w:vMerge w:val="restart"/>
            <w:vAlign w:val="center"/>
          </w:tcPr>
          <w:p w14:paraId="7737059F"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Ban Chấp hành phân công 01 đồng chí thực hiện</w:t>
            </w:r>
          </w:p>
        </w:tc>
        <w:tc>
          <w:tcPr>
            <w:tcW w:w="8282" w:type="dxa"/>
            <w:vAlign w:val="center"/>
          </w:tcPr>
          <w:p w14:paraId="14DFAB09"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i/>
                <w:sz w:val="26"/>
                <w:szCs w:val="26"/>
                <w:lang w:val="nl-NL"/>
              </w:rPr>
              <w:t>Kính thưa</w:t>
            </w:r>
            <w:r w:rsidRPr="00957B40">
              <w:rPr>
                <w:rFonts w:ascii="Times New Roman" w:hAnsi="Times New Roman"/>
                <w:sz w:val="26"/>
                <w:szCs w:val="26"/>
                <w:lang w:val="nl-NL"/>
              </w:rPr>
              <w:t xml:space="preserve"> Đại hội!</w:t>
            </w:r>
          </w:p>
          <w:p w14:paraId="63B13EED" w14:textId="77777777" w:rsidR="00EF6205" w:rsidRPr="00957B40" w:rsidRDefault="00EF6205" w:rsidP="000D2FAF">
            <w:pPr>
              <w:spacing w:line="278" w:lineRule="auto"/>
              <w:jc w:val="both"/>
              <w:rPr>
                <w:rFonts w:ascii="Times New Roman" w:hAnsi="Times New Roman"/>
                <w:spacing w:val="-4"/>
                <w:sz w:val="26"/>
                <w:szCs w:val="26"/>
                <w:lang w:val="nl-NL"/>
              </w:rPr>
            </w:pPr>
            <w:r w:rsidRPr="00957B40">
              <w:rPr>
                <w:rFonts w:ascii="Times New Roman" w:hAnsi="Times New Roman"/>
                <w:spacing w:val="-4"/>
                <w:sz w:val="26"/>
                <w:szCs w:val="26"/>
                <w:lang w:val="nl-NL"/>
              </w:rPr>
              <w:t>Để điều hành Đại hội chúng ta tiến hành bầu Đoàn Chủ tịch.</w:t>
            </w:r>
          </w:p>
          <w:p w14:paraId="21C7EEF4" w14:textId="77777777" w:rsidR="00EF6205" w:rsidRPr="00957B40" w:rsidRDefault="00EF6205" w:rsidP="000D2FAF">
            <w:pPr>
              <w:spacing w:line="278" w:lineRule="auto"/>
              <w:jc w:val="both"/>
              <w:rPr>
                <w:rFonts w:ascii="Times New Roman" w:hAnsi="Times New Roman"/>
                <w:spacing w:val="-4"/>
                <w:sz w:val="26"/>
                <w:szCs w:val="26"/>
                <w:lang w:val="nl-NL"/>
              </w:rPr>
            </w:pPr>
            <w:r w:rsidRPr="00957B40">
              <w:rPr>
                <w:rFonts w:ascii="Times New Roman" w:hAnsi="Times New Roman"/>
                <w:spacing w:val="-4"/>
                <w:sz w:val="26"/>
                <w:szCs w:val="26"/>
                <w:lang w:val="nl-NL"/>
              </w:rPr>
              <w:t xml:space="preserve">- </w:t>
            </w:r>
            <w:r w:rsidRPr="00957B40">
              <w:rPr>
                <w:rFonts w:ascii="Times New Roman" w:hAnsi="Times New Roman"/>
                <w:b/>
                <w:i/>
                <w:spacing w:val="-4"/>
                <w:sz w:val="26"/>
                <w:szCs w:val="26"/>
                <w:u w:val="single"/>
                <w:lang w:val="nl-NL"/>
              </w:rPr>
              <w:t>Về số lượng</w:t>
            </w:r>
            <w:r w:rsidRPr="00957B40">
              <w:rPr>
                <w:rFonts w:ascii="Times New Roman" w:hAnsi="Times New Roman"/>
                <w:spacing w:val="-4"/>
                <w:sz w:val="26"/>
                <w:szCs w:val="26"/>
                <w:lang w:val="nl-NL"/>
              </w:rPr>
              <w:t>, Ban Tổ chức dự kiến ..... đ/c, xin ý kiến Đại hội.</w:t>
            </w:r>
          </w:p>
          <w:p w14:paraId="0E26CCDA"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Nếu các đại biểu không có ý kiến gì khác, đề nghị Đại hội biểu quyết bằng hình thức giơ tay.</w:t>
            </w:r>
          </w:p>
          <w:p w14:paraId="018D823E" w14:textId="77777777" w:rsidR="00EF6205" w:rsidRPr="00957B40" w:rsidRDefault="00EF6205" w:rsidP="000D2FAF">
            <w:pPr>
              <w:spacing w:line="278" w:lineRule="auto"/>
              <w:jc w:val="both"/>
              <w:rPr>
                <w:rFonts w:ascii="Times New Roman" w:hAnsi="Times New Roman"/>
                <w:spacing w:val="-4"/>
                <w:sz w:val="26"/>
                <w:szCs w:val="26"/>
                <w:lang w:val="nl-NL"/>
              </w:rPr>
            </w:pPr>
            <w:r w:rsidRPr="00957B40">
              <w:rPr>
                <w:rFonts w:ascii="Times New Roman" w:hAnsi="Times New Roman"/>
                <w:spacing w:val="-4"/>
                <w:sz w:val="26"/>
                <w:szCs w:val="26"/>
                <w:lang w:val="nl-NL"/>
              </w:rPr>
              <w:t>+ Đại biểu nào nhất trí số lượng là .... đ/c, đề nghị cho biểu quyết.</w:t>
            </w:r>
          </w:p>
          <w:p w14:paraId="2CCA3D19"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Đại biểu nào không nhất trí?</w:t>
            </w:r>
          </w:p>
          <w:p w14:paraId="6596A0E0"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Đại biểu nào có ý kiến khác?</w:t>
            </w:r>
          </w:p>
          <w:p w14:paraId="5EA6B0F0"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Như vậy Đại hội đã nhất trí số lượng Đoàn Chủ tịch Đại hội gồm .... đ/c.</w:t>
            </w:r>
          </w:p>
          <w:p w14:paraId="3BDEDD93" w14:textId="77777777" w:rsidR="00EF6205" w:rsidRPr="00957B40" w:rsidRDefault="00EF6205" w:rsidP="000D2FAF">
            <w:pPr>
              <w:spacing w:line="278" w:lineRule="auto"/>
              <w:jc w:val="both"/>
              <w:rPr>
                <w:rFonts w:ascii="Times New Roman" w:hAnsi="Times New Roman"/>
                <w:spacing w:val="-4"/>
                <w:sz w:val="26"/>
                <w:szCs w:val="26"/>
                <w:lang w:val="nl-NL"/>
              </w:rPr>
            </w:pPr>
            <w:r w:rsidRPr="00957B40">
              <w:rPr>
                <w:rFonts w:ascii="Times New Roman" w:hAnsi="Times New Roman"/>
                <w:b/>
                <w:i/>
                <w:spacing w:val="-4"/>
                <w:sz w:val="26"/>
                <w:szCs w:val="26"/>
                <w:u w:val="single"/>
                <w:lang w:val="nl-NL"/>
              </w:rPr>
              <w:t>Về danh sách</w:t>
            </w:r>
            <w:r w:rsidRPr="00957B40">
              <w:rPr>
                <w:rFonts w:ascii="Times New Roman" w:hAnsi="Times New Roman"/>
                <w:spacing w:val="-4"/>
                <w:sz w:val="26"/>
                <w:szCs w:val="26"/>
                <w:lang w:val="nl-NL"/>
              </w:rPr>
              <w:t xml:space="preserve">: Ban Tổ chức dự kiến như sau: </w:t>
            </w:r>
            <w:r w:rsidRPr="00957B40">
              <w:rPr>
                <w:rFonts w:ascii="Times New Roman" w:hAnsi="Times New Roman"/>
                <w:b/>
                <w:i/>
                <w:spacing w:val="-4"/>
                <w:sz w:val="26"/>
                <w:szCs w:val="26"/>
                <w:lang w:val="nl-NL"/>
              </w:rPr>
              <w:t>(giới thiệu rõ, đầy đủ họ và tên, chức danh)</w:t>
            </w:r>
          </w:p>
          <w:p w14:paraId="6FE729F0" w14:textId="77777777" w:rsidR="00EF6205" w:rsidRPr="00957B40" w:rsidRDefault="00EF6205" w:rsidP="000D2FAF">
            <w:pPr>
              <w:spacing w:line="278" w:lineRule="auto"/>
              <w:ind w:left="720"/>
              <w:jc w:val="both"/>
              <w:rPr>
                <w:rFonts w:ascii="Times New Roman" w:hAnsi="Times New Roman"/>
                <w:sz w:val="26"/>
                <w:szCs w:val="26"/>
              </w:rPr>
            </w:pPr>
            <w:r w:rsidRPr="00957B40">
              <w:rPr>
                <w:rFonts w:ascii="Times New Roman" w:hAnsi="Times New Roman"/>
                <w:sz w:val="26"/>
                <w:szCs w:val="26"/>
              </w:rPr>
              <w:t xml:space="preserve">(1). Đ/c: Nguyễn Văn A </w:t>
            </w:r>
            <w:r w:rsidR="00FB611E" w:rsidRPr="00957B40">
              <w:rPr>
                <w:rFonts w:ascii="Times New Roman" w:hAnsi="Times New Roman"/>
                <w:sz w:val="26"/>
                <w:szCs w:val="26"/>
              </w:rPr>
              <w:t>-</w:t>
            </w:r>
            <w:r w:rsidRPr="00957B40">
              <w:rPr>
                <w:rFonts w:ascii="Times New Roman" w:hAnsi="Times New Roman"/>
                <w:sz w:val="26"/>
                <w:szCs w:val="26"/>
              </w:rPr>
              <w:t xml:space="preserve"> Chánh Văn phòng, CT CĐ….</w:t>
            </w:r>
          </w:p>
          <w:p w14:paraId="1240DEB7" w14:textId="77777777" w:rsidR="00EF6205" w:rsidRPr="00957B40" w:rsidRDefault="00EF6205" w:rsidP="000D2FAF">
            <w:pPr>
              <w:spacing w:line="278" w:lineRule="auto"/>
              <w:ind w:firstLine="720"/>
              <w:jc w:val="both"/>
              <w:rPr>
                <w:rFonts w:ascii="Times New Roman" w:hAnsi="Times New Roman"/>
                <w:sz w:val="26"/>
                <w:szCs w:val="26"/>
              </w:rPr>
            </w:pPr>
            <w:r w:rsidRPr="00957B40">
              <w:rPr>
                <w:rFonts w:ascii="Times New Roman" w:hAnsi="Times New Roman"/>
                <w:sz w:val="26"/>
                <w:szCs w:val="26"/>
              </w:rPr>
              <w:t>(2). Đ/c: …..</w:t>
            </w:r>
          </w:p>
          <w:p w14:paraId="5DACD5FD" w14:textId="77777777" w:rsidR="00EF6205" w:rsidRPr="00957B40" w:rsidRDefault="00EF6205" w:rsidP="000D2FAF">
            <w:pPr>
              <w:spacing w:line="278" w:lineRule="auto"/>
              <w:ind w:firstLine="720"/>
              <w:jc w:val="both"/>
              <w:rPr>
                <w:rFonts w:ascii="Times New Roman" w:hAnsi="Times New Roman"/>
                <w:sz w:val="26"/>
                <w:szCs w:val="26"/>
              </w:rPr>
            </w:pPr>
            <w:r w:rsidRPr="00957B40">
              <w:rPr>
                <w:rFonts w:ascii="Times New Roman" w:hAnsi="Times New Roman"/>
                <w:sz w:val="26"/>
                <w:szCs w:val="26"/>
              </w:rPr>
              <w:t>(3). Đ/c: ……</w:t>
            </w:r>
          </w:p>
          <w:p w14:paraId="4A9A3E00" w14:textId="77777777" w:rsidR="00EF6205" w:rsidRPr="00957B40" w:rsidRDefault="00EF6205" w:rsidP="000D2FAF">
            <w:pPr>
              <w:spacing w:line="278" w:lineRule="auto"/>
              <w:jc w:val="both"/>
              <w:rPr>
                <w:rFonts w:ascii="Times New Roman" w:hAnsi="Times New Roman"/>
                <w:spacing w:val="-4"/>
                <w:sz w:val="26"/>
                <w:szCs w:val="26"/>
              </w:rPr>
            </w:pPr>
            <w:r w:rsidRPr="00957B40">
              <w:rPr>
                <w:rFonts w:ascii="Times New Roman" w:hAnsi="Times New Roman"/>
                <w:spacing w:val="-4"/>
                <w:sz w:val="26"/>
                <w:szCs w:val="26"/>
              </w:rPr>
              <w:t>Xin ý kiến Đại hội, nếu không có ý kiến khác, đề nghị Đại hội biểu quyết bầu Đoàn Chủ tịch gồm …trong danh sách bằng hình thức giơ tay.</w:t>
            </w:r>
          </w:p>
          <w:p w14:paraId="1A495FD7"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Đại biểu nào nhất trí?</w:t>
            </w:r>
          </w:p>
          <w:p w14:paraId="0BEE8CC8"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Đại biểu nào không nhất trí?</w:t>
            </w:r>
          </w:p>
          <w:p w14:paraId="599B87AE"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Đại biểu nào có ý kiến khác?</w:t>
            </w:r>
          </w:p>
          <w:p w14:paraId="3EB112CD"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Như vậy Đại hội đã nhất trí bầu Đoàn Chủ tịch gồm ….. đ/c:</w:t>
            </w:r>
          </w:p>
          <w:p w14:paraId="2A2B0E3A"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xml:space="preserve">……….. </w:t>
            </w:r>
          </w:p>
          <w:p w14:paraId="50CD930C" w14:textId="77777777" w:rsidR="00EF6205" w:rsidRPr="00957B40" w:rsidRDefault="00EF6205" w:rsidP="000D2FAF">
            <w:pPr>
              <w:spacing w:line="278" w:lineRule="auto"/>
              <w:jc w:val="both"/>
              <w:rPr>
                <w:rFonts w:ascii="Times New Roman" w:hAnsi="Times New Roman"/>
                <w:sz w:val="26"/>
                <w:szCs w:val="26"/>
              </w:rPr>
            </w:pPr>
          </w:p>
        </w:tc>
      </w:tr>
      <w:tr w:rsidR="00EF6205" w:rsidRPr="00957B40" w14:paraId="227BF227" w14:textId="77777777" w:rsidTr="000D2FAF">
        <w:trPr>
          <w:jc w:val="center"/>
        </w:trPr>
        <w:tc>
          <w:tcPr>
            <w:tcW w:w="576" w:type="dxa"/>
            <w:vAlign w:val="center"/>
          </w:tcPr>
          <w:p w14:paraId="0108630C"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Align w:val="center"/>
          </w:tcPr>
          <w:p w14:paraId="39CC72A4"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7356C8A8" w14:textId="77777777" w:rsidR="00EF6205" w:rsidRPr="00957B40" w:rsidRDefault="00EF6205" w:rsidP="000D2FAF">
            <w:pPr>
              <w:spacing w:line="278" w:lineRule="auto"/>
              <w:jc w:val="center"/>
              <w:rPr>
                <w:rFonts w:ascii="Times New Roman" w:hAnsi="Times New Roman"/>
                <w:b/>
                <w:sz w:val="26"/>
                <w:szCs w:val="26"/>
                <w:lang w:val="nl-NL"/>
              </w:rPr>
            </w:pPr>
            <w:r w:rsidRPr="00957B40">
              <w:rPr>
                <w:rFonts w:ascii="Times New Roman" w:hAnsi="Times New Roman"/>
                <w:b/>
                <w:sz w:val="26"/>
                <w:szCs w:val="26"/>
                <w:lang w:val="nl-NL"/>
              </w:rPr>
              <w:t>Bầu Đoàn Thư ký Đại hội</w:t>
            </w:r>
          </w:p>
        </w:tc>
        <w:tc>
          <w:tcPr>
            <w:tcW w:w="1864" w:type="dxa"/>
            <w:vMerge/>
            <w:vAlign w:val="center"/>
          </w:tcPr>
          <w:p w14:paraId="635CBA7B" w14:textId="77777777" w:rsidR="00EF6205" w:rsidRPr="00957B40" w:rsidRDefault="00EF6205" w:rsidP="000D2FAF">
            <w:pPr>
              <w:spacing w:line="278" w:lineRule="auto"/>
              <w:jc w:val="center"/>
              <w:rPr>
                <w:rFonts w:ascii="Times New Roman" w:hAnsi="Times New Roman"/>
                <w:bCs/>
                <w:iCs/>
                <w:sz w:val="26"/>
                <w:szCs w:val="26"/>
                <w:lang w:val="nl-NL"/>
              </w:rPr>
            </w:pPr>
          </w:p>
        </w:tc>
        <w:tc>
          <w:tcPr>
            <w:tcW w:w="8282" w:type="dxa"/>
            <w:vAlign w:val="center"/>
          </w:tcPr>
          <w:p w14:paraId="776AFEA3"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Kính thưa Đại hội</w:t>
            </w:r>
          </w:p>
          <w:p w14:paraId="5EB79A04"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vi-VN"/>
              </w:rPr>
              <w:t>Để ghi chép đầy đủ diễn biến</w:t>
            </w:r>
            <w:r w:rsidRPr="00957B40">
              <w:rPr>
                <w:rFonts w:ascii="Times New Roman" w:hAnsi="Times New Roman"/>
                <w:sz w:val="26"/>
                <w:szCs w:val="26"/>
              </w:rPr>
              <w:t xml:space="preserve"> của</w:t>
            </w:r>
            <w:r w:rsidRPr="00957B40">
              <w:rPr>
                <w:rFonts w:ascii="Times New Roman" w:hAnsi="Times New Roman"/>
                <w:sz w:val="26"/>
                <w:szCs w:val="26"/>
                <w:lang w:val="vi-VN"/>
              </w:rPr>
              <w:t xml:space="preserve"> </w:t>
            </w:r>
            <w:r w:rsidRPr="00957B40">
              <w:rPr>
                <w:rFonts w:ascii="Times New Roman" w:hAnsi="Times New Roman"/>
                <w:sz w:val="26"/>
                <w:szCs w:val="26"/>
              </w:rPr>
              <w:t xml:space="preserve">Đại hội, </w:t>
            </w:r>
            <w:r w:rsidRPr="00957B40">
              <w:rPr>
                <w:rFonts w:ascii="Times New Roman" w:hAnsi="Times New Roman"/>
                <w:sz w:val="26"/>
                <w:szCs w:val="26"/>
                <w:lang w:val="vi-VN"/>
              </w:rPr>
              <w:t xml:space="preserve">Đại hội sẽ bầu </w:t>
            </w:r>
            <w:r w:rsidRPr="00957B40">
              <w:rPr>
                <w:rFonts w:ascii="Times New Roman" w:hAnsi="Times New Roman"/>
                <w:sz w:val="26"/>
                <w:szCs w:val="26"/>
              </w:rPr>
              <w:t>Đoàn</w:t>
            </w:r>
            <w:ins w:id="5" w:author="Admin" w:date="2023-02-14T08:53:00Z">
              <w:r w:rsidRPr="00957B40">
                <w:rPr>
                  <w:rFonts w:ascii="Times New Roman" w:hAnsi="Times New Roman"/>
                  <w:sz w:val="26"/>
                  <w:szCs w:val="26"/>
                </w:rPr>
                <w:t xml:space="preserve"> </w:t>
              </w:r>
            </w:ins>
            <w:r w:rsidRPr="00957B40">
              <w:rPr>
                <w:rFonts w:ascii="Times New Roman" w:hAnsi="Times New Roman"/>
                <w:sz w:val="26"/>
                <w:szCs w:val="26"/>
                <w:lang w:val="nl-NL"/>
              </w:rPr>
              <w:t>Thư ký</w:t>
            </w:r>
          </w:p>
          <w:p w14:paraId="449C6D62"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b/>
                <w:sz w:val="26"/>
                <w:szCs w:val="26"/>
                <w:lang w:val="nl-NL"/>
              </w:rPr>
              <w:t>Về số lượng:</w:t>
            </w:r>
            <w:r w:rsidRPr="00957B40">
              <w:rPr>
                <w:rFonts w:ascii="Times New Roman" w:hAnsi="Times New Roman"/>
                <w:sz w:val="26"/>
                <w:szCs w:val="26"/>
                <w:lang w:val="nl-NL"/>
              </w:rPr>
              <w:t xml:space="preserve"> Dự kiến </w:t>
            </w:r>
            <w:r w:rsidRPr="00957B40">
              <w:rPr>
                <w:rFonts w:ascii="Times New Roman" w:hAnsi="Times New Roman"/>
                <w:sz w:val="26"/>
                <w:szCs w:val="26"/>
              </w:rPr>
              <w:t>Đoàn</w:t>
            </w:r>
            <w:r w:rsidRPr="00957B40">
              <w:rPr>
                <w:rFonts w:ascii="Times New Roman" w:hAnsi="Times New Roman"/>
                <w:sz w:val="26"/>
                <w:szCs w:val="26"/>
                <w:lang w:val="nl-NL"/>
              </w:rPr>
              <w:t xml:space="preserve"> Thư ký gồm .....đ/c, xin ý kiến </w:t>
            </w:r>
            <w:r w:rsidRPr="00957B40">
              <w:rPr>
                <w:rFonts w:ascii="Times New Roman" w:hAnsi="Times New Roman"/>
                <w:sz w:val="26"/>
                <w:szCs w:val="26"/>
                <w:lang w:val="vi-VN"/>
              </w:rPr>
              <w:t>Đ</w:t>
            </w:r>
            <w:r w:rsidRPr="00957B40">
              <w:rPr>
                <w:rFonts w:ascii="Times New Roman" w:hAnsi="Times New Roman"/>
                <w:sz w:val="26"/>
                <w:szCs w:val="26"/>
                <w:lang w:val="nl-NL"/>
              </w:rPr>
              <w:t>ại hội</w:t>
            </w:r>
          </w:p>
          <w:p w14:paraId="401D31F3"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xml:space="preserve">Nếu các đại biểu không có ý kiến khác, đề nghị Đại hội biểu quyết số lượng </w:t>
            </w:r>
            <w:r w:rsidRPr="00957B40">
              <w:rPr>
                <w:rFonts w:ascii="Times New Roman" w:hAnsi="Times New Roman"/>
                <w:sz w:val="26"/>
                <w:szCs w:val="26"/>
              </w:rPr>
              <w:t>Đoàn</w:t>
            </w:r>
            <w:r w:rsidRPr="00957B40">
              <w:rPr>
                <w:rFonts w:ascii="Times New Roman" w:hAnsi="Times New Roman"/>
                <w:sz w:val="26"/>
                <w:szCs w:val="26"/>
                <w:lang w:val="nl-NL"/>
              </w:rPr>
              <w:t xml:space="preserve"> Thư ký bằng hình thức giơ tay.</w:t>
            </w:r>
          </w:p>
          <w:p w14:paraId="3B121FF4" w14:textId="77777777" w:rsidR="00EF6205" w:rsidRPr="00957B40" w:rsidRDefault="00EF6205" w:rsidP="000D2FAF">
            <w:pPr>
              <w:spacing w:line="278" w:lineRule="auto"/>
              <w:jc w:val="both"/>
              <w:rPr>
                <w:rFonts w:ascii="Times New Roman" w:hAnsi="Times New Roman"/>
                <w:spacing w:val="-4"/>
                <w:sz w:val="26"/>
                <w:szCs w:val="26"/>
                <w:lang w:val="nl-NL"/>
              </w:rPr>
            </w:pPr>
            <w:r w:rsidRPr="00957B40">
              <w:rPr>
                <w:rFonts w:ascii="Times New Roman" w:hAnsi="Times New Roman"/>
                <w:spacing w:val="-4"/>
                <w:sz w:val="26"/>
                <w:szCs w:val="26"/>
                <w:lang w:val="nl-NL"/>
              </w:rPr>
              <w:t>+ Đại biểu nào nhất trí số lượng là ..... đ/c, đề nghị cho biểu quyết.</w:t>
            </w:r>
          </w:p>
          <w:p w14:paraId="4160A3F7"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Đại biểu nào không nhất trí</w:t>
            </w:r>
            <w:r w:rsidRPr="00957B40">
              <w:rPr>
                <w:rFonts w:ascii="Times New Roman" w:hAnsi="Times New Roman"/>
                <w:sz w:val="26"/>
                <w:szCs w:val="26"/>
                <w:lang w:val="vi-VN"/>
              </w:rPr>
              <w:t>?</w:t>
            </w:r>
            <w:r w:rsidRPr="00957B40">
              <w:rPr>
                <w:rFonts w:ascii="Times New Roman" w:hAnsi="Times New Roman"/>
                <w:sz w:val="26"/>
                <w:szCs w:val="26"/>
                <w:lang w:val="nl-NL"/>
              </w:rPr>
              <w:t>.</w:t>
            </w:r>
          </w:p>
          <w:p w14:paraId="337F09C8"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Đại biểu nào có ý kiến khác?</w:t>
            </w:r>
          </w:p>
          <w:p w14:paraId="2BA70956"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xml:space="preserve">Như vậy, Đại hội đã nhất trí số lượng </w:t>
            </w:r>
            <w:r w:rsidRPr="00957B40">
              <w:rPr>
                <w:rFonts w:ascii="Times New Roman" w:hAnsi="Times New Roman"/>
                <w:sz w:val="26"/>
                <w:szCs w:val="26"/>
              </w:rPr>
              <w:t>Đoàn</w:t>
            </w:r>
            <w:r w:rsidRPr="00957B40">
              <w:rPr>
                <w:rFonts w:ascii="Times New Roman" w:hAnsi="Times New Roman"/>
                <w:sz w:val="26"/>
                <w:szCs w:val="26"/>
                <w:lang w:val="nl-NL"/>
              </w:rPr>
              <w:t xml:space="preserve"> Thư ký gồm .... đ/c.</w:t>
            </w:r>
          </w:p>
          <w:p w14:paraId="421DED40" w14:textId="77777777" w:rsidR="00EF6205" w:rsidRPr="00957B40" w:rsidRDefault="00EF6205" w:rsidP="000D2FAF">
            <w:pPr>
              <w:spacing w:line="278" w:lineRule="auto"/>
              <w:jc w:val="both"/>
              <w:rPr>
                <w:rFonts w:ascii="Times New Roman" w:hAnsi="Times New Roman"/>
                <w:spacing w:val="-4"/>
                <w:sz w:val="26"/>
                <w:szCs w:val="26"/>
                <w:lang w:val="nl-NL"/>
              </w:rPr>
            </w:pPr>
            <w:r w:rsidRPr="00957B40">
              <w:rPr>
                <w:rFonts w:ascii="Times New Roman" w:hAnsi="Times New Roman"/>
                <w:b/>
                <w:i/>
                <w:spacing w:val="-4"/>
                <w:sz w:val="26"/>
                <w:szCs w:val="26"/>
                <w:u w:val="single"/>
                <w:lang w:val="nl-NL"/>
              </w:rPr>
              <w:t>Về danh sách</w:t>
            </w:r>
            <w:r w:rsidRPr="00957B40">
              <w:rPr>
                <w:rFonts w:ascii="Times New Roman" w:hAnsi="Times New Roman"/>
                <w:spacing w:val="-4"/>
                <w:sz w:val="26"/>
                <w:szCs w:val="26"/>
                <w:lang w:val="nl-NL"/>
              </w:rPr>
              <w:t xml:space="preserve">: dự kiến gồm: </w:t>
            </w:r>
            <w:r w:rsidRPr="00957B40">
              <w:rPr>
                <w:rFonts w:ascii="Times New Roman" w:hAnsi="Times New Roman"/>
                <w:b/>
                <w:i/>
                <w:spacing w:val="-4"/>
                <w:sz w:val="26"/>
                <w:szCs w:val="26"/>
                <w:lang w:val="nl-NL"/>
              </w:rPr>
              <w:t>(giới thiệu rõ, đầy đủ họ và tên, chức danh)</w:t>
            </w:r>
          </w:p>
          <w:p w14:paraId="11239542"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xml:space="preserve">1. Đ/c: ..... (Trưởng </w:t>
            </w:r>
            <w:r w:rsidRPr="00957B40">
              <w:rPr>
                <w:rFonts w:ascii="Times New Roman" w:hAnsi="Times New Roman"/>
                <w:sz w:val="26"/>
                <w:szCs w:val="26"/>
              </w:rPr>
              <w:t>Đoàn</w:t>
            </w:r>
            <w:r w:rsidRPr="00957B40">
              <w:rPr>
                <w:rFonts w:ascii="Times New Roman" w:hAnsi="Times New Roman"/>
                <w:sz w:val="26"/>
                <w:szCs w:val="26"/>
                <w:lang w:val="nl-NL"/>
              </w:rPr>
              <w:t>)</w:t>
            </w:r>
          </w:p>
          <w:p w14:paraId="1D21B2C3"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bCs/>
                <w:sz w:val="26"/>
                <w:szCs w:val="26"/>
                <w:lang w:val="nl-NL"/>
              </w:rPr>
              <w:t>2.</w:t>
            </w:r>
            <w:r w:rsidRPr="00957B40">
              <w:rPr>
                <w:rFonts w:ascii="Times New Roman" w:hAnsi="Times New Roman"/>
                <w:b/>
                <w:i/>
                <w:sz w:val="26"/>
                <w:szCs w:val="26"/>
                <w:lang w:val="nl-NL"/>
              </w:rPr>
              <w:t xml:space="preserve"> </w:t>
            </w:r>
            <w:r w:rsidRPr="00957B40">
              <w:rPr>
                <w:rFonts w:ascii="Times New Roman" w:hAnsi="Times New Roman"/>
                <w:sz w:val="26"/>
                <w:szCs w:val="26"/>
                <w:lang w:val="nl-NL"/>
              </w:rPr>
              <w:t>Đ/c: ...... (Thành viên)</w:t>
            </w:r>
          </w:p>
          <w:p w14:paraId="30D395A4" w14:textId="77777777" w:rsidR="00EF6205" w:rsidRPr="00957B40" w:rsidRDefault="00EF6205" w:rsidP="000D2FAF">
            <w:pPr>
              <w:spacing w:line="278" w:lineRule="auto"/>
              <w:jc w:val="both"/>
              <w:rPr>
                <w:ins w:id="6" w:author="Admin" w:date="2023-02-14T08:54:00Z"/>
                <w:rFonts w:ascii="Times New Roman" w:hAnsi="Times New Roman"/>
                <w:spacing w:val="-4"/>
                <w:sz w:val="26"/>
                <w:szCs w:val="26"/>
              </w:rPr>
            </w:pPr>
            <w:r w:rsidRPr="00957B40">
              <w:rPr>
                <w:rFonts w:ascii="Times New Roman" w:hAnsi="Times New Roman"/>
                <w:spacing w:val="-4"/>
                <w:sz w:val="26"/>
                <w:szCs w:val="26"/>
              </w:rPr>
              <w:t xml:space="preserve">Xin ý kiến Đại hội, nếu Đại hội không có ý kiến gì khác, đề nghị Đại hội biểu quyết danh sách </w:t>
            </w:r>
            <w:r w:rsidRPr="00957B40">
              <w:rPr>
                <w:rFonts w:ascii="Times New Roman" w:hAnsi="Times New Roman"/>
                <w:sz w:val="26"/>
                <w:szCs w:val="26"/>
              </w:rPr>
              <w:t>Đoàn</w:t>
            </w:r>
            <w:r w:rsidRPr="00957B40">
              <w:rPr>
                <w:rFonts w:ascii="Times New Roman" w:hAnsi="Times New Roman"/>
                <w:sz w:val="26"/>
                <w:szCs w:val="26"/>
                <w:lang w:val="nl-NL"/>
              </w:rPr>
              <w:t xml:space="preserve"> </w:t>
            </w:r>
            <w:r w:rsidRPr="00957B40">
              <w:rPr>
                <w:rFonts w:ascii="Times New Roman" w:hAnsi="Times New Roman"/>
                <w:spacing w:val="-4"/>
                <w:sz w:val="26"/>
                <w:szCs w:val="26"/>
              </w:rPr>
              <w:t>thư ký bằng hình thức giơ tay.</w:t>
            </w:r>
          </w:p>
          <w:p w14:paraId="40209443"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Đại biểu nào nhất trí?</w:t>
            </w:r>
          </w:p>
          <w:p w14:paraId="3CE4A675" w14:textId="77777777" w:rsidR="00EF6205" w:rsidRPr="00957B40" w:rsidDel="00D86E9C" w:rsidRDefault="00EF6205" w:rsidP="000D2FAF">
            <w:pPr>
              <w:spacing w:line="278" w:lineRule="auto"/>
              <w:jc w:val="both"/>
              <w:rPr>
                <w:del w:id="7" w:author="Admin" w:date="2023-02-14T08:54:00Z"/>
                <w:rFonts w:ascii="Times New Roman" w:hAnsi="Times New Roman"/>
                <w:sz w:val="26"/>
                <w:szCs w:val="26"/>
              </w:rPr>
            </w:pPr>
          </w:p>
          <w:p w14:paraId="2AD2A15C"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Đại biểu nào không nhất trí?</w:t>
            </w:r>
          </w:p>
          <w:p w14:paraId="6D850B81"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Đại biểu nào có ý kiến khác?</w:t>
            </w:r>
          </w:p>
          <w:p w14:paraId="24173FD6"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Như vậy Đại hội đã nhất trí bầu Đoàn</w:t>
            </w:r>
            <w:r w:rsidRPr="00957B40">
              <w:rPr>
                <w:rFonts w:ascii="Times New Roman" w:hAnsi="Times New Roman"/>
                <w:sz w:val="26"/>
                <w:szCs w:val="26"/>
                <w:lang w:val="nl-NL"/>
              </w:rPr>
              <w:t xml:space="preserve"> </w:t>
            </w:r>
            <w:r w:rsidRPr="00957B40">
              <w:rPr>
                <w:rFonts w:ascii="Times New Roman" w:hAnsi="Times New Roman"/>
                <w:sz w:val="26"/>
                <w:szCs w:val="26"/>
              </w:rPr>
              <w:t>Thư ký gồm …. đ/c</w:t>
            </w:r>
          </w:p>
          <w:p w14:paraId="2AF8C4D8"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1. Đ/c: ...</w:t>
            </w:r>
          </w:p>
          <w:p w14:paraId="24A44C9D"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bCs/>
                <w:sz w:val="26"/>
                <w:szCs w:val="26"/>
                <w:lang w:val="nl-NL"/>
              </w:rPr>
              <w:t>2.</w:t>
            </w:r>
            <w:r w:rsidRPr="00957B40">
              <w:rPr>
                <w:rFonts w:ascii="Times New Roman" w:hAnsi="Times New Roman"/>
                <w:b/>
                <w:i/>
                <w:sz w:val="26"/>
                <w:szCs w:val="26"/>
                <w:lang w:val="nl-NL"/>
              </w:rPr>
              <w:t xml:space="preserve"> </w:t>
            </w:r>
            <w:r w:rsidRPr="00957B40">
              <w:rPr>
                <w:rFonts w:ascii="Times New Roman" w:hAnsi="Times New Roman"/>
                <w:sz w:val="26"/>
                <w:szCs w:val="26"/>
                <w:lang w:val="nl-NL"/>
              </w:rPr>
              <w:t>Đ/c: ........</w:t>
            </w:r>
          </w:p>
          <w:p w14:paraId="4E1BFB13" w14:textId="77777777" w:rsidR="00EF6205" w:rsidRPr="00957B40" w:rsidRDefault="00EF6205" w:rsidP="000D2FAF">
            <w:pPr>
              <w:spacing w:line="278" w:lineRule="auto"/>
              <w:jc w:val="both"/>
              <w:rPr>
                <w:rFonts w:ascii="Times New Roman" w:hAnsi="Times New Roman"/>
                <w:iCs/>
                <w:sz w:val="26"/>
                <w:szCs w:val="26"/>
                <w:lang w:val="vi-VN"/>
              </w:rPr>
            </w:pPr>
            <w:r w:rsidRPr="00957B40">
              <w:rPr>
                <w:rFonts w:ascii="Times New Roman" w:hAnsi="Times New Roman"/>
                <w:iCs/>
                <w:sz w:val="26"/>
                <w:szCs w:val="26"/>
                <w:lang w:val="nl-NL"/>
              </w:rPr>
              <w:t xml:space="preserve">Xin mời </w:t>
            </w:r>
            <w:r w:rsidRPr="00957B40">
              <w:rPr>
                <w:rFonts w:ascii="Times New Roman" w:hAnsi="Times New Roman"/>
                <w:sz w:val="26"/>
                <w:szCs w:val="26"/>
              </w:rPr>
              <w:t>Đoàn</w:t>
            </w:r>
            <w:r w:rsidRPr="00957B40">
              <w:rPr>
                <w:rFonts w:ascii="Times New Roman" w:hAnsi="Times New Roman"/>
                <w:iCs/>
                <w:sz w:val="26"/>
                <w:szCs w:val="26"/>
                <w:lang w:val="nl-NL"/>
              </w:rPr>
              <w:t xml:space="preserve"> Thư ký Đại hội vào vị trí </w:t>
            </w:r>
            <w:r w:rsidRPr="00957B40">
              <w:rPr>
                <w:rFonts w:ascii="Times New Roman" w:hAnsi="Times New Roman"/>
                <w:iCs/>
                <w:sz w:val="26"/>
                <w:szCs w:val="26"/>
                <w:lang w:val="vi-VN"/>
              </w:rPr>
              <w:t>làm việc</w:t>
            </w:r>
          </w:p>
        </w:tc>
      </w:tr>
      <w:tr w:rsidR="00EF6205" w:rsidRPr="00957B40" w14:paraId="6006AFC8" w14:textId="77777777" w:rsidTr="000D2FAF">
        <w:trPr>
          <w:jc w:val="center"/>
        </w:trPr>
        <w:tc>
          <w:tcPr>
            <w:tcW w:w="576" w:type="dxa"/>
            <w:vAlign w:val="center"/>
          </w:tcPr>
          <w:p w14:paraId="08058B60"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Align w:val="center"/>
          </w:tcPr>
          <w:p w14:paraId="57C0A71C"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14D7B0B8" w14:textId="77777777" w:rsidR="00EF6205" w:rsidRPr="00957B40" w:rsidRDefault="00EF6205" w:rsidP="000D2FAF">
            <w:pPr>
              <w:spacing w:line="278" w:lineRule="auto"/>
              <w:jc w:val="center"/>
              <w:rPr>
                <w:rFonts w:ascii="Times New Roman" w:hAnsi="Times New Roman"/>
                <w:b/>
                <w:sz w:val="26"/>
                <w:szCs w:val="26"/>
                <w:lang w:val="nl-NL"/>
              </w:rPr>
            </w:pPr>
            <w:r w:rsidRPr="00957B40">
              <w:rPr>
                <w:rFonts w:ascii="Times New Roman" w:hAnsi="Times New Roman"/>
                <w:b/>
                <w:sz w:val="26"/>
                <w:szCs w:val="26"/>
                <w:lang w:val="nl-NL"/>
              </w:rPr>
              <w:t>Bầu Ban thẩm tra tư cách đại biểu</w:t>
            </w:r>
          </w:p>
        </w:tc>
        <w:tc>
          <w:tcPr>
            <w:tcW w:w="1864" w:type="dxa"/>
            <w:vAlign w:val="center"/>
          </w:tcPr>
          <w:p w14:paraId="31A34AA0"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Ban Chấp hành phân công 01 đồng chí thực hiện</w:t>
            </w:r>
          </w:p>
        </w:tc>
        <w:tc>
          <w:tcPr>
            <w:tcW w:w="8282" w:type="dxa"/>
            <w:vAlign w:val="center"/>
          </w:tcPr>
          <w:p w14:paraId="6072B669"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Kính thưa Đại hội</w:t>
            </w:r>
          </w:p>
          <w:p w14:paraId="2BCCD5A1"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Để đảm bảo đại biểu tham dự Đại hội đúng tiêu chuẩn, thành phần, Đại hội sẽ bầu Ban thẩm tra tư cách đại biểu</w:t>
            </w:r>
          </w:p>
          <w:p w14:paraId="6C2C4226"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b/>
                <w:sz w:val="26"/>
                <w:szCs w:val="26"/>
                <w:lang w:val="nl-NL"/>
              </w:rPr>
              <w:t>Về số lượng:</w:t>
            </w:r>
            <w:r w:rsidRPr="00957B40">
              <w:rPr>
                <w:rFonts w:ascii="Times New Roman" w:hAnsi="Times New Roman"/>
                <w:sz w:val="26"/>
                <w:szCs w:val="26"/>
                <w:lang w:val="nl-NL"/>
              </w:rPr>
              <w:t xml:space="preserve"> Dự kiến </w:t>
            </w:r>
            <w:r w:rsidRPr="00957B40">
              <w:rPr>
                <w:rFonts w:ascii="Times New Roman" w:hAnsi="Times New Roman"/>
                <w:sz w:val="26"/>
                <w:szCs w:val="26"/>
              </w:rPr>
              <w:t>Ban thẩm tra tư cách đại biểu</w:t>
            </w:r>
            <w:r w:rsidRPr="00957B40">
              <w:rPr>
                <w:rFonts w:ascii="Times New Roman" w:hAnsi="Times New Roman"/>
                <w:sz w:val="26"/>
                <w:szCs w:val="26"/>
                <w:lang w:val="nl-NL"/>
              </w:rPr>
              <w:t xml:space="preserve"> gồm .... đ/c, xin ý kiến </w:t>
            </w:r>
            <w:r w:rsidRPr="00957B40">
              <w:rPr>
                <w:rFonts w:ascii="Times New Roman" w:hAnsi="Times New Roman"/>
                <w:sz w:val="26"/>
                <w:szCs w:val="26"/>
                <w:lang w:val="vi-VN"/>
              </w:rPr>
              <w:t>Đ</w:t>
            </w:r>
            <w:r w:rsidRPr="00957B40">
              <w:rPr>
                <w:rFonts w:ascii="Times New Roman" w:hAnsi="Times New Roman"/>
                <w:sz w:val="26"/>
                <w:szCs w:val="26"/>
                <w:lang w:val="nl-NL"/>
              </w:rPr>
              <w:t>ại hội</w:t>
            </w:r>
          </w:p>
          <w:p w14:paraId="78F2A2A3"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Nếu các đại biểu không có ý kiến khác, đề nghị Đại hội biểu quyết số lượng Ban Thẩm tra tư cách đại biểu bằng hình thức giơ tay.</w:t>
            </w:r>
          </w:p>
          <w:p w14:paraId="0F564A91" w14:textId="77777777" w:rsidR="00EF6205" w:rsidRPr="00957B40" w:rsidRDefault="00EF6205" w:rsidP="000D2FAF">
            <w:pPr>
              <w:spacing w:line="278" w:lineRule="auto"/>
              <w:jc w:val="both"/>
              <w:rPr>
                <w:rFonts w:ascii="Times New Roman" w:hAnsi="Times New Roman"/>
                <w:spacing w:val="-4"/>
                <w:sz w:val="26"/>
                <w:szCs w:val="26"/>
                <w:lang w:val="nl-NL"/>
              </w:rPr>
            </w:pPr>
            <w:r w:rsidRPr="00957B40">
              <w:rPr>
                <w:rFonts w:ascii="Times New Roman" w:hAnsi="Times New Roman"/>
                <w:spacing w:val="-4"/>
                <w:sz w:val="26"/>
                <w:szCs w:val="26"/>
                <w:lang w:val="nl-NL"/>
              </w:rPr>
              <w:t>+ Đại biểu nào nhất trí số lượng là .... đ/c, đề nghị cho biểu quyết.</w:t>
            </w:r>
          </w:p>
          <w:p w14:paraId="7C77602F"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Đại biểu nào không nhất trí</w:t>
            </w:r>
            <w:r w:rsidRPr="00957B40">
              <w:rPr>
                <w:rFonts w:ascii="Times New Roman" w:hAnsi="Times New Roman"/>
                <w:sz w:val="26"/>
                <w:szCs w:val="26"/>
                <w:lang w:val="vi-VN"/>
              </w:rPr>
              <w:t>?</w:t>
            </w:r>
            <w:r w:rsidRPr="00957B40">
              <w:rPr>
                <w:rFonts w:ascii="Times New Roman" w:hAnsi="Times New Roman"/>
                <w:sz w:val="26"/>
                <w:szCs w:val="26"/>
                <w:lang w:val="nl-NL"/>
              </w:rPr>
              <w:t>.</w:t>
            </w:r>
          </w:p>
          <w:p w14:paraId="0AB1DE2B"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Đại biểu nào có ý kiến khác?</w:t>
            </w:r>
          </w:p>
          <w:p w14:paraId="64A4CB18"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xml:space="preserve">Như vậy, Đại hội đã nhất trí số lượng </w:t>
            </w:r>
            <w:r w:rsidRPr="00957B40">
              <w:rPr>
                <w:rFonts w:ascii="Times New Roman" w:hAnsi="Times New Roman"/>
                <w:sz w:val="26"/>
                <w:szCs w:val="26"/>
              </w:rPr>
              <w:t>Ban thẩm tra tư cách đại biểu</w:t>
            </w:r>
            <w:r w:rsidRPr="00957B40">
              <w:rPr>
                <w:rFonts w:ascii="Times New Roman" w:hAnsi="Times New Roman"/>
                <w:sz w:val="26"/>
                <w:szCs w:val="26"/>
                <w:lang w:val="nl-NL"/>
              </w:rPr>
              <w:t xml:space="preserve"> gồm ....đ/c.</w:t>
            </w:r>
          </w:p>
          <w:p w14:paraId="21104FC2" w14:textId="77777777" w:rsidR="00EF6205" w:rsidRPr="00957B40" w:rsidRDefault="00EF6205" w:rsidP="000D2FAF">
            <w:pPr>
              <w:spacing w:line="278" w:lineRule="auto"/>
              <w:jc w:val="both"/>
              <w:rPr>
                <w:rFonts w:ascii="Times New Roman" w:hAnsi="Times New Roman"/>
                <w:spacing w:val="-4"/>
                <w:sz w:val="26"/>
                <w:szCs w:val="26"/>
                <w:lang w:val="nl-NL"/>
              </w:rPr>
            </w:pPr>
            <w:r w:rsidRPr="00957B40">
              <w:rPr>
                <w:rFonts w:ascii="Times New Roman" w:hAnsi="Times New Roman"/>
                <w:b/>
                <w:i/>
                <w:spacing w:val="-4"/>
                <w:sz w:val="26"/>
                <w:szCs w:val="26"/>
                <w:u w:val="single"/>
                <w:lang w:val="nl-NL"/>
              </w:rPr>
              <w:t>Về danh sách</w:t>
            </w:r>
            <w:r w:rsidRPr="00957B40">
              <w:rPr>
                <w:rFonts w:ascii="Times New Roman" w:hAnsi="Times New Roman"/>
                <w:spacing w:val="-4"/>
                <w:sz w:val="26"/>
                <w:szCs w:val="26"/>
                <w:lang w:val="nl-NL"/>
              </w:rPr>
              <w:t>: dự kiến gồm:</w:t>
            </w:r>
            <w:r w:rsidRPr="00957B40">
              <w:rPr>
                <w:rFonts w:ascii="Times New Roman" w:hAnsi="Times New Roman"/>
                <w:b/>
                <w:i/>
                <w:spacing w:val="-4"/>
                <w:sz w:val="26"/>
                <w:szCs w:val="26"/>
                <w:lang w:val="nl-NL"/>
              </w:rPr>
              <w:t xml:space="preserve"> (giới thiệu rõ, đầy đủ họ và tên, chức danh)</w:t>
            </w:r>
          </w:p>
          <w:p w14:paraId="09D07882"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1. Đ/c: .........</w:t>
            </w:r>
            <w:r w:rsidR="00FB611E" w:rsidRPr="00957B40">
              <w:rPr>
                <w:rFonts w:ascii="Times New Roman" w:hAnsi="Times New Roman"/>
                <w:sz w:val="26"/>
                <w:szCs w:val="26"/>
                <w:lang w:val="nl-NL"/>
              </w:rPr>
              <w:t xml:space="preserve"> </w:t>
            </w:r>
            <w:r w:rsidRPr="00957B40">
              <w:rPr>
                <w:rFonts w:ascii="Times New Roman" w:hAnsi="Times New Roman"/>
                <w:sz w:val="26"/>
                <w:szCs w:val="26"/>
                <w:lang w:val="nl-NL"/>
              </w:rPr>
              <w:t>(Trưởng Ban)</w:t>
            </w:r>
          </w:p>
          <w:p w14:paraId="1DABBB17"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bCs/>
                <w:sz w:val="26"/>
                <w:szCs w:val="26"/>
                <w:lang w:val="nl-NL"/>
              </w:rPr>
              <w:t>2.</w:t>
            </w:r>
            <w:r w:rsidRPr="00957B40">
              <w:rPr>
                <w:rFonts w:ascii="Times New Roman" w:hAnsi="Times New Roman"/>
                <w:b/>
                <w:i/>
                <w:sz w:val="26"/>
                <w:szCs w:val="26"/>
                <w:lang w:val="nl-NL"/>
              </w:rPr>
              <w:t xml:space="preserve"> </w:t>
            </w:r>
            <w:r w:rsidRPr="00957B40">
              <w:rPr>
                <w:rFonts w:ascii="Times New Roman" w:hAnsi="Times New Roman"/>
                <w:sz w:val="26"/>
                <w:szCs w:val="26"/>
                <w:lang w:val="nl-NL"/>
              </w:rPr>
              <w:t>Đ/c: ........ (Thành viên)</w:t>
            </w:r>
          </w:p>
          <w:p w14:paraId="60352D1B" w14:textId="77777777" w:rsidR="00EF6205" w:rsidRPr="00957B40" w:rsidRDefault="00EF6205" w:rsidP="000D2FAF">
            <w:pPr>
              <w:spacing w:line="278" w:lineRule="auto"/>
              <w:jc w:val="both"/>
              <w:rPr>
                <w:ins w:id="8" w:author="Admin" w:date="2023-02-14T08:54:00Z"/>
                <w:rFonts w:ascii="Times New Roman" w:hAnsi="Times New Roman"/>
                <w:spacing w:val="-4"/>
                <w:sz w:val="26"/>
                <w:szCs w:val="26"/>
              </w:rPr>
            </w:pPr>
            <w:r w:rsidRPr="00957B40">
              <w:rPr>
                <w:rFonts w:ascii="Times New Roman" w:hAnsi="Times New Roman"/>
                <w:spacing w:val="-4"/>
                <w:sz w:val="26"/>
                <w:szCs w:val="26"/>
              </w:rPr>
              <w:t xml:space="preserve">Xin ý kiến Đại hội, nếu Đại hội không có ý kiến gì khác, đề nghị Đại hội biểu quyết danh sách </w:t>
            </w:r>
            <w:r w:rsidRPr="00957B40">
              <w:rPr>
                <w:rFonts w:ascii="Times New Roman" w:hAnsi="Times New Roman"/>
                <w:sz w:val="26"/>
                <w:szCs w:val="26"/>
              </w:rPr>
              <w:t>Ban thẩm tra tư cách đại biểu</w:t>
            </w:r>
            <w:r w:rsidRPr="00957B40">
              <w:rPr>
                <w:rFonts w:ascii="Times New Roman" w:hAnsi="Times New Roman"/>
                <w:spacing w:val="-4"/>
                <w:sz w:val="26"/>
                <w:szCs w:val="26"/>
              </w:rPr>
              <w:t xml:space="preserve"> bằng hình thức giơ tay.</w:t>
            </w:r>
          </w:p>
          <w:p w14:paraId="73105725"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Đại biểu nào nhất trí?</w:t>
            </w:r>
          </w:p>
          <w:p w14:paraId="54EC2DB0"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Đại biểu nào không nhất trí?</w:t>
            </w:r>
          </w:p>
          <w:p w14:paraId="03A18D89"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Đại biểu nào có ý kiến khác?</w:t>
            </w:r>
          </w:p>
          <w:p w14:paraId="67BF7704"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xml:space="preserve">Như vậy Đại hội đã nhất trí bầu </w:t>
            </w:r>
            <w:r w:rsidRPr="00957B40">
              <w:rPr>
                <w:rFonts w:ascii="Times New Roman" w:hAnsi="Times New Roman"/>
                <w:sz w:val="26"/>
                <w:szCs w:val="26"/>
                <w:lang w:val="nl-NL"/>
              </w:rPr>
              <w:t xml:space="preserve">Ban </w:t>
            </w:r>
            <w:r w:rsidRPr="00957B40">
              <w:rPr>
                <w:rFonts w:ascii="Times New Roman" w:hAnsi="Times New Roman"/>
                <w:sz w:val="26"/>
                <w:szCs w:val="26"/>
              </w:rPr>
              <w:t>Ban thẩm tra tư cách đại biểu gồm … đ/c</w:t>
            </w:r>
          </w:p>
          <w:p w14:paraId="3745C1C6"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1. Đ/c: ......</w:t>
            </w:r>
          </w:p>
          <w:p w14:paraId="0A27A34C"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bCs/>
                <w:sz w:val="26"/>
                <w:szCs w:val="26"/>
                <w:lang w:val="nl-NL"/>
              </w:rPr>
              <w:t>2.</w:t>
            </w:r>
            <w:r w:rsidRPr="00957B40">
              <w:rPr>
                <w:rFonts w:ascii="Times New Roman" w:hAnsi="Times New Roman"/>
                <w:b/>
                <w:i/>
                <w:sz w:val="26"/>
                <w:szCs w:val="26"/>
                <w:lang w:val="nl-NL"/>
              </w:rPr>
              <w:t xml:space="preserve"> </w:t>
            </w:r>
            <w:r w:rsidRPr="00957B40">
              <w:rPr>
                <w:rFonts w:ascii="Times New Roman" w:hAnsi="Times New Roman"/>
                <w:sz w:val="26"/>
                <w:szCs w:val="26"/>
                <w:lang w:val="nl-NL"/>
              </w:rPr>
              <w:t>Đ/c: ......</w:t>
            </w:r>
          </w:p>
          <w:p w14:paraId="2DB05056" w14:textId="77777777" w:rsidR="00EF6205" w:rsidRPr="00957B40" w:rsidRDefault="00EF6205" w:rsidP="000D2FAF">
            <w:pPr>
              <w:spacing w:line="278" w:lineRule="auto"/>
              <w:jc w:val="both"/>
              <w:rPr>
                <w:rFonts w:ascii="Times New Roman" w:hAnsi="Times New Roman"/>
                <w:iCs/>
                <w:sz w:val="26"/>
                <w:szCs w:val="26"/>
              </w:rPr>
            </w:pPr>
            <w:r w:rsidRPr="00957B40">
              <w:rPr>
                <w:rFonts w:ascii="Times New Roman" w:hAnsi="Times New Roman"/>
                <w:iCs/>
                <w:sz w:val="26"/>
                <w:szCs w:val="26"/>
              </w:rPr>
              <w:t>Ban Tổ chức trân trọng kính mời Đoàn Chủ tịch lên vị trí điều hành Đại hội, Đoàn Thư ký và Ban Thẩm tra tư cách đại biểu lên làm việc</w:t>
            </w:r>
          </w:p>
        </w:tc>
      </w:tr>
      <w:tr w:rsidR="00EF6205" w:rsidRPr="00957B40" w14:paraId="58D795A8" w14:textId="77777777" w:rsidTr="000D2FAF">
        <w:trPr>
          <w:jc w:val="center"/>
        </w:trPr>
        <w:tc>
          <w:tcPr>
            <w:tcW w:w="576" w:type="dxa"/>
            <w:vAlign w:val="center"/>
          </w:tcPr>
          <w:p w14:paraId="7B9282DD"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Align w:val="center"/>
          </w:tcPr>
          <w:p w14:paraId="3EB3581D"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014825BC" w14:textId="77777777" w:rsidR="00EF6205" w:rsidRPr="00957B40" w:rsidRDefault="00EF6205" w:rsidP="000D2FAF">
            <w:pPr>
              <w:spacing w:line="278" w:lineRule="auto"/>
              <w:jc w:val="center"/>
              <w:rPr>
                <w:rFonts w:ascii="Times New Roman" w:hAnsi="Times New Roman"/>
                <w:b/>
                <w:sz w:val="26"/>
                <w:szCs w:val="26"/>
                <w:lang w:val="nl-NL"/>
              </w:rPr>
            </w:pPr>
            <w:r w:rsidRPr="00957B40">
              <w:rPr>
                <w:rFonts w:ascii="Times New Roman" w:hAnsi="Times New Roman"/>
                <w:b/>
                <w:sz w:val="26"/>
                <w:szCs w:val="26"/>
                <w:lang w:val="nl-NL"/>
              </w:rPr>
              <w:t>Tuyên bố lý do, giới thiệu đại biểu và phát biểu k</w:t>
            </w:r>
            <w:r w:rsidRPr="00957B40">
              <w:rPr>
                <w:rFonts w:ascii="Times New Roman" w:hAnsi="Times New Roman"/>
                <w:b/>
                <w:bCs/>
                <w:iCs/>
                <w:sz w:val="26"/>
                <w:szCs w:val="26"/>
                <w:lang w:val="nl-NL"/>
              </w:rPr>
              <w:t>hai mạc Đại hội</w:t>
            </w:r>
          </w:p>
        </w:tc>
        <w:tc>
          <w:tcPr>
            <w:tcW w:w="1864" w:type="dxa"/>
            <w:vAlign w:val="center"/>
          </w:tcPr>
          <w:p w14:paraId="47DC3E91"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Đồng chí</w:t>
            </w:r>
          </w:p>
          <w:p w14:paraId="67590D07"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spacing w:val="-4"/>
                <w:sz w:val="26"/>
                <w:szCs w:val="26"/>
                <w:lang w:val="nl-NL"/>
              </w:rPr>
              <w:t>B lên bục</w:t>
            </w:r>
          </w:p>
        </w:tc>
        <w:tc>
          <w:tcPr>
            <w:tcW w:w="8282" w:type="dxa"/>
            <w:vAlign w:val="center"/>
          </w:tcPr>
          <w:p w14:paraId="5E55AE5E"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Kính thưa quý vị đại biểu</w:t>
            </w:r>
          </w:p>
          <w:p w14:paraId="180F2A69"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Thưa Đại hội!</w:t>
            </w:r>
          </w:p>
          <w:p w14:paraId="18DAC4F4"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 xml:space="preserve">Thực hiện Điều lệ Công đoàn Việt Nam và Hướng dẫn thực hiện Điều lệ Công đoàn Việt Nam khóa XII; Được sự nhất trí của Công đoàn </w:t>
            </w:r>
            <w:r w:rsidRPr="00957B40">
              <w:rPr>
                <w:rFonts w:ascii="Times New Roman" w:hAnsi="Times New Roman"/>
                <w:b/>
                <w:i/>
                <w:sz w:val="26"/>
                <w:szCs w:val="26"/>
              </w:rPr>
              <w:t xml:space="preserve">(cấp trên), </w:t>
            </w:r>
            <w:r w:rsidRPr="00957B40">
              <w:rPr>
                <w:rFonts w:ascii="Times New Roman" w:hAnsi="Times New Roman"/>
                <w:sz w:val="26"/>
                <w:szCs w:val="26"/>
              </w:rPr>
              <w:t xml:space="preserve">của Chi ủy </w:t>
            </w:r>
            <w:r w:rsidRPr="00957B40">
              <w:rPr>
                <w:rFonts w:ascii="Times New Roman" w:hAnsi="Times New Roman"/>
                <w:b/>
                <w:i/>
                <w:sz w:val="26"/>
                <w:szCs w:val="26"/>
              </w:rPr>
              <w:t>(đồng cấp)</w:t>
            </w:r>
            <w:r w:rsidRPr="00957B40">
              <w:rPr>
                <w:rFonts w:ascii="Times New Roman" w:hAnsi="Times New Roman"/>
                <w:sz w:val="26"/>
                <w:szCs w:val="26"/>
              </w:rPr>
              <w:t>, hôm nay, Công đoàn …. ….. long trọng tổ chức Đại hội  lần thứ …..</w:t>
            </w:r>
            <w:r w:rsidR="0017508D" w:rsidRPr="00957B40">
              <w:rPr>
                <w:rFonts w:ascii="Times New Roman" w:hAnsi="Times New Roman"/>
                <w:sz w:val="26"/>
                <w:szCs w:val="26"/>
              </w:rPr>
              <w:t xml:space="preserve"> </w:t>
            </w:r>
            <w:r w:rsidRPr="00957B40">
              <w:rPr>
                <w:rFonts w:ascii="Times New Roman" w:hAnsi="Times New Roman"/>
                <w:sz w:val="26"/>
                <w:szCs w:val="26"/>
              </w:rPr>
              <w:t>nhiệm kỳ 2023 - 2028.</w:t>
            </w:r>
          </w:p>
          <w:p w14:paraId="1BC29112" w14:textId="77777777" w:rsidR="00EF6205" w:rsidRPr="00957B40" w:rsidRDefault="00EF6205" w:rsidP="000D2FAF">
            <w:pPr>
              <w:tabs>
                <w:tab w:val="left" w:pos="851"/>
              </w:tabs>
              <w:spacing w:line="278" w:lineRule="auto"/>
              <w:ind w:firstLine="644"/>
              <w:jc w:val="both"/>
              <w:rPr>
                <w:rFonts w:ascii="Times New Roman" w:hAnsi="Times New Roman"/>
                <w:sz w:val="26"/>
                <w:szCs w:val="26"/>
              </w:rPr>
            </w:pPr>
            <w:r w:rsidRPr="00957B40">
              <w:rPr>
                <w:rFonts w:ascii="Times New Roman" w:hAnsi="Times New Roman"/>
                <w:sz w:val="26"/>
                <w:szCs w:val="26"/>
              </w:rPr>
              <w:t>Tới dự với Đại hội, Ban tổ chức xin được trân trọng giới thiệu có các quý vị đại biểu, khách quý:</w:t>
            </w:r>
          </w:p>
          <w:p w14:paraId="12441D82" w14:textId="77777777" w:rsidR="00EF6205" w:rsidRPr="00957B40" w:rsidRDefault="00EF6205" w:rsidP="000D2FAF">
            <w:pPr>
              <w:spacing w:line="278" w:lineRule="auto"/>
              <w:ind w:firstLine="644"/>
              <w:jc w:val="both"/>
              <w:rPr>
                <w:rFonts w:ascii="Times New Roman" w:hAnsi="Times New Roman"/>
                <w:b/>
                <w:i/>
                <w:sz w:val="26"/>
                <w:szCs w:val="26"/>
              </w:rPr>
            </w:pPr>
            <w:r w:rsidRPr="00957B40">
              <w:rPr>
                <w:rFonts w:ascii="Times New Roman" w:hAnsi="Times New Roman"/>
                <w:b/>
                <w:i/>
                <w:sz w:val="26"/>
                <w:szCs w:val="26"/>
              </w:rPr>
              <w:t>Đại biểu Công đoàn cấp trên: (nếu có)</w:t>
            </w:r>
          </w:p>
          <w:p w14:paraId="5A2CC005"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w:t>
            </w:r>
          </w:p>
          <w:p w14:paraId="01CF57B6" w14:textId="77777777" w:rsidR="00EF6205" w:rsidRPr="00957B40" w:rsidRDefault="00EF6205" w:rsidP="000D2FAF">
            <w:pPr>
              <w:spacing w:line="278" w:lineRule="auto"/>
              <w:ind w:firstLine="644"/>
              <w:jc w:val="both"/>
              <w:rPr>
                <w:rFonts w:ascii="Times New Roman" w:hAnsi="Times New Roman"/>
                <w:b/>
                <w:i/>
                <w:sz w:val="26"/>
                <w:szCs w:val="26"/>
                <w:lang w:val="vi-VN"/>
              </w:rPr>
            </w:pPr>
            <w:r w:rsidRPr="00957B40">
              <w:rPr>
                <w:rFonts w:ascii="Times New Roman" w:hAnsi="Times New Roman"/>
                <w:b/>
                <w:i/>
                <w:sz w:val="26"/>
                <w:szCs w:val="26"/>
              </w:rPr>
              <w:t xml:space="preserve">Đại biểu </w:t>
            </w:r>
            <w:r w:rsidRPr="00957B40">
              <w:rPr>
                <w:rFonts w:ascii="Times New Roman" w:hAnsi="Times New Roman"/>
                <w:b/>
                <w:i/>
                <w:sz w:val="26"/>
                <w:szCs w:val="26"/>
                <w:lang w:val="vi-VN"/>
              </w:rPr>
              <w:t xml:space="preserve">Lãnh đạo </w:t>
            </w:r>
            <w:r w:rsidRPr="00957B40">
              <w:rPr>
                <w:rFonts w:ascii="Times New Roman" w:hAnsi="Times New Roman"/>
                <w:b/>
                <w:i/>
                <w:sz w:val="26"/>
                <w:szCs w:val="26"/>
              </w:rPr>
              <w:t>cấp trên:</w:t>
            </w:r>
            <w:r w:rsidRPr="00957B40">
              <w:rPr>
                <w:rFonts w:ascii="Times New Roman" w:hAnsi="Times New Roman"/>
                <w:sz w:val="26"/>
                <w:szCs w:val="26"/>
              </w:rPr>
              <w:t xml:space="preserve"> …….. </w:t>
            </w:r>
            <w:r w:rsidRPr="00957B40">
              <w:rPr>
                <w:rFonts w:ascii="Times New Roman" w:hAnsi="Times New Roman"/>
                <w:b/>
                <w:i/>
                <w:sz w:val="26"/>
                <w:szCs w:val="26"/>
              </w:rPr>
              <w:t>(nếu có)</w:t>
            </w:r>
          </w:p>
          <w:p w14:paraId="0A649712" w14:textId="77777777" w:rsidR="00EF6205" w:rsidRPr="00957B40" w:rsidRDefault="00EF6205" w:rsidP="000D2FAF">
            <w:pPr>
              <w:spacing w:line="278" w:lineRule="auto"/>
              <w:ind w:firstLine="644"/>
              <w:jc w:val="both"/>
              <w:rPr>
                <w:rFonts w:ascii="Times New Roman" w:hAnsi="Times New Roman"/>
                <w:b/>
                <w:i/>
                <w:sz w:val="26"/>
                <w:szCs w:val="26"/>
                <w:lang w:val="vi-VN"/>
              </w:rPr>
            </w:pPr>
            <w:r w:rsidRPr="00957B40">
              <w:rPr>
                <w:rFonts w:ascii="Times New Roman" w:hAnsi="Times New Roman"/>
                <w:b/>
                <w:i/>
                <w:sz w:val="26"/>
                <w:szCs w:val="26"/>
              </w:rPr>
              <w:t xml:space="preserve">Đại biểu </w:t>
            </w:r>
            <w:r w:rsidRPr="00957B40">
              <w:rPr>
                <w:rFonts w:ascii="Times New Roman" w:hAnsi="Times New Roman"/>
                <w:b/>
                <w:i/>
                <w:sz w:val="26"/>
                <w:szCs w:val="26"/>
                <w:lang w:val="vi-VN"/>
              </w:rPr>
              <w:t xml:space="preserve">Đảng ủy </w:t>
            </w:r>
            <w:r w:rsidRPr="00957B40">
              <w:rPr>
                <w:rFonts w:ascii="Times New Roman" w:hAnsi="Times New Roman"/>
                <w:b/>
                <w:i/>
                <w:sz w:val="26"/>
                <w:szCs w:val="26"/>
              </w:rPr>
              <w:t>cấp trên:</w:t>
            </w:r>
            <w:r w:rsidRPr="00957B40">
              <w:rPr>
                <w:rFonts w:ascii="Times New Roman" w:hAnsi="Times New Roman"/>
                <w:sz w:val="26"/>
                <w:szCs w:val="26"/>
              </w:rPr>
              <w:t xml:space="preserve"> …….. (</w:t>
            </w:r>
            <w:r w:rsidRPr="00957B40">
              <w:rPr>
                <w:rFonts w:ascii="Times New Roman" w:hAnsi="Times New Roman"/>
                <w:b/>
                <w:i/>
                <w:sz w:val="26"/>
                <w:szCs w:val="26"/>
              </w:rPr>
              <w:t>nếu có)</w:t>
            </w:r>
          </w:p>
          <w:p w14:paraId="500438A0" w14:textId="77777777" w:rsidR="00EF6205" w:rsidRPr="00957B40" w:rsidRDefault="00EF6205" w:rsidP="000D2FAF">
            <w:pPr>
              <w:spacing w:line="278" w:lineRule="auto"/>
              <w:jc w:val="both"/>
              <w:outlineLvl w:val="0"/>
              <w:rPr>
                <w:rFonts w:ascii="Times New Roman" w:hAnsi="Times New Roman"/>
                <w:iCs/>
                <w:spacing w:val="-4"/>
                <w:sz w:val="26"/>
                <w:szCs w:val="26"/>
              </w:rPr>
            </w:pPr>
            <w:r w:rsidRPr="00957B40">
              <w:rPr>
                <w:rFonts w:ascii="Times New Roman" w:hAnsi="Times New Roman"/>
                <w:b/>
                <w:i/>
                <w:iCs/>
                <w:spacing w:val="-4"/>
                <w:sz w:val="26"/>
                <w:szCs w:val="26"/>
              </w:rPr>
              <w:t>……..</w:t>
            </w:r>
          </w:p>
          <w:p w14:paraId="4CFD2D9A" w14:textId="77777777" w:rsidR="00EF6205" w:rsidRPr="00957B40" w:rsidRDefault="00EF6205" w:rsidP="000D2FAF">
            <w:pPr>
              <w:spacing w:line="278" w:lineRule="auto"/>
              <w:ind w:firstLine="644"/>
              <w:jc w:val="both"/>
              <w:rPr>
                <w:rFonts w:ascii="Times New Roman" w:hAnsi="Times New Roman"/>
                <w:b/>
                <w:i/>
                <w:sz w:val="26"/>
                <w:szCs w:val="26"/>
              </w:rPr>
            </w:pPr>
            <w:r w:rsidRPr="00957B40">
              <w:rPr>
                <w:rFonts w:ascii="Times New Roman" w:hAnsi="Times New Roman"/>
                <w:b/>
                <w:i/>
                <w:sz w:val="26"/>
                <w:szCs w:val="26"/>
              </w:rPr>
              <w:t>Đại biểu (đơn vị tổ chức đại hội)</w:t>
            </w:r>
          </w:p>
          <w:p w14:paraId="27CB558C"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w:t>
            </w:r>
          </w:p>
          <w:p w14:paraId="3E9DA537"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w:t>
            </w:r>
          </w:p>
          <w:p w14:paraId="40D80227" w14:textId="77777777" w:rsidR="00EF6205" w:rsidRPr="00957B40" w:rsidRDefault="00EF6205" w:rsidP="000D2FAF">
            <w:pPr>
              <w:spacing w:line="278" w:lineRule="auto"/>
              <w:ind w:firstLine="339"/>
              <w:jc w:val="both"/>
              <w:outlineLvl w:val="0"/>
              <w:rPr>
                <w:rFonts w:ascii="Times New Roman" w:hAnsi="Times New Roman"/>
                <w:bCs/>
                <w:i/>
                <w:kern w:val="36"/>
                <w:sz w:val="26"/>
                <w:szCs w:val="26"/>
              </w:rPr>
            </w:pPr>
            <w:r w:rsidRPr="00957B40">
              <w:rPr>
                <w:rFonts w:ascii="Times New Roman" w:hAnsi="Times New Roman"/>
                <w:bCs/>
                <w:kern w:val="36"/>
                <w:sz w:val="26"/>
                <w:szCs w:val="26"/>
              </w:rPr>
              <w:t xml:space="preserve">Thay mặt Đoàn Chủ tịch, xin gửi tới các đồng chí đại biểu khách quý cùng toàn thể các đồng chí đại biểu về dự Đại hội lời kính chúc sức khỏe, hạnh phúc và thành đạt. Chúc Đại hội thành công tốt đẹp </w:t>
            </w:r>
            <w:r w:rsidRPr="00957B40">
              <w:rPr>
                <w:rFonts w:ascii="Times New Roman" w:hAnsi="Times New Roman"/>
                <w:bCs/>
                <w:i/>
                <w:kern w:val="36"/>
                <w:sz w:val="26"/>
                <w:szCs w:val="26"/>
              </w:rPr>
              <w:t>(vỗ tay).</w:t>
            </w:r>
          </w:p>
          <w:p w14:paraId="39D75D79" w14:textId="77777777" w:rsidR="00EF6205" w:rsidRPr="00957B40" w:rsidRDefault="00EF6205" w:rsidP="000D2FAF">
            <w:pPr>
              <w:spacing w:line="360" w:lineRule="exact"/>
              <w:ind w:firstLine="508"/>
              <w:jc w:val="both"/>
              <w:rPr>
                <w:rFonts w:ascii="Times New Roman" w:hAnsi="Times New Roman"/>
                <w:bCs/>
                <w:i/>
                <w:iCs/>
                <w:sz w:val="26"/>
                <w:szCs w:val="26"/>
              </w:rPr>
            </w:pPr>
            <w:r w:rsidRPr="00957B40">
              <w:rPr>
                <w:rFonts w:ascii="Times New Roman" w:hAnsi="Times New Roman"/>
                <w:bCs/>
                <w:i/>
                <w:iCs/>
                <w:sz w:val="26"/>
                <w:szCs w:val="26"/>
              </w:rPr>
              <w:t xml:space="preserve">Thưa toàn thể </w:t>
            </w:r>
            <w:r w:rsidRPr="00957B40">
              <w:rPr>
                <w:rFonts w:ascii="Times New Roman" w:hAnsi="Times New Roman"/>
                <w:bCs/>
                <w:i/>
                <w:iCs/>
                <w:sz w:val="26"/>
                <w:szCs w:val="26"/>
                <w:lang w:val="vi-VN"/>
              </w:rPr>
              <w:t>Đ</w:t>
            </w:r>
            <w:r w:rsidRPr="00957B40">
              <w:rPr>
                <w:rFonts w:ascii="Times New Roman" w:hAnsi="Times New Roman"/>
                <w:bCs/>
                <w:i/>
                <w:iCs/>
                <w:sz w:val="26"/>
                <w:szCs w:val="26"/>
              </w:rPr>
              <w:t xml:space="preserve">ại hội! </w:t>
            </w:r>
          </w:p>
          <w:p w14:paraId="1629B37E" w14:textId="77777777" w:rsidR="00EF6205" w:rsidRPr="00957B40" w:rsidRDefault="00EF6205" w:rsidP="000D2FAF">
            <w:pPr>
              <w:spacing w:line="360" w:lineRule="exact"/>
              <w:ind w:firstLine="508"/>
              <w:jc w:val="both"/>
              <w:rPr>
                <w:rFonts w:ascii="Times New Roman" w:hAnsi="Times New Roman"/>
                <w:bCs/>
                <w:i/>
                <w:kern w:val="36"/>
                <w:sz w:val="26"/>
                <w:szCs w:val="26"/>
              </w:rPr>
            </w:pPr>
            <w:r w:rsidRPr="00957B40">
              <w:rPr>
                <w:rFonts w:ascii="Times New Roman" w:hAnsi="Times New Roman"/>
                <w:bCs/>
                <w:iCs/>
                <w:sz w:val="26"/>
                <w:szCs w:val="26"/>
              </w:rPr>
              <w:t>Tiếp theo Chương trình của Đại hội, tôi xin trân trọng giới thiệu và kính mời</w:t>
            </w:r>
            <w:r w:rsidRPr="00957B40">
              <w:rPr>
                <w:rFonts w:ascii="Times New Roman" w:hAnsi="Times New Roman"/>
                <w:bCs/>
                <w:i/>
                <w:iCs/>
                <w:sz w:val="26"/>
                <w:szCs w:val="26"/>
              </w:rPr>
              <w:t xml:space="preserve"> </w:t>
            </w:r>
            <w:r w:rsidRPr="00957B40">
              <w:rPr>
                <w:rFonts w:ascii="Times New Roman" w:hAnsi="Times New Roman"/>
                <w:sz w:val="26"/>
                <w:szCs w:val="26"/>
              </w:rPr>
              <w:t xml:space="preserve">Đồng chí B: khai mạc Đại hội </w:t>
            </w:r>
          </w:p>
        </w:tc>
      </w:tr>
      <w:tr w:rsidR="00EF6205" w:rsidRPr="00957B40" w14:paraId="05AC7679" w14:textId="77777777" w:rsidTr="000D2FAF">
        <w:trPr>
          <w:jc w:val="center"/>
        </w:trPr>
        <w:tc>
          <w:tcPr>
            <w:tcW w:w="576" w:type="dxa"/>
            <w:vAlign w:val="center"/>
          </w:tcPr>
          <w:p w14:paraId="6195204D"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Align w:val="center"/>
          </w:tcPr>
          <w:p w14:paraId="310514BF"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2AF9B702" w14:textId="77777777" w:rsidR="00EF6205" w:rsidRPr="00957B40" w:rsidRDefault="00EF6205" w:rsidP="000D2FAF">
            <w:pPr>
              <w:spacing w:line="278" w:lineRule="auto"/>
              <w:jc w:val="center"/>
              <w:rPr>
                <w:rFonts w:ascii="Times New Roman" w:hAnsi="Times New Roman"/>
                <w:b/>
                <w:sz w:val="26"/>
                <w:szCs w:val="26"/>
                <w:lang w:val="nl-NL"/>
              </w:rPr>
            </w:pPr>
            <w:r w:rsidRPr="00957B40">
              <w:rPr>
                <w:rFonts w:ascii="Times New Roman" w:hAnsi="Times New Roman"/>
                <w:b/>
                <w:sz w:val="26"/>
                <w:szCs w:val="26"/>
                <w:lang w:val="nl-NL"/>
              </w:rPr>
              <w:t>Thông qua Chương trình Đại hội và Quy chế làm việc của Đại hội</w:t>
            </w:r>
          </w:p>
        </w:tc>
        <w:tc>
          <w:tcPr>
            <w:tcW w:w="1864" w:type="dxa"/>
            <w:vAlign w:val="center"/>
          </w:tcPr>
          <w:p w14:paraId="48EE967A"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Đồng chí A đứng tại chỗ cảm ơn đồng chí B và giới thiệu Đồng chí</w:t>
            </w:r>
          </w:p>
          <w:p w14:paraId="040F9C7E"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spacing w:val="-4"/>
                <w:sz w:val="26"/>
                <w:szCs w:val="26"/>
                <w:lang w:val="nl-NL"/>
              </w:rPr>
              <w:t>C lên bục</w:t>
            </w:r>
          </w:p>
        </w:tc>
        <w:tc>
          <w:tcPr>
            <w:tcW w:w="8282" w:type="dxa"/>
            <w:vAlign w:val="center"/>
          </w:tcPr>
          <w:p w14:paraId="65F33CE7"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Kính thưa Đại hội</w:t>
            </w:r>
          </w:p>
          <w:p w14:paraId="3F744D6C" w14:textId="77777777" w:rsidR="00EF6205" w:rsidRPr="00957B40" w:rsidRDefault="00EF6205" w:rsidP="000D2FAF">
            <w:pPr>
              <w:spacing w:line="278" w:lineRule="auto"/>
              <w:jc w:val="both"/>
              <w:rPr>
                <w:rFonts w:ascii="Times New Roman" w:hAnsi="Times New Roman"/>
                <w:b/>
                <w:i/>
                <w:sz w:val="26"/>
                <w:szCs w:val="26"/>
                <w:lang w:val="nl-NL"/>
              </w:rPr>
            </w:pPr>
            <w:r w:rsidRPr="00957B40">
              <w:rPr>
                <w:rFonts w:ascii="Times New Roman" w:hAnsi="Times New Roman"/>
                <w:sz w:val="26"/>
                <w:szCs w:val="26"/>
                <w:lang w:val="nl-NL"/>
              </w:rPr>
              <w:t>Thay mặt Đoàn Chủ tịch, tôi xin được</w:t>
            </w:r>
            <w:r w:rsidRPr="00957B40">
              <w:rPr>
                <w:rFonts w:ascii="Times New Roman" w:hAnsi="Times New Roman"/>
                <w:b/>
                <w:i/>
                <w:sz w:val="26"/>
                <w:szCs w:val="26"/>
                <w:lang w:val="nl-NL"/>
              </w:rPr>
              <w:t xml:space="preserve"> </w:t>
            </w:r>
            <w:r w:rsidRPr="00957B40">
              <w:rPr>
                <w:rFonts w:ascii="Times New Roman" w:hAnsi="Times New Roman"/>
                <w:sz w:val="26"/>
                <w:szCs w:val="26"/>
                <w:lang w:val="nl-NL"/>
              </w:rPr>
              <w:t>thông qua</w:t>
            </w:r>
            <w:r w:rsidRPr="00957B40">
              <w:rPr>
                <w:rFonts w:ascii="Times New Roman" w:hAnsi="Times New Roman"/>
                <w:b/>
                <w:i/>
                <w:sz w:val="26"/>
                <w:szCs w:val="26"/>
                <w:lang w:val="nl-NL"/>
              </w:rPr>
              <w:t xml:space="preserve"> </w:t>
            </w:r>
            <w:r w:rsidRPr="00957B40">
              <w:rPr>
                <w:rFonts w:ascii="Times New Roman" w:hAnsi="Times New Roman"/>
                <w:sz w:val="26"/>
                <w:szCs w:val="26"/>
                <w:lang w:val="nl-NL"/>
              </w:rPr>
              <w:t xml:space="preserve">Chương trình </w:t>
            </w:r>
            <w:r w:rsidRPr="00957B40">
              <w:rPr>
                <w:rFonts w:ascii="Times New Roman" w:hAnsi="Times New Roman"/>
                <w:sz w:val="26"/>
                <w:szCs w:val="26"/>
                <w:lang w:val="vi-VN"/>
              </w:rPr>
              <w:t>Đ</w:t>
            </w:r>
            <w:r w:rsidRPr="00957B40">
              <w:rPr>
                <w:rFonts w:ascii="Times New Roman" w:hAnsi="Times New Roman"/>
                <w:sz w:val="26"/>
                <w:szCs w:val="26"/>
                <w:lang w:val="nl-NL"/>
              </w:rPr>
              <w:t>ại hội:</w:t>
            </w:r>
          </w:p>
          <w:p w14:paraId="6BCB0A77" w14:textId="77777777" w:rsidR="00EF6205" w:rsidRPr="00957B40" w:rsidRDefault="00EF6205" w:rsidP="000D2FAF">
            <w:pPr>
              <w:spacing w:line="278" w:lineRule="auto"/>
              <w:jc w:val="both"/>
              <w:rPr>
                <w:rFonts w:ascii="Times New Roman" w:hAnsi="Times New Roman"/>
                <w:b/>
                <w:bCs/>
                <w:iCs/>
                <w:sz w:val="26"/>
                <w:szCs w:val="26"/>
                <w:lang w:val="nl-NL"/>
              </w:rPr>
            </w:pPr>
            <w:r w:rsidRPr="00957B40">
              <w:rPr>
                <w:rFonts w:ascii="Times New Roman" w:hAnsi="Times New Roman"/>
                <w:b/>
                <w:bCs/>
                <w:iCs/>
                <w:sz w:val="26"/>
                <w:szCs w:val="26"/>
                <w:lang w:val="vi-VN"/>
              </w:rPr>
              <w:t xml:space="preserve">1. </w:t>
            </w:r>
            <w:r w:rsidRPr="00957B40">
              <w:rPr>
                <w:rFonts w:ascii="Times New Roman" w:hAnsi="Times New Roman"/>
                <w:b/>
                <w:bCs/>
                <w:iCs/>
                <w:sz w:val="26"/>
                <w:szCs w:val="26"/>
                <w:lang w:val="nl-NL"/>
              </w:rPr>
              <w:t>Đọc Chương trình Đại hội</w:t>
            </w:r>
          </w:p>
          <w:p w14:paraId="675D5616"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Kính thưa Đại hội! Tôi vừa trình bày xong Chương trình của Đại hội.</w:t>
            </w:r>
          </w:p>
          <w:p w14:paraId="02BC888D"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Xin ý kiến Đại hội:</w:t>
            </w:r>
          </w:p>
          <w:p w14:paraId="15CF34AF" w14:textId="77777777" w:rsidR="00EF6205" w:rsidRPr="00957B40" w:rsidRDefault="00EF6205" w:rsidP="000D2FAF">
            <w:pPr>
              <w:spacing w:line="278" w:lineRule="auto"/>
              <w:jc w:val="both"/>
              <w:rPr>
                <w:rFonts w:ascii="Times New Roman" w:hAnsi="Times New Roman"/>
                <w:i/>
                <w:sz w:val="26"/>
                <w:szCs w:val="26"/>
                <w:lang w:val="nl-NL"/>
              </w:rPr>
            </w:pPr>
            <w:r w:rsidRPr="00957B40">
              <w:rPr>
                <w:rFonts w:ascii="Times New Roman" w:hAnsi="Times New Roman"/>
                <w:sz w:val="26"/>
                <w:szCs w:val="26"/>
                <w:lang w:val="nl-NL"/>
              </w:rPr>
              <w:t>Có đại biểu nào không nhất trí hoặc có ý kiến khác xin cho biết ý kiến!</w:t>
            </w:r>
            <w:r w:rsidRPr="00957B40">
              <w:rPr>
                <w:rFonts w:ascii="Times New Roman" w:hAnsi="Times New Roman"/>
                <w:i/>
                <w:sz w:val="26"/>
                <w:szCs w:val="26"/>
                <w:lang w:val="nl-NL"/>
              </w:rPr>
              <w:t xml:space="preserve"> (không có).</w:t>
            </w:r>
          </w:p>
          <w:p w14:paraId="4924DE8A"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Nếu Đại hội không có ý kiến khác. Xin Đại hội cho biểu quyết bằng hình thức giơ tay.</w:t>
            </w:r>
          </w:p>
          <w:p w14:paraId="267A311F"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rPr>
              <w:t>+ Đại biểu nào nhất trí?</w:t>
            </w:r>
          </w:p>
          <w:p w14:paraId="38BB35B3"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Đại biểu nào không nhất trí?</w:t>
            </w:r>
          </w:p>
          <w:p w14:paraId="0107D9CA"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Đại biểu nào có ý kiến khác?</w:t>
            </w:r>
          </w:p>
          <w:p w14:paraId="253AD1FB"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Như vậy, Đại hội đã nhất trí thông qua Chương trình Đại hội.</w:t>
            </w:r>
          </w:p>
          <w:p w14:paraId="5C965B7B"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Tiếp theo, tôi xin thông qua Quy chế Đại hội!</w:t>
            </w:r>
          </w:p>
          <w:p w14:paraId="0F406619" w14:textId="77777777" w:rsidR="00EF6205" w:rsidRPr="00957B40" w:rsidRDefault="00EF6205" w:rsidP="000D2FAF">
            <w:pPr>
              <w:spacing w:line="278" w:lineRule="auto"/>
              <w:jc w:val="both"/>
              <w:rPr>
                <w:rFonts w:ascii="Times New Roman" w:hAnsi="Times New Roman"/>
                <w:b/>
                <w:sz w:val="26"/>
                <w:szCs w:val="26"/>
              </w:rPr>
            </w:pPr>
            <w:r w:rsidRPr="00957B40">
              <w:rPr>
                <w:rFonts w:ascii="Times New Roman" w:hAnsi="Times New Roman"/>
                <w:b/>
                <w:sz w:val="26"/>
                <w:szCs w:val="26"/>
                <w:lang w:val="vi-VN"/>
              </w:rPr>
              <w:t xml:space="preserve">2. </w:t>
            </w:r>
            <w:r w:rsidRPr="00957B40">
              <w:rPr>
                <w:rFonts w:ascii="Times New Roman" w:hAnsi="Times New Roman"/>
                <w:b/>
                <w:sz w:val="26"/>
                <w:szCs w:val="26"/>
              </w:rPr>
              <w:t xml:space="preserve">Đọc </w:t>
            </w:r>
            <w:r w:rsidRPr="00957B40">
              <w:rPr>
                <w:rStyle w:val="apple-style-span"/>
                <w:rFonts w:ascii="Times New Roman" w:hAnsi="Times New Roman"/>
                <w:b/>
                <w:sz w:val="26"/>
                <w:szCs w:val="26"/>
              </w:rPr>
              <w:t>Quy chế Đại hội.</w:t>
            </w:r>
          </w:p>
          <w:p w14:paraId="3499983C"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xml:space="preserve">- </w:t>
            </w:r>
            <w:r w:rsidRPr="00957B40">
              <w:rPr>
                <w:rFonts w:ascii="Times New Roman" w:hAnsi="Times New Roman"/>
                <w:sz w:val="26"/>
                <w:szCs w:val="26"/>
                <w:lang w:val="nl-NL"/>
              </w:rPr>
              <w:t>Xin ý kiến Đại hội; nếu Đại hội không có ý kiến gì khác, đề nghị Đại hội cho biểu quyết</w:t>
            </w:r>
            <w:r w:rsidRPr="00957B40">
              <w:rPr>
                <w:rFonts w:ascii="Times New Roman" w:hAnsi="Times New Roman"/>
                <w:sz w:val="26"/>
                <w:szCs w:val="26"/>
              </w:rPr>
              <w:t xml:space="preserve"> bằng hình thức giơ tay.</w:t>
            </w:r>
          </w:p>
          <w:p w14:paraId="037216C2" w14:textId="77777777" w:rsidR="00EF6205" w:rsidRPr="00957B40" w:rsidRDefault="00EF6205" w:rsidP="000D2FAF">
            <w:pPr>
              <w:spacing w:line="278" w:lineRule="auto"/>
              <w:jc w:val="both"/>
              <w:rPr>
                <w:rStyle w:val="apple-style-span"/>
                <w:rFonts w:ascii="Times New Roman" w:hAnsi="Times New Roman"/>
                <w:sz w:val="26"/>
                <w:szCs w:val="26"/>
              </w:rPr>
            </w:pPr>
            <w:r w:rsidRPr="00957B40">
              <w:rPr>
                <w:rStyle w:val="apple-style-span"/>
                <w:rFonts w:ascii="Times New Roman" w:hAnsi="Times New Roman"/>
                <w:sz w:val="26"/>
                <w:szCs w:val="26"/>
              </w:rPr>
              <w:t>- Như vậy, 100% đại biểu nhất trí thông qua Quy chế Đại hội.</w:t>
            </w:r>
          </w:p>
          <w:p w14:paraId="4ADFC59A"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Xin cảm ơn Đại hội!</w:t>
            </w:r>
          </w:p>
        </w:tc>
      </w:tr>
      <w:tr w:rsidR="00EF6205" w:rsidRPr="00957B40" w14:paraId="65197546" w14:textId="77777777" w:rsidTr="000D2FAF">
        <w:trPr>
          <w:jc w:val="center"/>
        </w:trPr>
        <w:tc>
          <w:tcPr>
            <w:tcW w:w="576" w:type="dxa"/>
            <w:vAlign w:val="center"/>
          </w:tcPr>
          <w:p w14:paraId="4449A50C"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Align w:val="center"/>
          </w:tcPr>
          <w:p w14:paraId="584D93D3" w14:textId="77777777" w:rsidR="00EF6205" w:rsidRPr="00957B40" w:rsidRDefault="00EF6205" w:rsidP="000D2FAF">
            <w:pPr>
              <w:spacing w:line="278" w:lineRule="auto"/>
              <w:jc w:val="center"/>
              <w:rPr>
                <w:rFonts w:ascii="Times New Roman" w:hAnsi="Times New Roman"/>
                <w:b/>
                <w:iCs/>
                <w:sz w:val="26"/>
                <w:szCs w:val="26"/>
                <w:lang w:val="nl-NL"/>
              </w:rPr>
            </w:pPr>
          </w:p>
        </w:tc>
        <w:tc>
          <w:tcPr>
            <w:tcW w:w="2482" w:type="dxa"/>
            <w:vAlign w:val="center"/>
          </w:tcPr>
          <w:p w14:paraId="332CF705" w14:textId="77777777" w:rsidR="00EF6205" w:rsidRPr="00957B40" w:rsidRDefault="00EF6205" w:rsidP="000D2FAF">
            <w:pPr>
              <w:spacing w:line="278" w:lineRule="auto"/>
              <w:jc w:val="center"/>
              <w:rPr>
                <w:rFonts w:ascii="Times New Roman" w:hAnsi="Times New Roman"/>
                <w:b/>
                <w:spacing w:val="-8"/>
                <w:sz w:val="26"/>
                <w:szCs w:val="26"/>
                <w:lang w:val="nl-NL"/>
              </w:rPr>
            </w:pPr>
            <w:r w:rsidRPr="00957B40">
              <w:rPr>
                <w:rFonts w:ascii="Times New Roman" w:hAnsi="Times New Roman"/>
                <w:b/>
                <w:bCs/>
                <w:iCs/>
                <w:sz w:val="26"/>
                <w:szCs w:val="26"/>
              </w:rPr>
              <w:t>Báo cáo thẩm tra tư cách đại biểu tham dự Đại hội</w:t>
            </w:r>
          </w:p>
        </w:tc>
        <w:tc>
          <w:tcPr>
            <w:tcW w:w="1864" w:type="dxa"/>
            <w:vAlign w:val="center"/>
          </w:tcPr>
          <w:p w14:paraId="5F0D4DD6"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Đồng chí B đứng tại chỗ cảm ơn đồng chí C và mời Đồng chí</w:t>
            </w:r>
          </w:p>
          <w:p w14:paraId="1C6FEE79"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Trưởng ban thẩm tra tư cách đại biểu lên bục</w:t>
            </w:r>
          </w:p>
          <w:p w14:paraId="0D1C68BC" w14:textId="77777777" w:rsidR="00EF6205" w:rsidRPr="00957B40" w:rsidRDefault="00EF6205" w:rsidP="000D2FAF">
            <w:pPr>
              <w:spacing w:line="278" w:lineRule="auto"/>
              <w:jc w:val="center"/>
              <w:rPr>
                <w:rFonts w:ascii="Times New Roman" w:hAnsi="Times New Roman"/>
                <w:bCs/>
                <w:sz w:val="26"/>
                <w:szCs w:val="26"/>
              </w:rPr>
            </w:pPr>
          </w:p>
        </w:tc>
        <w:tc>
          <w:tcPr>
            <w:tcW w:w="8282" w:type="dxa"/>
            <w:vAlign w:val="center"/>
          </w:tcPr>
          <w:p w14:paraId="15EAA06F" w14:textId="77777777" w:rsidR="00EF6205" w:rsidRPr="00957B40" w:rsidRDefault="00EF6205" w:rsidP="000D2FAF">
            <w:pPr>
              <w:spacing w:line="278" w:lineRule="auto"/>
              <w:jc w:val="both"/>
              <w:rPr>
                <w:rStyle w:val="apple-style-span"/>
                <w:rFonts w:ascii="Times New Roman" w:hAnsi="Times New Roman"/>
                <w:sz w:val="26"/>
                <w:szCs w:val="26"/>
              </w:rPr>
            </w:pPr>
            <w:r w:rsidRPr="00957B40">
              <w:rPr>
                <w:rFonts w:ascii="Times New Roman" w:hAnsi="Times New Roman"/>
                <w:bCs/>
                <w:iCs/>
                <w:sz w:val="26"/>
                <w:szCs w:val="26"/>
              </w:rPr>
              <w:t>Kính thưa đại hội, được sự tín nhiệm của đại hội, bầu chúng tôi vào ban thẩm tra tư cách đại biểu. Sau đây, thay mặt ban thẩm tra tư cách đại biểu, tôi xin</w:t>
            </w:r>
            <w:r w:rsidRPr="00957B40">
              <w:rPr>
                <w:rFonts w:ascii="Times New Roman" w:hAnsi="Times New Roman"/>
                <w:b/>
                <w:bCs/>
                <w:iCs/>
                <w:sz w:val="26"/>
                <w:szCs w:val="26"/>
              </w:rPr>
              <w:t xml:space="preserve"> </w:t>
            </w:r>
            <w:r w:rsidRPr="00957B40">
              <w:rPr>
                <w:rFonts w:ascii="Times New Roman" w:hAnsi="Times New Roman"/>
                <w:bCs/>
                <w:iCs/>
                <w:sz w:val="26"/>
                <w:szCs w:val="26"/>
              </w:rPr>
              <w:t>Báo cáo thẩm tra tư cách đại biểu tham dự Đại hội</w:t>
            </w:r>
          </w:p>
        </w:tc>
      </w:tr>
      <w:tr w:rsidR="00EF6205" w:rsidRPr="00957B40" w14:paraId="63D07E98" w14:textId="77777777" w:rsidTr="000D2FAF">
        <w:trPr>
          <w:jc w:val="center"/>
        </w:trPr>
        <w:tc>
          <w:tcPr>
            <w:tcW w:w="14439" w:type="dxa"/>
            <w:gridSpan w:val="5"/>
            <w:shd w:val="clear" w:color="auto" w:fill="BFBFBF"/>
            <w:vAlign w:val="center"/>
          </w:tcPr>
          <w:p w14:paraId="1CB4EC0D" w14:textId="77777777" w:rsidR="00EF6205" w:rsidRPr="00957B40" w:rsidRDefault="00EF6205" w:rsidP="000D2FAF">
            <w:pPr>
              <w:spacing w:line="278" w:lineRule="auto"/>
              <w:jc w:val="both"/>
              <w:rPr>
                <w:rFonts w:ascii="Times New Roman" w:hAnsi="Times New Roman"/>
                <w:b/>
                <w:bCs/>
                <w:sz w:val="26"/>
                <w:szCs w:val="26"/>
              </w:rPr>
            </w:pPr>
            <w:r w:rsidRPr="00957B40">
              <w:rPr>
                <w:rFonts w:ascii="Times New Roman" w:hAnsi="Times New Roman"/>
                <w:b/>
                <w:bCs/>
                <w:sz w:val="26"/>
                <w:szCs w:val="26"/>
              </w:rPr>
              <w:t>II. TỔNG KẾT NHIỆM KỲ 2020-2023, PHƯƠNG HƯỚNG NHIỆM KỲ 2023-2028, GÓP Ý CÁC VĂN KIỆN</w:t>
            </w:r>
          </w:p>
        </w:tc>
      </w:tr>
      <w:tr w:rsidR="00EF6205" w:rsidRPr="00957B40" w14:paraId="785197F5" w14:textId="77777777" w:rsidTr="000D2FAF">
        <w:trPr>
          <w:jc w:val="center"/>
        </w:trPr>
        <w:tc>
          <w:tcPr>
            <w:tcW w:w="576" w:type="dxa"/>
            <w:vAlign w:val="center"/>
          </w:tcPr>
          <w:p w14:paraId="50957F2F"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Align w:val="center"/>
          </w:tcPr>
          <w:p w14:paraId="123D127B" w14:textId="77777777" w:rsidR="00EF6205" w:rsidRPr="00957B40" w:rsidRDefault="00EF6205" w:rsidP="000D2FAF">
            <w:pPr>
              <w:spacing w:line="278" w:lineRule="auto"/>
              <w:jc w:val="center"/>
              <w:rPr>
                <w:rFonts w:ascii="Times New Roman" w:hAnsi="Times New Roman"/>
                <w:iCs/>
                <w:sz w:val="26"/>
                <w:szCs w:val="26"/>
                <w:lang w:val="nl-NL"/>
              </w:rPr>
            </w:pPr>
          </w:p>
        </w:tc>
        <w:tc>
          <w:tcPr>
            <w:tcW w:w="2482" w:type="dxa"/>
            <w:vAlign w:val="center"/>
          </w:tcPr>
          <w:p w14:paraId="4BFABB72" w14:textId="77777777" w:rsidR="00EF6205" w:rsidRPr="00957B40" w:rsidRDefault="00EF6205" w:rsidP="000D2FAF">
            <w:pPr>
              <w:spacing w:line="278" w:lineRule="auto"/>
              <w:jc w:val="center"/>
              <w:rPr>
                <w:rFonts w:ascii="Times New Roman" w:hAnsi="Times New Roman"/>
                <w:b/>
                <w:sz w:val="26"/>
                <w:szCs w:val="26"/>
                <w:lang w:val="nl-NL"/>
              </w:rPr>
            </w:pPr>
            <w:r w:rsidRPr="00957B40">
              <w:rPr>
                <w:rFonts w:ascii="Times New Roman" w:hAnsi="Times New Roman"/>
                <w:b/>
                <w:sz w:val="26"/>
                <w:szCs w:val="26"/>
                <w:lang w:val="nl-NL"/>
              </w:rPr>
              <w:t>Báo cáo tổng kết công tác công đoàn nhiệm kỳ ..... và phương hướng nhiệm vụ nhiệm kỳ 2023 - 2028</w:t>
            </w:r>
          </w:p>
        </w:tc>
        <w:tc>
          <w:tcPr>
            <w:tcW w:w="1864" w:type="dxa"/>
            <w:vAlign w:val="center"/>
          </w:tcPr>
          <w:p w14:paraId="6CF5D82E" w14:textId="77777777" w:rsidR="00EF6205" w:rsidRPr="00957B40" w:rsidRDefault="00EF6205" w:rsidP="000D2FAF">
            <w:pPr>
              <w:spacing w:line="278" w:lineRule="auto"/>
              <w:jc w:val="center"/>
              <w:rPr>
                <w:rFonts w:ascii="Times New Roman" w:hAnsi="Times New Roman"/>
                <w:bCs/>
                <w:iCs/>
                <w:spacing w:val="-10"/>
                <w:sz w:val="26"/>
                <w:szCs w:val="26"/>
                <w:lang w:val="nl-NL"/>
              </w:rPr>
            </w:pPr>
            <w:r w:rsidRPr="00957B40">
              <w:rPr>
                <w:rFonts w:ascii="Times New Roman" w:hAnsi="Times New Roman"/>
                <w:bCs/>
                <w:iCs/>
                <w:sz w:val="26"/>
                <w:szCs w:val="26"/>
                <w:lang w:val="nl-NL"/>
              </w:rPr>
              <w:t>Đồng chí B đứng tại chỗ cảm ơn đồng chí Trưởng ban thẩm tra tư cách đại biểu. Xin biểu quyết bằng hình thức giơ tay về dại bi</w:t>
            </w:r>
            <w:r w:rsidR="0005264E" w:rsidRPr="00957B40">
              <w:rPr>
                <w:rFonts w:ascii="Times New Roman" w:hAnsi="Times New Roman"/>
                <w:bCs/>
                <w:iCs/>
                <w:sz w:val="26"/>
                <w:szCs w:val="26"/>
                <w:lang w:val="nl-NL"/>
              </w:rPr>
              <w:t xml:space="preserve">ểu tham dự Đại hội. </w:t>
            </w:r>
            <w:r w:rsidR="0005264E" w:rsidRPr="00957B40">
              <w:rPr>
                <w:rFonts w:ascii="Times New Roman" w:hAnsi="Times New Roman"/>
                <w:bCs/>
                <w:iCs/>
                <w:spacing w:val="-10"/>
                <w:sz w:val="26"/>
                <w:szCs w:val="26"/>
                <w:lang w:val="nl-NL"/>
              </w:rPr>
              <w:t>Sau đó mời đ</w:t>
            </w:r>
            <w:r w:rsidRPr="00957B40">
              <w:rPr>
                <w:rFonts w:ascii="Times New Roman" w:hAnsi="Times New Roman"/>
                <w:bCs/>
                <w:iCs/>
                <w:spacing w:val="-10"/>
                <w:sz w:val="26"/>
                <w:szCs w:val="26"/>
                <w:lang w:val="nl-NL"/>
              </w:rPr>
              <w:t>ồng chí</w:t>
            </w:r>
          </w:p>
          <w:p w14:paraId="2E735FC3" w14:textId="77777777" w:rsidR="00EF6205" w:rsidRPr="00957B40" w:rsidRDefault="00EF6205" w:rsidP="000D2FAF">
            <w:pPr>
              <w:spacing w:line="278" w:lineRule="auto"/>
              <w:jc w:val="center"/>
              <w:rPr>
                <w:rFonts w:ascii="Times New Roman" w:hAnsi="Times New Roman"/>
                <w:bCs/>
                <w:iCs/>
                <w:spacing w:val="-8"/>
                <w:sz w:val="26"/>
                <w:szCs w:val="26"/>
                <w:lang w:val="nl-NL"/>
              </w:rPr>
            </w:pPr>
            <w:r w:rsidRPr="00957B40">
              <w:rPr>
                <w:rFonts w:ascii="Times New Roman" w:hAnsi="Times New Roman"/>
                <w:bCs/>
                <w:spacing w:val="-10"/>
                <w:sz w:val="26"/>
                <w:szCs w:val="26"/>
              </w:rPr>
              <w:t>A hoặc C lên bục</w:t>
            </w:r>
          </w:p>
        </w:tc>
        <w:tc>
          <w:tcPr>
            <w:tcW w:w="8282" w:type="dxa"/>
            <w:vAlign w:val="center"/>
          </w:tcPr>
          <w:p w14:paraId="1B2D89D8"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Tiếp theo Chương trình, thay mặt Đoàn Chủ tịch Đại hội, tôi xin trình bày Báo cáo tổng kết công tác công đoàn nhiệm kỳ ….. và phương hướng, nhiệm vụ nhiệm kỳ …..</w:t>
            </w:r>
          </w:p>
          <w:p w14:paraId="3D0DDA51" w14:textId="77777777" w:rsidR="00EF6205" w:rsidRPr="00957B40" w:rsidRDefault="00EF6205" w:rsidP="000D2FAF">
            <w:pPr>
              <w:tabs>
                <w:tab w:val="left" w:pos="938"/>
              </w:tabs>
              <w:spacing w:line="278" w:lineRule="auto"/>
              <w:jc w:val="both"/>
              <w:rPr>
                <w:rFonts w:ascii="Times New Roman" w:hAnsi="Times New Roman"/>
                <w:sz w:val="26"/>
                <w:szCs w:val="26"/>
                <w:lang w:val="nl-NL"/>
              </w:rPr>
            </w:pPr>
            <w:r w:rsidRPr="00957B40">
              <w:rPr>
                <w:rFonts w:ascii="Times New Roman" w:hAnsi="Times New Roman"/>
                <w:sz w:val="26"/>
                <w:szCs w:val="26"/>
              </w:rPr>
              <w:t xml:space="preserve">Đ/c B: Đọc </w:t>
            </w:r>
            <w:r w:rsidRPr="00957B40">
              <w:rPr>
                <w:rFonts w:ascii="Times New Roman" w:hAnsi="Times New Roman"/>
                <w:sz w:val="26"/>
                <w:szCs w:val="26"/>
                <w:lang w:val="nl-NL"/>
              </w:rPr>
              <w:t>báo cáo tổng kết công tác công đoàn nhiệm kỳ ..... và phương hướng nhiệm vụ nhiệm kỳ 2023 – 2028</w:t>
            </w:r>
          </w:p>
          <w:p w14:paraId="577D2DC4" w14:textId="77777777" w:rsidR="00EF6205" w:rsidRPr="00957B40" w:rsidRDefault="00EF6205" w:rsidP="000D2FAF">
            <w:pPr>
              <w:tabs>
                <w:tab w:val="left" w:pos="938"/>
              </w:tabs>
              <w:spacing w:line="278" w:lineRule="auto"/>
              <w:jc w:val="both"/>
              <w:rPr>
                <w:rFonts w:ascii="Times New Roman" w:hAnsi="Times New Roman"/>
                <w:b/>
                <w:sz w:val="26"/>
                <w:szCs w:val="26"/>
              </w:rPr>
            </w:pPr>
            <w:r w:rsidRPr="00957B40">
              <w:rPr>
                <w:rFonts w:ascii="Times New Roman" w:hAnsi="Times New Roman"/>
                <w:bCs/>
                <w:sz w:val="26"/>
                <w:szCs w:val="26"/>
              </w:rPr>
              <w:t xml:space="preserve">Tiếp theo, kính mời đ/c A </w:t>
            </w:r>
            <w:r w:rsidRPr="00957B40">
              <w:rPr>
                <w:rFonts w:ascii="Times New Roman" w:hAnsi="Times New Roman"/>
                <w:sz w:val="26"/>
                <w:szCs w:val="26"/>
              </w:rPr>
              <w:t xml:space="preserve">thay mặt Đoàn Chủ tịch lên trình bày báo cáo </w:t>
            </w:r>
            <w:r w:rsidRPr="00957B40">
              <w:rPr>
                <w:rFonts w:ascii="Times New Roman" w:hAnsi="Times New Roman"/>
                <w:spacing w:val="-4"/>
                <w:sz w:val="26"/>
                <w:szCs w:val="26"/>
              </w:rPr>
              <w:t xml:space="preserve">Báo cáo tổng hợp ý kiến góp ý đối với dự thảo báo cáo chính trị </w:t>
            </w:r>
            <w:r w:rsidRPr="00957B40">
              <w:rPr>
                <w:rFonts w:ascii="Times New Roman" w:eastAsia="Calibri" w:hAnsi="Times New Roman"/>
                <w:sz w:val="26"/>
                <w:szCs w:val="26"/>
              </w:rPr>
              <w:t>Đại hội đại biểu Công đoàn (</w:t>
            </w:r>
            <w:r w:rsidRPr="00957B40">
              <w:rPr>
                <w:rFonts w:ascii="Times New Roman" w:eastAsia="Calibri" w:hAnsi="Times New Roman"/>
                <w:i/>
                <w:sz w:val="26"/>
                <w:szCs w:val="26"/>
              </w:rPr>
              <w:t>cấp trên)</w:t>
            </w:r>
            <w:r w:rsidRPr="00957B40">
              <w:rPr>
                <w:rFonts w:ascii="Times New Roman" w:eastAsia="Calibri" w:hAnsi="Times New Roman"/>
                <w:sz w:val="26"/>
                <w:szCs w:val="26"/>
              </w:rPr>
              <w:t xml:space="preserve"> và </w:t>
            </w:r>
            <w:r w:rsidRPr="00957B40">
              <w:rPr>
                <w:rFonts w:ascii="Times New Roman" w:hAnsi="Times New Roman"/>
                <w:sz w:val="26"/>
                <w:szCs w:val="26"/>
              </w:rPr>
              <w:t xml:space="preserve">Báo cáo tổng hợp kiến nghị của đoàn viên, người lao động đối với Đảng ủy, Lãnh đạo, Công đoàn </w:t>
            </w:r>
            <w:r w:rsidRPr="00957B40">
              <w:rPr>
                <w:rFonts w:ascii="Times New Roman" w:hAnsi="Times New Roman"/>
                <w:i/>
                <w:sz w:val="26"/>
                <w:szCs w:val="26"/>
              </w:rPr>
              <w:t>(cấp trên)</w:t>
            </w:r>
            <w:r w:rsidRPr="00957B40">
              <w:rPr>
                <w:rFonts w:ascii="Times New Roman" w:hAnsi="Times New Roman"/>
                <w:sz w:val="26"/>
                <w:szCs w:val="26"/>
              </w:rPr>
              <w:t>. Xin mời đồng chí</w:t>
            </w:r>
          </w:p>
        </w:tc>
      </w:tr>
      <w:tr w:rsidR="00EF6205" w:rsidRPr="00957B40" w14:paraId="425B78C3" w14:textId="77777777" w:rsidTr="000D2FAF">
        <w:trPr>
          <w:jc w:val="center"/>
        </w:trPr>
        <w:tc>
          <w:tcPr>
            <w:tcW w:w="576" w:type="dxa"/>
            <w:vAlign w:val="center"/>
          </w:tcPr>
          <w:p w14:paraId="6D3F9773"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Align w:val="center"/>
          </w:tcPr>
          <w:p w14:paraId="3BA203F3"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517E4DC7" w14:textId="77777777" w:rsidR="00EF6205" w:rsidRPr="00957B40" w:rsidRDefault="00EF6205" w:rsidP="000D2FAF">
            <w:pPr>
              <w:spacing w:line="278" w:lineRule="auto"/>
              <w:jc w:val="center"/>
              <w:rPr>
                <w:rStyle w:val="apple-style-span"/>
                <w:rFonts w:ascii="Times New Roman" w:hAnsi="Times New Roman"/>
                <w:b/>
                <w:sz w:val="26"/>
                <w:szCs w:val="26"/>
                <w:lang w:val="nl-NL"/>
              </w:rPr>
            </w:pPr>
            <w:r w:rsidRPr="00957B40">
              <w:rPr>
                <w:rFonts w:ascii="Times New Roman" w:hAnsi="Times New Roman"/>
                <w:b/>
                <w:spacing w:val="-4"/>
                <w:sz w:val="26"/>
                <w:szCs w:val="26"/>
              </w:rPr>
              <w:t xml:space="preserve">Báo cáo tổng hợp ý kiến góp ý đối với dự thảo báo cáo chính trị </w:t>
            </w:r>
            <w:r w:rsidRPr="00957B40">
              <w:rPr>
                <w:rFonts w:ascii="Times New Roman" w:eastAsia="Calibri" w:hAnsi="Times New Roman"/>
                <w:b/>
                <w:sz w:val="26"/>
                <w:szCs w:val="26"/>
              </w:rPr>
              <w:t>Đại hội đại biểu Công đoàn (</w:t>
            </w:r>
            <w:r w:rsidRPr="00957B40">
              <w:rPr>
                <w:rFonts w:ascii="Times New Roman" w:eastAsia="Calibri" w:hAnsi="Times New Roman"/>
                <w:b/>
                <w:i/>
                <w:sz w:val="26"/>
                <w:szCs w:val="26"/>
              </w:rPr>
              <w:t>cấp trên)</w:t>
            </w:r>
            <w:r w:rsidRPr="00957B40">
              <w:rPr>
                <w:rFonts w:ascii="Times New Roman" w:eastAsia="Calibri" w:hAnsi="Times New Roman"/>
                <w:b/>
                <w:sz w:val="26"/>
                <w:szCs w:val="26"/>
              </w:rPr>
              <w:t xml:space="preserve"> và </w:t>
            </w:r>
            <w:r w:rsidRPr="00957B40">
              <w:rPr>
                <w:rFonts w:ascii="Times New Roman" w:hAnsi="Times New Roman"/>
                <w:b/>
                <w:sz w:val="26"/>
                <w:szCs w:val="26"/>
              </w:rPr>
              <w:t xml:space="preserve">Báo cáo tổng hợp kiến nghị của đoàn viên, người lao động đối với Đảng ủy, Lãnh đạo, Công đoàn </w:t>
            </w:r>
            <w:r w:rsidRPr="00957B40">
              <w:rPr>
                <w:rFonts w:ascii="Times New Roman" w:hAnsi="Times New Roman"/>
                <w:b/>
                <w:i/>
                <w:sz w:val="26"/>
                <w:szCs w:val="26"/>
              </w:rPr>
              <w:t>(cấp trên)</w:t>
            </w:r>
          </w:p>
        </w:tc>
        <w:tc>
          <w:tcPr>
            <w:tcW w:w="1864" w:type="dxa"/>
            <w:vAlign w:val="center"/>
          </w:tcPr>
          <w:p w14:paraId="757AB696"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Đồng chí</w:t>
            </w:r>
          </w:p>
          <w:p w14:paraId="7FBB9CE3"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A lên bục</w:t>
            </w:r>
          </w:p>
          <w:p w14:paraId="5B7EAF2B" w14:textId="77777777" w:rsidR="00EF6205" w:rsidRPr="00957B40" w:rsidRDefault="00EF6205" w:rsidP="000D2FAF">
            <w:pPr>
              <w:spacing w:line="278" w:lineRule="auto"/>
              <w:jc w:val="center"/>
              <w:rPr>
                <w:rStyle w:val="apple-style-span"/>
                <w:rFonts w:ascii="Times New Roman" w:hAnsi="Times New Roman"/>
                <w:bCs/>
                <w:sz w:val="26"/>
                <w:szCs w:val="26"/>
                <w:lang w:val="nl-NL"/>
              </w:rPr>
            </w:pPr>
          </w:p>
        </w:tc>
        <w:tc>
          <w:tcPr>
            <w:tcW w:w="8282" w:type="dxa"/>
            <w:vAlign w:val="center"/>
          </w:tcPr>
          <w:p w14:paraId="2612E475"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xml:space="preserve">- Thực hiện chỉ đạo của Công đoàn </w:t>
            </w:r>
            <w:r w:rsidRPr="00957B40">
              <w:rPr>
                <w:rFonts w:ascii="Times New Roman" w:hAnsi="Times New Roman"/>
                <w:b/>
                <w:i/>
                <w:sz w:val="26"/>
                <w:szCs w:val="26"/>
              </w:rPr>
              <w:t>(cấp trên)</w:t>
            </w:r>
            <w:r w:rsidRPr="00957B40">
              <w:rPr>
                <w:rFonts w:ascii="Times New Roman" w:hAnsi="Times New Roman"/>
                <w:sz w:val="26"/>
                <w:szCs w:val="26"/>
              </w:rPr>
              <w:t xml:space="preserve"> về việc góp ý dự thảo Báo cáo chính trị Đại hội đại biểu Công đoàn </w:t>
            </w:r>
            <w:r w:rsidRPr="00957B40">
              <w:rPr>
                <w:rFonts w:ascii="Times New Roman" w:hAnsi="Times New Roman"/>
                <w:b/>
                <w:i/>
                <w:sz w:val="26"/>
                <w:szCs w:val="26"/>
              </w:rPr>
              <w:t>(cấp trên)</w:t>
            </w:r>
            <w:r w:rsidRPr="00957B40">
              <w:rPr>
                <w:rFonts w:ascii="Times New Roman" w:hAnsi="Times New Roman"/>
                <w:sz w:val="26"/>
                <w:szCs w:val="26"/>
              </w:rPr>
              <w:t xml:space="preserve">, nhiệm kỳ 2023 - 2028, Công đoàn cơ sở …. đã triển khai đến các thành viên Ban </w:t>
            </w:r>
            <w:r w:rsidRPr="00957B40">
              <w:rPr>
                <w:rFonts w:ascii="Times New Roman" w:hAnsi="Times New Roman"/>
                <w:sz w:val="26"/>
                <w:szCs w:val="26"/>
                <w:lang w:val="vi-VN"/>
              </w:rPr>
              <w:t>c</w:t>
            </w:r>
            <w:r w:rsidRPr="00957B40">
              <w:rPr>
                <w:rFonts w:ascii="Times New Roman" w:hAnsi="Times New Roman"/>
                <w:sz w:val="26"/>
                <w:szCs w:val="26"/>
              </w:rPr>
              <w:t>hấp hành Công đoàn, Ủy ban kiểm tra Công đoàn, các đoàn viên công đoàn ….. để lấy ý kiến góp ý đối với dự thảo Báo cáo chính trị</w:t>
            </w:r>
          </w:p>
          <w:p w14:paraId="3DD31C32" w14:textId="77777777" w:rsidR="00EF6205" w:rsidRPr="00957B40" w:rsidRDefault="00EF6205" w:rsidP="000D2FAF">
            <w:pPr>
              <w:spacing w:line="278" w:lineRule="auto"/>
              <w:jc w:val="both"/>
              <w:rPr>
                <w:rFonts w:ascii="Times New Roman" w:hAnsi="Times New Roman"/>
                <w:spacing w:val="-4"/>
                <w:sz w:val="26"/>
                <w:szCs w:val="26"/>
              </w:rPr>
            </w:pPr>
            <w:r w:rsidRPr="00957B40">
              <w:rPr>
                <w:rStyle w:val="apple-style-span"/>
                <w:rFonts w:ascii="Times New Roman" w:hAnsi="Times New Roman"/>
                <w:sz w:val="26"/>
                <w:szCs w:val="26"/>
                <w:lang w:val="nl-NL"/>
              </w:rPr>
              <w:t xml:space="preserve">- Sau đây, tôi xin </w:t>
            </w:r>
            <w:r w:rsidRPr="00957B40">
              <w:rPr>
                <w:rFonts w:ascii="Times New Roman" w:hAnsi="Times New Roman"/>
                <w:spacing w:val="-4"/>
                <w:sz w:val="26"/>
                <w:szCs w:val="26"/>
              </w:rPr>
              <w:t xml:space="preserve">trình bày Báo cáo tổng hợp ý kiến góp ý đối với dự thảo Báo cáo chính trị trình Đại hội đại biểu công đoàn </w:t>
            </w:r>
            <w:r w:rsidRPr="00957B40">
              <w:rPr>
                <w:rFonts w:ascii="Times New Roman" w:hAnsi="Times New Roman"/>
                <w:b/>
                <w:i/>
                <w:spacing w:val="-4"/>
                <w:sz w:val="26"/>
                <w:szCs w:val="26"/>
              </w:rPr>
              <w:t>(cấp trên)</w:t>
            </w:r>
            <w:r w:rsidRPr="00957B40">
              <w:rPr>
                <w:rFonts w:ascii="Times New Roman" w:hAnsi="Times New Roman"/>
                <w:spacing w:val="-4"/>
                <w:sz w:val="26"/>
                <w:szCs w:val="26"/>
              </w:rPr>
              <w:t xml:space="preserve"> nhiệm kỳ 2023 - 2028</w:t>
            </w:r>
            <w:r w:rsidRPr="00957B40">
              <w:rPr>
                <w:rFonts w:ascii="Times New Roman" w:hAnsi="Times New Roman"/>
                <w:sz w:val="26"/>
                <w:szCs w:val="26"/>
              </w:rPr>
              <w:t>.</w:t>
            </w:r>
          </w:p>
          <w:p w14:paraId="66ED6CC6" w14:textId="77777777" w:rsidR="00EF6205" w:rsidRPr="00957B40" w:rsidRDefault="00EF6205" w:rsidP="000D2FAF">
            <w:pPr>
              <w:spacing w:line="278" w:lineRule="auto"/>
              <w:jc w:val="both"/>
              <w:rPr>
                <w:rFonts w:ascii="Times New Roman" w:hAnsi="Times New Roman"/>
                <w:spacing w:val="-4"/>
                <w:sz w:val="26"/>
                <w:szCs w:val="26"/>
              </w:rPr>
            </w:pPr>
            <w:r w:rsidRPr="00957B40">
              <w:rPr>
                <w:rFonts w:ascii="Times New Roman" w:hAnsi="Times New Roman"/>
                <w:b/>
                <w:spacing w:val="-4"/>
                <w:sz w:val="26"/>
                <w:szCs w:val="26"/>
              </w:rPr>
              <w:t>Đ/c A:</w:t>
            </w:r>
            <w:r w:rsidRPr="00957B40">
              <w:rPr>
                <w:rFonts w:ascii="Times New Roman" w:hAnsi="Times New Roman"/>
                <w:spacing w:val="-4"/>
                <w:sz w:val="26"/>
                <w:szCs w:val="26"/>
              </w:rPr>
              <w:t xml:space="preserve"> Đọc Báo cáo tổng hợp ý kiến góp ý</w:t>
            </w:r>
          </w:p>
          <w:p w14:paraId="3D72D420" w14:textId="77777777" w:rsidR="00EF6205" w:rsidRPr="00957B40" w:rsidRDefault="00EF6205" w:rsidP="000D2FAF">
            <w:pPr>
              <w:spacing w:line="278" w:lineRule="auto"/>
              <w:jc w:val="both"/>
              <w:rPr>
                <w:rFonts w:ascii="Times New Roman" w:hAnsi="Times New Roman"/>
                <w:b/>
                <w:i/>
                <w:sz w:val="26"/>
                <w:szCs w:val="26"/>
              </w:rPr>
            </w:pPr>
            <w:r w:rsidRPr="00957B40">
              <w:rPr>
                <w:rFonts w:ascii="Times New Roman" w:hAnsi="Times New Roman"/>
                <w:b/>
                <w:spacing w:val="-4"/>
                <w:sz w:val="26"/>
                <w:szCs w:val="26"/>
              </w:rPr>
              <w:t xml:space="preserve">- Kính thưa Đại hội, </w:t>
            </w:r>
            <w:r w:rsidRPr="00957B40">
              <w:rPr>
                <w:rStyle w:val="apple-style-span"/>
                <w:rFonts w:ascii="Times New Roman" w:hAnsi="Times New Roman"/>
                <w:sz w:val="26"/>
                <w:szCs w:val="26"/>
                <w:lang w:val="nl-NL"/>
              </w:rPr>
              <w:t xml:space="preserve">tôi xin </w:t>
            </w:r>
            <w:r w:rsidRPr="00957B40">
              <w:rPr>
                <w:rFonts w:ascii="Times New Roman" w:hAnsi="Times New Roman"/>
                <w:sz w:val="26"/>
                <w:szCs w:val="26"/>
                <w:lang w:val="nl-NL"/>
              </w:rPr>
              <w:t xml:space="preserve">thay mặt các công đoàn viên </w:t>
            </w:r>
            <w:r w:rsidRPr="00957B40">
              <w:rPr>
                <w:rFonts w:ascii="Times New Roman" w:hAnsi="Times New Roman"/>
                <w:spacing w:val="-4"/>
                <w:sz w:val="26"/>
                <w:szCs w:val="26"/>
              </w:rPr>
              <w:t xml:space="preserve">trình bày </w:t>
            </w:r>
            <w:r w:rsidRPr="00957B40">
              <w:rPr>
                <w:rFonts w:ascii="Times New Roman" w:hAnsi="Times New Roman"/>
                <w:sz w:val="26"/>
                <w:szCs w:val="26"/>
              </w:rPr>
              <w:t xml:space="preserve">Báo cáo tổng hợp kiến nghị của đoàn viên, người lao động đối với Đảng ủy, Lãnh đạo, Công đoàn </w:t>
            </w:r>
            <w:r w:rsidRPr="00957B40">
              <w:rPr>
                <w:rFonts w:ascii="Times New Roman" w:hAnsi="Times New Roman"/>
                <w:b/>
                <w:i/>
                <w:sz w:val="26"/>
                <w:szCs w:val="26"/>
              </w:rPr>
              <w:t>(cấp trên)</w:t>
            </w:r>
          </w:p>
          <w:p w14:paraId="7940B48D" w14:textId="77777777" w:rsidR="00EF6205" w:rsidRPr="00957B40" w:rsidRDefault="00EF6205" w:rsidP="000D2FAF">
            <w:pPr>
              <w:spacing w:line="278" w:lineRule="auto"/>
              <w:jc w:val="both"/>
              <w:rPr>
                <w:rFonts w:ascii="Times New Roman" w:hAnsi="Times New Roman"/>
                <w:b/>
                <w:i/>
                <w:spacing w:val="-4"/>
                <w:sz w:val="26"/>
                <w:szCs w:val="26"/>
              </w:rPr>
            </w:pPr>
          </w:p>
        </w:tc>
      </w:tr>
      <w:tr w:rsidR="00EF6205" w:rsidRPr="00957B40" w14:paraId="5DE9484C" w14:textId="77777777" w:rsidTr="000D2FAF">
        <w:trPr>
          <w:trHeight w:val="300"/>
          <w:jc w:val="center"/>
        </w:trPr>
        <w:tc>
          <w:tcPr>
            <w:tcW w:w="576" w:type="dxa"/>
            <w:vAlign w:val="center"/>
          </w:tcPr>
          <w:p w14:paraId="4A34AE20"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Align w:val="center"/>
          </w:tcPr>
          <w:p w14:paraId="6208E0EF"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09AA0C77" w14:textId="77777777" w:rsidR="00EF6205" w:rsidRPr="00957B40" w:rsidRDefault="00EF6205" w:rsidP="000D2FAF">
            <w:pPr>
              <w:spacing w:line="278" w:lineRule="auto"/>
              <w:jc w:val="center"/>
              <w:rPr>
                <w:rStyle w:val="apple-style-span"/>
                <w:rFonts w:ascii="Times New Roman" w:hAnsi="Times New Roman"/>
                <w:b/>
                <w:sz w:val="26"/>
                <w:szCs w:val="26"/>
              </w:rPr>
            </w:pPr>
            <w:r w:rsidRPr="00957B40">
              <w:rPr>
                <w:rFonts w:ascii="Times New Roman" w:hAnsi="Times New Roman"/>
                <w:b/>
                <w:sz w:val="26"/>
                <w:szCs w:val="26"/>
              </w:rPr>
              <w:t>Thảo luận, tham luận</w:t>
            </w:r>
          </w:p>
        </w:tc>
        <w:tc>
          <w:tcPr>
            <w:tcW w:w="1864" w:type="dxa"/>
            <w:vAlign w:val="center"/>
          </w:tcPr>
          <w:p w14:paraId="5BACEA53"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Đồng chí</w:t>
            </w:r>
          </w:p>
          <w:p w14:paraId="13A65BBB" w14:textId="77777777" w:rsidR="00EF6205" w:rsidRPr="00957B40" w:rsidRDefault="00EF6205" w:rsidP="000D2FAF">
            <w:pPr>
              <w:spacing w:line="278" w:lineRule="auto"/>
              <w:jc w:val="center"/>
              <w:rPr>
                <w:rStyle w:val="apple-style-span"/>
                <w:rFonts w:ascii="Times New Roman" w:hAnsi="Times New Roman"/>
                <w:bCs/>
                <w:sz w:val="26"/>
                <w:szCs w:val="26"/>
              </w:rPr>
            </w:pPr>
            <w:r w:rsidRPr="00957B40">
              <w:rPr>
                <w:rFonts w:ascii="Times New Roman" w:hAnsi="Times New Roman"/>
                <w:bCs/>
                <w:spacing w:val="-4"/>
                <w:sz w:val="26"/>
                <w:szCs w:val="26"/>
                <w:lang w:val="nl-NL"/>
              </w:rPr>
              <w:t>A hoặc C cảm ơn  đồng chí....đã trình bày báo cáo. Giới thiệu đồng chí B chủ trì phần thảo luận; đồng chí B đứng tại chỗ</w:t>
            </w:r>
          </w:p>
        </w:tc>
        <w:tc>
          <w:tcPr>
            <w:tcW w:w="8282" w:type="dxa"/>
            <w:vAlign w:val="center"/>
          </w:tcPr>
          <w:p w14:paraId="7019C5C9" w14:textId="77777777" w:rsidR="00EF6205" w:rsidRPr="00957B40" w:rsidRDefault="00EF6205" w:rsidP="000D2FAF">
            <w:pPr>
              <w:tabs>
                <w:tab w:val="left" w:pos="709"/>
              </w:tabs>
              <w:spacing w:line="278" w:lineRule="auto"/>
              <w:ind w:firstLine="644"/>
              <w:jc w:val="both"/>
              <w:rPr>
                <w:rFonts w:ascii="Times New Roman" w:hAnsi="Times New Roman"/>
                <w:sz w:val="26"/>
                <w:szCs w:val="26"/>
              </w:rPr>
            </w:pPr>
            <w:r w:rsidRPr="00957B40">
              <w:rPr>
                <w:rFonts w:ascii="Times New Roman" w:hAnsi="Times New Roman"/>
                <w:b/>
                <w:spacing w:val="-4"/>
                <w:sz w:val="26"/>
                <w:szCs w:val="26"/>
              </w:rPr>
              <w:t>Kính thưa Đại hội</w:t>
            </w:r>
          </w:p>
          <w:p w14:paraId="27C59A58" w14:textId="77777777" w:rsidR="00EF6205" w:rsidRPr="00957B40" w:rsidRDefault="00EF6205" w:rsidP="000D2FAF">
            <w:pPr>
              <w:tabs>
                <w:tab w:val="left" w:pos="709"/>
              </w:tabs>
              <w:spacing w:line="278" w:lineRule="auto"/>
              <w:ind w:firstLine="644"/>
              <w:jc w:val="both"/>
              <w:rPr>
                <w:ins w:id="9" w:author="ADMIN" w:date="2023-02-14T13:27:00Z"/>
                <w:rFonts w:ascii="Times New Roman" w:hAnsi="Times New Roman"/>
                <w:sz w:val="26"/>
                <w:szCs w:val="26"/>
              </w:rPr>
            </w:pPr>
            <w:r w:rsidRPr="00957B40">
              <w:rPr>
                <w:rFonts w:ascii="Times New Roman" w:hAnsi="Times New Roman"/>
                <w:sz w:val="26"/>
                <w:szCs w:val="26"/>
              </w:rPr>
              <w:t>Đại hội chúng ta đã nghe …..</w:t>
            </w:r>
            <w:r w:rsidRPr="00957B40">
              <w:rPr>
                <w:rFonts w:ascii="Times New Roman" w:hAnsi="Times New Roman"/>
                <w:sz w:val="26"/>
                <w:szCs w:val="26"/>
                <w:lang w:val="vi-VN"/>
              </w:rPr>
              <w:t>Báo cáo</w:t>
            </w:r>
            <w:r w:rsidRPr="00957B40">
              <w:rPr>
                <w:rFonts w:ascii="Times New Roman" w:hAnsi="Times New Roman"/>
                <w:sz w:val="26"/>
                <w:szCs w:val="26"/>
              </w:rPr>
              <w:t>:</w:t>
            </w:r>
          </w:p>
          <w:p w14:paraId="62BEF237" w14:textId="77777777" w:rsidR="00EF6205" w:rsidRPr="00957B40" w:rsidRDefault="00EF6205" w:rsidP="000D2FAF">
            <w:pPr>
              <w:jc w:val="both"/>
              <w:rPr>
                <w:rFonts w:ascii="Times New Roman" w:hAnsi="Times New Roman"/>
                <w:i/>
                <w:sz w:val="26"/>
                <w:szCs w:val="26"/>
                <w:lang w:val="nl-NL"/>
              </w:rPr>
            </w:pPr>
            <w:r w:rsidRPr="00957B40">
              <w:rPr>
                <w:rFonts w:ascii="Times New Roman" w:hAnsi="Times New Roman"/>
                <w:i/>
                <w:sz w:val="26"/>
                <w:szCs w:val="26"/>
                <w:lang w:val="nl-NL"/>
              </w:rPr>
              <w:t>....................................................................</w:t>
            </w:r>
          </w:p>
          <w:p w14:paraId="525F166D" w14:textId="77777777" w:rsidR="00EF6205" w:rsidRPr="00957B40" w:rsidRDefault="00EF6205" w:rsidP="000D2FAF">
            <w:pPr>
              <w:jc w:val="both"/>
              <w:rPr>
                <w:rFonts w:ascii="Times New Roman" w:hAnsi="Times New Roman"/>
                <w:i/>
                <w:sz w:val="26"/>
                <w:szCs w:val="26"/>
                <w:lang w:val="nl-NL"/>
              </w:rPr>
            </w:pPr>
            <w:r w:rsidRPr="00957B40">
              <w:rPr>
                <w:rFonts w:ascii="Times New Roman" w:hAnsi="Times New Roman"/>
                <w:i/>
                <w:sz w:val="26"/>
                <w:szCs w:val="26"/>
                <w:lang w:val="nl-NL"/>
              </w:rPr>
              <w:t>..................................................</w:t>
            </w:r>
          </w:p>
          <w:p w14:paraId="24EC2366" w14:textId="77777777" w:rsidR="00EF6205" w:rsidRPr="00957B40" w:rsidRDefault="00EF6205" w:rsidP="000D2FAF">
            <w:pPr>
              <w:spacing w:line="278" w:lineRule="auto"/>
              <w:ind w:firstLine="428"/>
              <w:jc w:val="both"/>
              <w:rPr>
                <w:rFonts w:ascii="Times New Roman" w:hAnsi="Times New Roman"/>
                <w:sz w:val="26"/>
                <w:szCs w:val="26"/>
              </w:rPr>
            </w:pPr>
            <w:r w:rsidRPr="00957B40">
              <w:rPr>
                <w:rFonts w:ascii="Times New Roman" w:hAnsi="Times New Roman"/>
                <w:sz w:val="26"/>
                <w:szCs w:val="26"/>
              </w:rPr>
              <w:t xml:space="preserve">Để làm sâu sắc thêm các báo cáo này, sau đây chúng ta chuyển sang phần thảo luận, tham luận. Để </w:t>
            </w:r>
            <w:r w:rsidRPr="00957B40">
              <w:rPr>
                <w:rFonts w:ascii="Times New Roman" w:hAnsi="Times New Roman"/>
                <w:sz w:val="26"/>
                <w:szCs w:val="26"/>
                <w:lang w:val="vi-VN"/>
              </w:rPr>
              <w:t xml:space="preserve">nội dung </w:t>
            </w:r>
            <w:r w:rsidRPr="00957B40">
              <w:rPr>
                <w:rFonts w:ascii="Times New Roman" w:hAnsi="Times New Roman"/>
                <w:sz w:val="26"/>
                <w:szCs w:val="26"/>
              </w:rPr>
              <w:t>thảo luận được trọng tâm, đạt hiệu quả, tôi gợi ý một số nội dung cơ bản sau đây:</w:t>
            </w:r>
          </w:p>
          <w:p w14:paraId="1216C4B1" w14:textId="77777777" w:rsidR="00EF6205" w:rsidRPr="00957B40" w:rsidRDefault="00EF6205" w:rsidP="000D2FAF">
            <w:pPr>
              <w:spacing w:line="278" w:lineRule="auto"/>
              <w:ind w:firstLine="360"/>
              <w:jc w:val="both"/>
              <w:rPr>
                <w:rFonts w:ascii="Times New Roman" w:hAnsi="Times New Roman"/>
                <w:sz w:val="26"/>
                <w:szCs w:val="26"/>
              </w:rPr>
            </w:pPr>
            <w:r w:rsidRPr="00957B40">
              <w:rPr>
                <w:rFonts w:ascii="Times New Roman" w:hAnsi="Times New Roman"/>
                <w:sz w:val="26"/>
                <w:szCs w:val="26"/>
              </w:rPr>
              <w:t>Đề nghị các đại biểu tiếp tục bổ sung, làm rõ hơn những kết quả tích cực đã đạt được trong nhiệm kỳ;</w:t>
            </w:r>
          </w:p>
          <w:p w14:paraId="0E847C77" w14:textId="77777777" w:rsidR="00EF6205" w:rsidRPr="00957B40" w:rsidRDefault="00EF6205" w:rsidP="000D2FAF">
            <w:pPr>
              <w:spacing w:line="278" w:lineRule="auto"/>
              <w:ind w:firstLine="428"/>
              <w:jc w:val="both"/>
              <w:rPr>
                <w:rFonts w:ascii="Times New Roman" w:hAnsi="Times New Roman"/>
                <w:sz w:val="26"/>
                <w:szCs w:val="26"/>
              </w:rPr>
            </w:pPr>
            <w:r w:rsidRPr="00957B40">
              <w:rPr>
                <w:rFonts w:ascii="Times New Roman" w:hAnsi="Times New Roman"/>
                <w:sz w:val="26"/>
                <w:szCs w:val="26"/>
              </w:rPr>
              <w:t>Các ý kiến tham luận cần cụ thể, xúc tích không trùng lặp, không đề cập đến những vấn đề đã được làm rõ và thời gian tham luận không quá 07 phút. Đề nghị các đại biểu tham luận.</w:t>
            </w:r>
          </w:p>
          <w:p w14:paraId="0BA7A39F" w14:textId="77777777" w:rsidR="00EF6205" w:rsidRPr="00957B40" w:rsidRDefault="00EF6205" w:rsidP="000D2FAF">
            <w:pPr>
              <w:spacing w:line="278" w:lineRule="auto"/>
              <w:jc w:val="both"/>
              <w:rPr>
                <w:rFonts w:ascii="Times New Roman" w:hAnsi="Times New Roman"/>
                <w:i/>
                <w:sz w:val="26"/>
                <w:szCs w:val="26"/>
              </w:rPr>
            </w:pPr>
            <w:r w:rsidRPr="00957B40">
              <w:rPr>
                <w:rFonts w:ascii="Times New Roman" w:hAnsi="Times New Roman"/>
                <w:i/>
                <w:sz w:val="26"/>
                <w:szCs w:val="26"/>
              </w:rPr>
              <w:t xml:space="preserve">Thưa </w:t>
            </w:r>
            <w:r w:rsidRPr="00957B40">
              <w:rPr>
                <w:rFonts w:ascii="Times New Roman" w:hAnsi="Times New Roman"/>
                <w:i/>
                <w:sz w:val="26"/>
                <w:szCs w:val="26"/>
                <w:lang w:val="vi-VN"/>
              </w:rPr>
              <w:t>Đ</w:t>
            </w:r>
            <w:r w:rsidRPr="00957B40">
              <w:rPr>
                <w:rFonts w:ascii="Times New Roman" w:hAnsi="Times New Roman"/>
                <w:i/>
                <w:sz w:val="26"/>
                <w:szCs w:val="26"/>
              </w:rPr>
              <w:t>ại hội!</w:t>
            </w:r>
          </w:p>
          <w:p w14:paraId="393CBBB1" w14:textId="77777777" w:rsidR="00EF6205" w:rsidRPr="00957B40" w:rsidRDefault="00EF6205" w:rsidP="000D2FAF">
            <w:pPr>
              <w:spacing w:line="278" w:lineRule="auto"/>
              <w:ind w:firstLine="644"/>
              <w:jc w:val="both"/>
              <w:rPr>
                <w:rStyle w:val="apple-style-span"/>
                <w:rFonts w:ascii="Times New Roman" w:hAnsi="Times New Roman"/>
                <w:sz w:val="26"/>
                <w:szCs w:val="26"/>
              </w:rPr>
            </w:pPr>
            <w:r w:rsidRPr="00957B40">
              <w:rPr>
                <w:rFonts w:ascii="Times New Roman" w:hAnsi="Times New Roman"/>
                <w:sz w:val="26"/>
                <w:szCs w:val="26"/>
              </w:rPr>
              <w:t>Đến thời điểm này, Đoàn chủ tịch đã nhận được ….. ý kiến đăng ký tham luận</w:t>
            </w:r>
            <w:r w:rsidRPr="00957B40">
              <w:rPr>
                <w:rStyle w:val="apple-style-span"/>
                <w:rFonts w:ascii="Times New Roman" w:hAnsi="Times New Roman"/>
                <w:sz w:val="26"/>
                <w:szCs w:val="26"/>
              </w:rPr>
              <w:t>.</w:t>
            </w:r>
          </w:p>
          <w:p w14:paraId="69F9403A" w14:textId="77777777" w:rsidR="00EF6205" w:rsidRPr="00957B40" w:rsidRDefault="00EF6205" w:rsidP="000D2FAF">
            <w:pPr>
              <w:spacing w:line="278" w:lineRule="auto"/>
              <w:ind w:firstLine="644"/>
              <w:jc w:val="both"/>
              <w:rPr>
                <w:rFonts w:ascii="Times New Roman" w:hAnsi="Times New Roman"/>
                <w:b/>
                <w:sz w:val="26"/>
                <w:szCs w:val="26"/>
              </w:rPr>
            </w:pPr>
            <w:r w:rsidRPr="00957B40">
              <w:rPr>
                <w:rStyle w:val="apple-style-span"/>
                <w:rFonts w:ascii="Times New Roman" w:hAnsi="Times New Roman"/>
                <w:sz w:val="26"/>
                <w:szCs w:val="26"/>
              </w:rPr>
              <w:t>Trước hết, xin trân trọng kính mời đồng chí ….. lên trình bày tham luận; đồng chí …. chuẩn bị.</w:t>
            </w:r>
          </w:p>
          <w:p w14:paraId="1A21E37D" w14:textId="77777777" w:rsidR="00EF6205" w:rsidRPr="00957B40" w:rsidRDefault="00EF6205" w:rsidP="000D2FAF">
            <w:pPr>
              <w:spacing w:line="278" w:lineRule="auto"/>
              <w:jc w:val="both"/>
              <w:rPr>
                <w:rStyle w:val="apple-style-span"/>
                <w:rFonts w:ascii="Times New Roman" w:hAnsi="Times New Roman"/>
                <w:sz w:val="26"/>
                <w:szCs w:val="26"/>
                <w:lang w:val="vi-VN"/>
              </w:rPr>
            </w:pPr>
            <w:r w:rsidRPr="00957B40">
              <w:rPr>
                <w:rStyle w:val="apple-style-span"/>
                <w:rFonts w:ascii="Times New Roman" w:hAnsi="Times New Roman"/>
                <w:sz w:val="26"/>
                <w:szCs w:val="26"/>
              </w:rPr>
              <w:t xml:space="preserve">+ </w:t>
            </w:r>
            <w:r w:rsidRPr="00957B40">
              <w:rPr>
                <w:rStyle w:val="apple-style-span"/>
                <w:rFonts w:ascii="Times New Roman" w:hAnsi="Times New Roman"/>
                <w:sz w:val="26"/>
                <w:szCs w:val="26"/>
                <w:lang w:val="vi-VN"/>
              </w:rPr>
              <w:t xml:space="preserve">Đồng chí </w:t>
            </w:r>
            <w:r w:rsidRPr="00957B40">
              <w:rPr>
                <w:rStyle w:val="apple-style-span"/>
                <w:rFonts w:ascii="Times New Roman" w:hAnsi="Times New Roman"/>
                <w:sz w:val="26"/>
                <w:szCs w:val="26"/>
              </w:rPr>
              <w:t>….. (tham luận đã đăng ký)</w:t>
            </w:r>
          </w:p>
          <w:p w14:paraId="2120F3E6" w14:textId="77777777" w:rsidR="00EF6205" w:rsidRPr="00957B40" w:rsidRDefault="00EF6205" w:rsidP="000D2FAF">
            <w:pPr>
              <w:spacing w:line="278" w:lineRule="auto"/>
              <w:jc w:val="both"/>
              <w:rPr>
                <w:rStyle w:val="apple-style-span"/>
                <w:rFonts w:ascii="Times New Roman" w:hAnsi="Times New Roman"/>
                <w:sz w:val="26"/>
                <w:szCs w:val="26"/>
              </w:rPr>
            </w:pPr>
            <w:r w:rsidRPr="00957B40">
              <w:rPr>
                <w:rStyle w:val="apple-style-span"/>
                <w:rFonts w:ascii="Times New Roman" w:hAnsi="Times New Roman"/>
                <w:sz w:val="26"/>
                <w:szCs w:val="26"/>
                <w:lang w:val="vi-VN"/>
              </w:rPr>
              <w:t xml:space="preserve">+ </w:t>
            </w:r>
            <w:r w:rsidRPr="00957B40">
              <w:rPr>
                <w:rStyle w:val="apple-style-span"/>
                <w:rFonts w:ascii="Times New Roman" w:hAnsi="Times New Roman"/>
                <w:sz w:val="26"/>
                <w:szCs w:val="26"/>
              </w:rPr>
              <w:t>Đồng chí ….. (tham luận đã đăng ký)</w:t>
            </w:r>
          </w:p>
          <w:p w14:paraId="08398EF5" w14:textId="77777777" w:rsidR="00EF6205" w:rsidRPr="00957B40" w:rsidRDefault="00EF6205" w:rsidP="000D2FAF">
            <w:pPr>
              <w:spacing w:line="278" w:lineRule="auto"/>
              <w:jc w:val="both"/>
              <w:rPr>
                <w:rStyle w:val="apple-style-span"/>
                <w:rFonts w:ascii="Times New Roman" w:hAnsi="Times New Roman"/>
                <w:sz w:val="26"/>
                <w:szCs w:val="26"/>
                <w:lang w:val="vi-VN"/>
              </w:rPr>
            </w:pPr>
            <w:r w:rsidRPr="00957B40">
              <w:rPr>
                <w:rStyle w:val="apple-style-span"/>
                <w:rFonts w:ascii="Times New Roman" w:hAnsi="Times New Roman"/>
                <w:sz w:val="26"/>
                <w:szCs w:val="26"/>
                <w:lang w:val="vi-VN"/>
              </w:rPr>
              <w:t xml:space="preserve">+ Đồng chí </w:t>
            </w:r>
            <w:r w:rsidRPr="00957B40">
              <w:rPr>
                <w:rStyle w:val="apple-style-span"/>
                <w:rFonts w:ascii="Times New Roman" w:hAnsi="Times New Roman"/>
                <w:sz w:val="26"/>
                <w:szCs w:val="26"/>
              </w:rPr>
              <w:t>….. (tham luận đã đăng ký)</w:t>
            </w:r>
          </w:p>
          <w:p w14:paraId="232DFCA9" w14:textId="77777777" w:rsidR="00EF6205" w:rsidRPr="00957B40" w:rsidRDefault="00EF6205" w:rsidP="000D2FAF">
            <w:pPr>
              <w:spacing w:line="278" w:lineRule="auto"/>
              <w:jc w:val="both"/>
              <w:rPr>
                <w:rStyle w:val="apple-style-span"/>
                <w:rFonts w:ascii="Times New Roman" w:hAnsi="Times New Roman"/>
                <w:sz w:val="26"/>
                <w:szCs w:val="26"/>
              </w:rPr>
            </w:pPr>
            <w:r w:rsidRPr="00957B40">
              <w:rPr>
                <w:rStyle w:val="apple-style-span"/>
                <w:rFonts w:ascii="Times New Roman" w:hAnsi="Times New Roman"/>
                <w:sz w:val="26"/>
                <w:szCs w:val="26"/>
              </w:rPr>
              <w:t>…</w:t>
            </w:r>
          </w:p>
          <w:p w14:paraId="3642A6F4" w14:textId="77777777" w:rsidR="00EF6205" w:rsidRPr="00957B40" w:rsidRDefault="00EF6205" w:rsidP="000D2FAF">
            <w:pPr>
              <w:spacing w:line="278" w:lineRule="auto"/>
              <w:jc w:val="both"/>
              <w:rPr>
                <w:rFonts w:ascii="Times New Roman" w:hAnsi="Times New Roman"/>
                <w:i/>
                <w:sz w:val="26"/>
                <w:szCs w:val="26"/>
              </w:rPr>
            </w:pPr>
            <w:r w:rsidRPr="00957B40">
              <w:rPr>
                <w:rFonts w:ascii="Times New Roman" w:hAnsi="Times New Roman"/>
                <w:i/>
                <w:sz w:val="26"/>
                <w:szCs w:val="26"/>
              </w:rPr>
              <w:t xml:space="preserve">Kính thưa </w:t>
            </w:r>
            <w:r w:rsidRPr="00957B40">
              <w:rPr>
                <w:rFonts w:ascii="Times New Roman" w:hAnsi="Times New Roman"/>
                <w:i/>
                <w:sz w:val="26"/>
                <w:szCs w:val="26"/>
                <w:lang w:val="vi-VN"/>
              </w:rPr>
              <w:t>Đ</w:t>
            </w:r>
            <w:r w:rsidRPr="00957B40">
              <w:rPr>
                <w:rFonts w:ascii="Times New Roman" w:hAnsi="Times New Roman"/>
                <w:i/>
                <w:sz w:val="26"/>
                <w:szCs w:val="26"/>
              </w:rPr>
              <w:t>ại hội!</w:t>
            </w:r>
          </w:p>
          <w:p w14:paraId="360BA406" w14:textId="77777777" w:rsidR="00EF6205" w:rsidRPr="00957B40" w:rsidRDefault="00EF6205" w:rsidP="000D2FAF">
            <w:pPr>
              <w:spacing w:line="278" w:lineRule="auto"/>
              <w:jc w:val="both"/>
              <w:rPr>
                <w:rStyle w:val="apple-style-span"/>
                <w:rFonts w:ascii="Times New Roman" w:hAnsi="Times New Roman"/>
                <w:sz w:val="26"/>
                <w:szCs w:val="26"/>
                <w:lang w:val="vi-VN"/>
              </w:rPr>
            </w:pPr>
            <w:r w:rsidRPr="00957B40">
              <w:rPr>
                <w:rStyle w:val="apple-style-span"/>
                <w:rFonts w:ascii="Times New Roman" w:hAnsi="Times New Roman"/>
                <w:sz w:val="26"/>
                <w:szCs w:val="26"/>
                <w:lang w:val="vi-VN"/>
              </w:rPr>
              <w:t>Như vậy, Đại hội đã được nghe các Báo cáo và 0</w:t>
            </w:r>
            <w:r w:rsidRPr="00957B40">
              <w:rPr>
                <w:rStyle w:val="apple-style-span"/>
                <w:rFonts w:ascii="Times New Roman" w:hAnsi="Times New Roman"/>
                <w:sz w:val="26"/>
                <w:szCs w:val="26"/>
              </w:rPr>
              <w:t>3</w:t>
            </w:r>
            <w:r w:rsidRPr="00957B40">
              <w:rPr>
                <w:rStyle w:val="apple-style-span"/>
                <w:rFonts w:ascii="Times New Roman" w:hAnsi="Times New Roman"/>
                <w:sz w:val="26"/>
                <w:szCs w:val="26"/>
                <w:lang w:val="vi-VN"/>
              </w:rPr>
              <w:t xml:space="preserve"> tham luận. Các Báo cáo </w:t>
            </w:r>
            <w:r w:rsidRPr="00957B40">
              <w:rPr>
                <w:rStyle w:val="apple-style-span"/>
                <w:rFonts w:ascii="Times New Roman" w:hAnsi="Times New Roman"/>
                <w:sz w:val="26"/>
                <w:szCs w:val="26"/>
              </w:rPr>
              <w:t>và</w:t>
            </w:r>
            <w:r w:rsidRPr="00957B40">
              <w:rPr>
                <w:rStyle w:val="apple-style-span"/>
                <w:rFonts w:ascii="Times New Roman" w:hAnsi="Times New Roman"/>
                <w:sz w:val="26"/>
                <w:szCs w:val="26"/>
                <w:lang w:val="vi-VN"/>
              </w:rPr>
              <w:t xml:space="preserve"> tham luận đã ghi nhận, đánh giá những kết quả tích cực đã đạt được, đồng thời thẳng thắn chỉ ra những tồn tại, hạn chế cũng như đưa ra các giải pháp cụ thể.</w:t>
            </w:r>
          </w:p>
          <w:p w14:paraId="77A05BA9" w14:textId="77777777" w:rsidR="00EF6205" w:rsidRPr="00957B40" w:rsidRDefault="00EF6205" w:rsidP="000D2FAF">
            <w:pPr>
              <w:spacing w:line="278" w:lineRule="auto"/>
              <w:jc w:val="both"/>
              <w:rPr>
                <w:rStyle w:val="apple-style-span"/>
                <w:rFonts w:ascii="Times New Roman" w:hAnsi="Times New Roman"/>
                <w:sz w:val="26"/>
                <w:szCs w:val="26"/>
              </w:rPr>
            </w:pPr>
            <w:r w:rsidRPr="00957B40">
              <w:rPr>
                <w:rStyle w:val="apple-style-span"/>
                <w:rFonts w:ascii="Times New Roman" w:hAnsi="Times New Roman"/>
                <w:sz w:val="26"/>
                <w:szCs w:val="26"/>
              </w:rPr>
              <w:t>Do điều kiện thời gian, chúng ta tạm dừng tham luận. Các đại biểu đã chuẩn bị tham luận, xin gửi lại Ban Tổ chức Đại hội.</w:t>
            </w:r>
          </w:p>
        </w:tc>
      </w:tr>
      <w:tr w:rsidR="00EF6205" w:rsidRPr="00957B40" w14:paraId="43AB2FC5" w14:textId="77777777" w:rsidTr="000D2FAF">
        <w:trPr>
          <w:trHeight w:val="2127"/>
          <w:jc w:val="center"/>
        </w:trPr>
        <w:tc>
          <w:tcPr>
            <w:tcW w:w="576" w:type="dxa"/>
            <w:vMerge w:val="restart"/>
            <w:vAlign w:val="center"/>
          </w:tcPr>
          <w:p w14:paraId="598766A5"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p w14:paraId="3A79BC61" w14:textId="77777777" w:rsidR="00EF6205" w:rsidRPr="00957B40" w:rsidRDefault="00EF6205" w:rsidP="000D2FAF">
            <w:pPr>
              <w:spacing w:line="278" w:lineRule="auto"/>
              <w:jc w:val="center"/>
              <w:rPr>
                <w:rFonts w:ascii="Times New Roman" w:hAnsi="Times New Roman"/>
                <w:b/>
                <w:iCs/>
                <w:sz w:val="26"/>
                <w:szCs w:val="26"/>
                <w:lang w:val="nl-NL"/>
              </w:rPr>
            </w:pPr>
          </w:p>
        </w:tc>
        <w:tc>
          <w:tcPr>
            <w:tcW w:w="1235" w:type="dxa"/>
            <w:vMerge w:val="restart"/>
            <w:vAlign w:val="center"/>
          </w:tcPr>
          <w:p w14:paraId="6B3CB96A" w14:textId="77777777" w:rsidR="00EF6205" w:rsidRPr="00957B40" w:rsidRDefault="00EF6205" w:rsidP="000D2FAF">
            <w:pPr>
              <w:spacing w:line="278" w:lineRule="auto"/>
              <w:ind w:left="-57" w:right="-57"/>
              <w:jc w:val="center"/>
              <w:rPr>
                <w:rFonts w:ascii="Times New Roman" w:hAnsi="Times New Roman"/>
                <w:iCs/>
                <w:sz w:val="26"/>
                <w:szCs w:val="26"/>
                <w:lang w:val="nl-NL"/>
              </w:rPr>
            </w:pPr>
          </w:p>
        </w:tc>
        <w:tc>
          <w:tcPr>
            <w:tcW w:w="2482" w:type="dxa"/>
            <w:vAlign w:val="center"/>
          </w:tcPr>
          <w:p w14:paraId="13A21218" w14:textId="77777777" w:rsidR="00EF6205" w:rsidRPr="00957B40" w:rsidRDefault="00EF6205" w:rsidP="000D2FAF">
            <w:pPr>
              <w:spacing w:line="278" w:lineRule="auto"/>
              <w:jc w:val="center"/>
              <w:rPr>
                <w:rFonts w:ascii="Times New Roman" w:hAnsi="Times New Roman"/>
                <w:b/>
                <w:sz w:val="26"/>
                <w:szCs w:val="26"/>
                <w:lang w:val="nl-NL" w:bidi="en-US"/>
              </w:rPr>
            </w:pPr>
            <w:r w:rsidRPr="00957B40">
              <w:rPr>
                <w:rFonts w:ascii="Times New Roman" w:hAnsi="Times New Roman"/>
                <w:b/>
                <w:sz w:val="26"/>
                <w:szCs w:val="26"/>
                <w:lang w:val="nl-NL"/>
              </w:rPr>
              <w:t xml:space="preserve">Mời </w:t>
            </w:r>
            <w:r w:rsidRPr="00957B40">
              <w:rPr>
                <w:rFonts w:ascii="Times New Roman" w:hAnsi="Times New Roman"/>
                <w:b/>
                <w:sz w:val="26"/>
                <w:szCs w:val="26"/>
                <w:lang w:val="nl-NL" w:bidi="en-US"/>
              </w:rPr>
              <w:t>đồng chí lãnh đạo công đoàn cấp trên phát biểu</w:t>
            </w:r>
          </w:p>
        </w:tc>
        <w:tc>
          <w:tcPr>
            <w:tcW w:w="1864" w:type="dxa"/>
            <w:vMerge w:val="restart"/>
            <w:vAlign w:val="center"/>
          </w:tcPr>
          <w:p w14:paraId="4B9CDC7D"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Đồng chí</w:t>
            </w:r>
          </w:p>
          <w:p w14:paraId="5BC382F9" w14:textId="77777777" w:rsidR="00EF6205" w:rsidRPr="00957B40" w:rsidRDefault="00EF6205" w:rsidP="000D2FAF">
            <w:pPr>
              <w:spacing w:line="278" w:lineRule="auto"/>
              <w:jc w:val="center"/>
              <w:rPr>
                <w:rFonts w:ascii="Times New Roman" w:hAnsi="Times New Roman"/>
                <w:bCs/>
                <w:spacing w:val="-4"/>
                <w:sz w:val="26"/>
                <w:szCs w:val="26"/>
                <w:lang w:val="nl-NL"/>
              </w:rPr>
            </w:pPr>
            <w:r w:rsidRPr="00957B40">
              <w:rPr>
                <w:rFonts w:ascii="Times New Roman" w:hAnsi="Times New Roman"/>
                <w:bCs/>
                <w:spacing w:val="-4"/>
                <w:sz w:val="26"/>
                <w:szCs w:val="26"/>
                <w:lang w:val="nl-NL"/>
              </w:rPr>
              <w:t>A lên bục mời</w:t>
            </w:r>
          </w:p>
          <w:p w14:paraId="768462F2" w14:textId="77777777" w:rsidR="00EF6205" w:rsidRPr="00957B40" w:rsidRDefault="00EF6205" w:rsidP="000D2FAF">
            <w:pPr>
              <w:spacing w:line="278" w:lineRule="auto"/>
              <w:jc w:val="center"/>
              <w:rPr>
                <w:rFonts w:ascii="Times New Roman" w:hAnsi="Times New Roman"/>
                <w:bCs/>
                <w:spacing w:val="-4"/>
                <w:sz w:val="26"/>
                <w:szCs w:val="26"/>
                <w:lang w:val="nl-NL"/>
              </w:rPr>
            </w:pPr>
          </w:p>
          <w:p w14:paraId="4FD4CB9C" w14:textId="77777777" w:rsidR="00EF6205" w:rsidRPr="00957B40" w:rsidRDefault="00EF6205" w:rsidP="000D2FAF">
            <w:pPr>
              <w:spacing w:line="278" w:lineRule="auto"/>
              <w:jc w:val="center"/>
              <w:rPr>
                <w:rFonts w:ascii="Times New Roman" w:hAnsi="Times New Roman"/>
                <w:bCs/>
                <w:spacing w:val="-4"/>
                <w:sz w:val="26"/>
                <w:szCs w:val="26"/>
                <w:lang w:val="nl-NL"/>
              </w:rPr>
            </w:pPr>
          </w:p>
          <w:p w14:paraId="3193F684" w14:textId="77777777" w:rsidR="00EF6205" w:rsidRPr="00957B40" w:rsidRDefault="00EF6205" w:rsidP="000D2FAF">
            <w:pPr>
              <w:spacing w:line="278" w:lineRule="auto"/>
              <w:jc w:val="center"/>
              <w:rPr>
                <w:rFonts w:ascii="Times New Roman" w:hAnsi="Times New Roman"/>
                <w:bCs/>
                <w:spacing w:val="-4"/>
                <w:sz w:val="26"/>
                <w:szCs w:val="26"/>
                <w:lang w:val="nl-NL"/>
              </w:rPr>
            </w:pPr>
          </w:p>
          <w:p w14:paraId="1464ED70" w14:textId="77777777" w:rsidR="00EF6205" w:rsidRPr="00957B40" w:rsidRDefault="00EF6205" w:rsidP="000D2FAF">
            <w:pPr>
              <w:spacing w:line="278" w:lineRule="auto"/>
              <w:jc w:val="center"/>
              <w:rPr>
                <w:rFonts w:ascii="Times New Roman" w:hAnsi="Times New Roman"/>
                <w:bCs/>
                <w:spacing w:val="-4"/>
                <w:sz w:val="26"/>
                <w:szCs w:val="26"/>
                <w:lang w:val="nl-NL"/>
              </w:rPr>
            </w:pPr>
          </w:p>
          <w:p w14:paraId="7EF5A019" w14:textId="77777777" w:rsidR="00EF6205" w:rsidRPr="00957B40" w:rsidRDefault="00EF6205" w:rsidP="000D2FAF">
            <w:pPr>
              <w:spacing w:line="278" w:lineRule="auto"/>
              <w:jc w:val="center"/>
              <w:rPr>
                <w:rFonts w:ascii="Times New Roman" w:hAnsi="Times New Roman"/>
                <w:bCs/>
                <w:spacing w:val="-4"/>
                <w:sz w:val="26"/>
                <w:szCs w:val="26"/>
                <w:lang w:val="nl-NL"/>
              </w:rPr>
            </w:pPr>
          </w:p>
          <w:p w14:paraId="300BEB0D"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spacing w:val="-4"/>
                <w:sz w:val="26"/>
                <w:szCs w:val="26"/>
                <w:lang w:val="nl-NL"/>
              </w:rPr>
              <w:t>Đồng chí B lên bục cảm ơn</w:t>
            </w:r>
          </w:p>
        </w:tc>
        <w:tc>
          <w:tcPr>
            <w:tcW w:w="8282" w:type="dxa"/>
            <w:vAlign w:val="center"/>
          </w:tcPr>
          <w:p w14:paraId="544510E3" w14:textId="77777777" w:rsidR="00EF6205" w:rsidRPr="00957B40" w:rsidRDefault="00EF6205" w:rsidP="000D2FAF">
            <w:pPr>
              <w:spacing w:line="278" w:lineRule="auto"/>
              <w:ind w:firstLine="376"/>
              <w:jc w:val="both"/>
              <w:rPr>
                <w:rFonts w:ascii="Times New Roman" w:hAnsi="Times New Roman"/>
                <w:sz w:val="26"/>
                <w:szCs w:val="26"/>
                <w:lang w:val="nl-NL"/>
              </w:rPr>
            </w:pPr>
            <w:r w:rsidRPr="00957B40">
              <w:rPr>
                <w:rFonts w:ascii="Times New Roman" w:hAnsi="Times New Roman"/>
                <w:sz w:val="26"/>
                <w:szCs w:val="26"/>
                <w:lang w:val="nl-NL"/>
              </w:rPr>
              <w:t>Kính thưa Đại hội!</w:t>
            </w:r>
          </w:p>
          <w:p w14:paraId="78A5B305"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Nhiệm kỳ qua, công đoàn…. Luôn nhận được sự quan tâm sát sao của cấp ủy, công đoàn cấp trên. Tại đại hội hôm nay, công đoàn…. Vinh dự được đón đồng chí……đến dự.</w:t>
            </w:r>
          </w:p>
          <w:p w14:paraId="07D1CFDD"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Sau đây, đoàn chủ tịch đại hội trân trọng kính mời đồng chí……phát biểu ý kiến chỉ đạo Đại hội.</w:t>
            </w:r>
          </w:p>
          <w:p w14:paraId="17200D4E" w14:textId="77777777" w:rsidR="00EF6205" w:rsidRPr="00957B40" w:rsidRDefault="00EF6205" w:rsidP="000D2FAF">
            <w:pPr>
              <w:spacing w:line="278" w:lineRule="auto"/>
              <w:ind w:firstLine="709"/>
              <w:jc w:val="both"/>
              <w:rPr>
                <w:rStyle w:val="apple-style-span"/>
                <w:rFonts w:ascii="Times New Roman" w:hAnsi="Times New Roman"/>
                <w:b/>
                <w:i/>
                <w:sz w:val="26"/>
                <w:szCs w:val="26"/>
              </w:rPr>
            </w:pPr>
            <w:r w:rsidRPr="00957B40">
              <w:rPr>
                <w:rFonts w:ascii="Times New Roman" w:hAnsi="Times New Roman"/>
                <w:b/>
                <w:i/>
                <w:sz w:val="26"/>
                <w:szCs w:val="26"/>
              </w:rPr>
              <w:t>Xin kính mời Đ/c!</w:t>
            </w:r>
          </w:p>
        </w:tc>
      </w:tr>
      <w:tr w:rsidR="00EF6205" w:rsidRPr="00957B40" w14:paraId="1B5BA004" w14:textId="77777777" w:rsidTr="000D2FAF">
        <w:trPr>
          <w:jc w:val="center"/>
        </w:trPr>
        <w:tc>
          <w:tcPr>
            <w:tcW w:w="576" w:type="dxa"/>
            <w:vMerge/>
            <w:vAlign w:val="center"/>
          </w:tcPr>
          <w:p w14:paraId="19546885" w14:textId="77777777" w:rsidR="00EF6205" w:rsidRPr="00957B40" w:rsidRDefault="00EF6205" w:rsidP="000D2FAF">
            <w:pPr>
              <w:spacing w:line="278" w:lineRule="auto"/>
              <w:jc w:val="center"/>
              <w:rPr>
                <w:rFonts w:ascii="Times New Roman" w:hAnsi="Times New Roman"/>
                <w:b/>
                <w:iCs/>
                <w:sz w:val="26"/>
                <w:szCs w:val="26"/>
                <w:lang w:val="nl-NL"/>
              </w:rPr>
            </w:pPr>
          </w:p>
        </w:tc>
        <w:tc>
          <w:tcPr>
            <w:tcW w:w="1235" w:type="dxa"/>
            <w:vMerge/>
            <w:vAlign w:val="center"/>
          </w:tcPr>
          <w:p w14:paraId="563A6286"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18E28EF7" w14:textId="77777777" w:rsidR="00EF6205" w:rsidRPr="00957B40" w:rsidRDefault="00EF6205" w:rsidP="000D2FAF">
            <w:pPr>
              <w:spacing w:line="278" w:lineRule="auto"/>
              <w:jc w:val="center"/>
              <w:rPr>
                <w:rFonts w:ascii="Times New Roman" w:hAnsi="Times New Roman"/>
                <w:b/>
                <w:sz w:val="26"/>
                <w:szCs w:val="26"/>
                <w:lang w:val="pt-BR"/>
              </w:rPr>
            </w:pPr>
            <w:r w:rsidRPr="00957B40">
              <w:rPr>
                <w:rFonts w:ascii="Times New Roman" w:hAnsi="Times New Roman"/>
                <w:b/>
                <w:sz w:val="26"/>
                <w:szCs w:val="26"/>
                <w:lang w:val="nl-NL"/>
              </w:rPr>
              <w:t>Phát biểu đáp từ, cảm ơn</w:t>
            </w:r>
          </w:p>
        </w:tc>
        <w:tc>
          <w:tcPr>
            <w:tcW w:w="1864" w:type="dxa"/>
            <w:vMerge/>
            <w:vAlign w:val="center"/>
          </w:tcPr>
          <w:p w14:paraId="46935CDE" w14:textId="77777777" w:rsidR="00EF6205" w:rsidRPr="00957B40" w:rsidRDefault="00EF6205" w:rsidP="000D2FAF">
            <w:pPr>
              <w:spacing w:line="278" w:lineRule="auto"/>
              <w:jc w:val="center"/>
              <w:rPr>
                <w:rFonts w:ascii="Times New Roman" w:hAnsi="Times New Roman"/>
                <w:bCs/>
                <w:iCs/>
                <w:sz w:val="26"/>
                <w:szCs w:val="26"/>
                <w:lang w:val="nl-NL"/>
              </w:rPr>
            </w:pPr>
          </w:p>
        </w:tc>
        <w:tc>
          <w:tcPr>
            <w:tcW w:w="8282" w:type="dxa"/>
            <w:vAlign w:val="center"/>
          </w:tcPr>
          <w:p w14:paraId="1E5E80E6"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Xin cảm ơn ý kiến phát biểu của Đ/c ………</w:t>
            </w:r>
          </w:p>
          <w:p w14:paraId="2A83BFA3" w14:textId="77777777" w:rsidR="00EF6205" w:rsidRPr="00957B40" w:rsidRDefault="00EF6205" w:rsidP="000D2FAF">
            <w:pPr>
              <w:spacing w:line="278" w:lineRule="auto"/>
              <w:jc w:val="both"/>
              <w:rPr>
                <w:rStyle w:val="apple-style-span"/>
                <w:rFonts w:ascii="Times New Roman" w:hAnsi="Times New Roman"/>
                <w:b/>
                <w:sz w:val="26"/>
                <w:szCs w:val="26"/>
              </w:rPr>
            </w:pPr>
            <w:r w:rsidRPr="00957B40">
              <w:rPr>
                <w:rFonts w:ascii="Times New Roman" w:hAnsi="Times New Roman"/>
                <w:sz w:val="26"/>
                <w:szCs w:val="26"/>
              </w:rPr>
              <w:t>Đại hội xin tiếp thu những ý kiến chỉ đạo của đồng chí và sẽ hiện thực hóa trong quá trình triển khai nhiệm vụ của Công đoàn ….. ở nhiệm kỳ tới đây.</w:t>
            </w:r>
          </w:p>
        </w:tc>
      </w:tr>
      <w:tr w:rsidR="00EF6205" w:rsidRPr="00957B40" w14:paraId="0B1182FE" w14:textId="77777777" w:rsidTr="000D2FAF">
        <w:trPr>
          <w:jc w:val="center"/>
        </w:trPr>
        <w:tc>
          <w:tcPr>
            <w:tcW w:w="576" w:type="dxa"/>
            <w:vMerge w:val="restart"/>
            <w:vAlign w:val="center"/>
          </w:tcPr>
          <w:p w14:paraId="25167E17"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restart"/>
            <w:vAlign w:val="center"/>
          </w:tcPr>
          <w:p w14:paraId="6AEFFA84"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136A82B5" w14:textId="77777777" w:rsidR="00EF6205" w:rsidRPr="00957B40" w:rsidRDefault="00EF6205" w:rsidP="000D2FAF">
            <w:pPr>
              <w:spacing w:line="278" w:lineRule="auto"/>
              <w:jc w:val="center"/>
              <w:rPr>
                <w:rFonts w:ascii="Times New Roman" w:hAnsi="Times New Roman"/>
                <w:b/>
                <w:sz w:val="26"/>
                <w:szCs w:val="26"/>
                <w:lang w:val="nl-NL"/>
              </w:rPr>
            </w:pPr>
            <w:r w:rsidRPr="00957B40">
              <w:rPr>
                <w:rFonts w:ascii="Times New Roman" w:hAnsi="Times New Roman"/>
                <w:b/>
                <w:sz w:val="26"/>
                <w:szCs w:val="26"/>
                <w:lang w:val="nl-NL"/>
              </w:rPr>
              <w:t>Mời đồng chí đại diện lãnh đạo đơn vị phát biểu</w:t>
            </w:r>
          </w:p>
        </w:tc>
        <w:tc>
          <w:tcPr>
            <w:tcW w:w="1864" w:type="dxa"/>
            <w:vMerge w:val="restart"/>
            <w:vAlign w:val="center"/>
          </w:tcPr>
          <w:p w14:paraId="78250AAE" w14:textId="77777777" w:rsidR="00EF6205" w:rsidRPr="00957B40" w:rsidRDefault="00EF6205" w:rsidP="000D2FAF">
            <w:pPr>
              <w:spacing w:line="278" w:lineRule="auto"/>
              <w:jc w:val="center"/>
              <w:rPr>
                <w:rFonts w:ascii="Times New Roman" w:hAnsi="Times New Roman"/>
                <w:bCs/>
                <w:iCs/>
                <w:sz w:val="26"/>
                <w:szCs w:val="26"/>
                <w:lang w:val="nl-NL"/>
              </w:rPr>
            </w:pPr>
          </w:p>
          <w:p w14:paraId="4017A681"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Đồng chí</w:t>
            </w:r>
          </w:p>
          <w:p w14:paraId="665B6EEA" w14:textId="77777777" w:rsidR="00EF6205" w:rsidRPr="00957B40" w:rsidRDefault="00EF6205" w:rsidP="000D2FAF">
            <w:pPr>
              <w:spacing w:line="278" w:lineRule="auto"/>
              <w:jc w:val="center"/>
              <w:rPr>
                <w:rFonts w:ascii="Times New Roman" w:hAnsi="Times New Roman"/>
                <w:bCs/>
                <w:spacing w:val="-4"/>
                <w:sz w:val="26"/>
                <w:szCs w:val="26"/>
                <w:lang w:val="nl-NL"/>
              </w:rPr>
            </w:pPr>
            <w:r w:rsidRPr="00957B40">
              <w:rPr>
                <w:rFonts w:ascii="Times New Roman" w:hAnsi="Times New Roman"/>
                <w:bCs/>
                <w:spacing w:val="-4"/>
                <w:sz w:val="26"/>
                <w:szCs w:val="26"/>
                <w:lang w:val="nl-NL"/>
              </w:rPr>
              <w:t>A lên bục mời</w:t>
            </w:r>
          </w:p>
          <w:p w14:paraId="5CBAEEDB" w14:textId="77777777" w:rsidR="00EF6205" w:rsidRPr="00957B40" w:rsidRDefault="00EF6205" w:rsidP="000D2FAF">
            <w:pPr>
              <w:spacing w:line="278" w:lineRule="auto"/>
              <w:jc w:val="center"/>
              <w:rPr>
                <w:rFonts w:ascii="Times New Roman" w:hAnsi="Times New Roman"/>
                <w:bCs/>
                <w:spacing w:val="-4"/>
                <w:sz w:val="26"/>
                <w:szCs w:val="26"/>
                <w:lang w:val="nl-NL"/>
              </w:rPr>
            </w:pPr>
          </w:p>
          <w:p w14:paraId="0A6A3E53" w14:textId="77777777" w:rsidR="00EF6205" w:rsidRPr="00957B40" w:rsidRDefault="00EF6205" w:rsidP="000D2FAF">
            <w:pPr>
              <w:spacing w:line="278" w:lineRule="auto"/>
              <w:jc w:val="center"/>
              <w:rPr>
                <w:rFonts w:ascii="Times New Roman" w:hAnsi="Times New Roman"/>
                <w:bCs/>
                <w:spacing w:val="-4"/>
                <w:sz w:val="26"/>
                <w:szCs w:val="26"/>
                <w:lang w:val="nl-NL"/>
              </w:rPr>
            </w:pPr>
          </w:p>
          <w:p w14:paraId="28E5A5CF" w14:textId="77777777" w:rsidR="00EF6205" w:rsidRPr="00957B40" w:rsidRDefault="00EF6205" w:rsidP="000D2FAF">
            <w:pPr>
              <w:spacing w:line="278" w:lineRule="auto"/>
              <w:jc w:val="center"/>
              <w:rPr>
                <w:rFonts w:ascii="Times New Roman" w:hAnsi="Times New Roman"/>
                <w:bCs/>
                <w:spacing w:val="-4"/>
                <w:sz w:val="26"/>
                <w:szCs w:val="26"/>
                <w:lang w:val="nl-NL"/>
              </w:rPr>
            </w:pPr>
          </w:p>
          <w:p w14:paraId="0D16BDC2" w14:textId="77777777" w:rsidR="00EF6205" w:rsidRPr="00957B40" w:rsidRDefault="00EF6205" w:rsidP="000D2FAF">
            <w:pPr>
              <w:spacing w:line="278" w:lineRule="auto"/>
              <w:jc w:val="center"/>
              <w:rPr>
                <w:rFonts w:ascii="Times New Roman" w:hAnsi="Times New Roman"/>
                <w:bCs/>
                <w:spacing w:val="-4"/>
                <w:sz w:val="26"/>
                <w:szCs w:val="26"/>
                <w:lang w:val="nl-NL"/>
              </w:rPr>
            </w:pPr>
          </w:p>
          <w:p w14:paraId="3C7A80DC" w14:textId="77777777" w:rsidR="00EF6205" w:rsidRPr="00957B40" w:rsidRDefault="00EF6205" w:rsidP="000D2FAF">
            <w:pPr>
              <w:spacing w:line="278" w:lineRule="auto"/>
              <w:jc w:val="center"/>
              <w:rPr>
                <w:rFonts w:ascii="Times New Roman" w:hAnsi="Times New Roman"/>
                <w:bCs/>
                <w:spacing w:val="-4"/>
                <w:sz w:val="26"/>
                <w:szCs w:val="26"/>
                <w:lang w:val="nl-NL"/>
              </w:rPr>
            </w:pPr>
          </w:p>
          <w:p w14:paraId="42AE5967"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spacing w:val="-4"/>
                <w:sz w:val="26"/>
                <w:szCs w:val="26"/>
                <w:lang w:val="nl-NL"/>
              </w:rPr>
              <w:t>Đồng chí B lên bục cảm ơn</w:t>
            </w:r>
          </w:p>
        </w:tc>
        <w:tc>
          <w:tcPr>
            <w:tcW w:w="8282" w:type="dxa"/>
            <w:vAlign w:val="center"/>
          </w:tcPr>
          <w:p w14:paraId="35A8AA52"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Kính thưa đại hội!</w:t>
            </w:r>
          </w:p>
          <w:p w14:paraId="229AE6D4"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xml:space="preserve">Công đoàn…, trong thời gian qua luôn nhận được sự quan tâm lãnh đạo của cấp ủy, phối hợp của chuyên môn, công đoàn đã hoàn thành tốt nhiệm vụ. </w:t>
            </w:r>
          </w:p>
          <w:p w14:paraId="2B962118"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Tại đại hội hôm nay, công đoàn…. vinh dự được đón đồng chí</w:t>
            </w:r>
            <w:r w:rsidR="0005264E" w:rsidRPr="00957B40">
              <w:rPr>
                <w:rFonts w:ascii="Times New Roman" w:hAnsi="Times New Roman"/>
                <w:sz w:val="26"/>
                <w:szCs w:val="26"/>
              </w:rPr>
              <w:t xml:space="preserve"> </w:t>
            </w:r>
            <w:r w:rsidRPr="00957B40">
              <w:rPr>
                <w:rFonts w:ascii="Times New Roman" w:hAnsi="Times New Roman"/>
                <w:sz w:val="26"/>
                <w:szCs w:val="26"/>
              </w:rPr>
              <w:t>……</w:t>
            </w:r>
            <w:r w:rsidR="0005264E" w:rsidRPr="00957B40">
              <w:rPr>
                <w:rFonts w:ascii="Times New Roman" w:hAnsi="Times New Roman"/>
                <w:sz w:val="26"/>
                <w:szCs w:val="26"/>
              </w:rPr>
              <w:t xml:space="preserve"> </w:t>
            </w:r>
            <w:r w:rsidRPr="00957B40">
              <w:rPr>
                <w:rFonts w:ascii="Times New Roman" w:hAnsi="Times New Roman"/>
                <w:sz w:val="26"/>
                <w:szCs w:val="26"/>
              </w:rPr>
              <w:t>đến dự.</w:t>
            </w:r>
          </w:p>
          <w:p w14:paraId="39805389"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xml:space="preserve">Tiếp theo, Đoàn Chủ tịch Đại hội xin được trân trọng giới thiệu đ/c: </w:t>
            </w:r>
            <w:r w:rsidRPr="00957B40">
              <w:rPr>
                <w:rFonts w:ascii="Times New Roman" w:hAnsi="Times New Roman"/>
                <w:sz w:val="26"/>
                <w:szCs w:val="26"/>
                <w:lang w:val="nl-NL"/>
              </w:rPr>
              <w:t>.....</w:t>
            </w:r>
            <w:r w:rsidRPr="00957B40">
              <w:rPr>
                <w:rFonts w:ascii="Times New Roman" w:hAnsi="Times New Roman"/>
                <w:sz w:val="26"/>
                <w:szCs w:val="26"/>
              </w:rPr>
              <w:t>, ……..</w:t>
            </w:r>
            <w:r w:rsidR="00675E1D" w:rsidRPr="00957B40">
              <w:rPr>
                <w:rFonts w:ascii="Times New Roman" w:hAnsi="Times New Roman"/>
                <w:sz w:val="26"/>
                <w:szCs w:val="26"/>
              </w:rPr>
              <w:t xml:space="preserve"> </w:t>
            </w:r>
            <w:r w:rsidRPr="00957B40">
              <w:rPr>
                <w:rFonts w:ascii="Times New Roman" w:hAnsi="Times New Roman"/>
                <w:sz w:val="26"/>
                <w:szCs w:val="26"/>
              </w:rPr>
              <w:t>lên phát biểu chỉ đạo với Đại hội</w:t>
            </w:r>
          </w:p>
        </w:tc>
      </w:tr>
      <w:tr w:rsidR="00EF6205" w:rsidRPr="00957B40" w14:paraId="77F0DCF8" w14:textId="77777777" w:rsidTr="000D2FAF">
        <w:trPr>
          <w:trHeight w:val="886"/>
          <w:jc w:val="center"/>
        </w:trPr>
        <w:tc>
          <w:tcPr>
            <w:tcW w:w="576" w:type="dxa"/>
            <w:vMerge/>
            <w:tcBorders>
              <w:bottom w:val="single" w:sz="4" w:space="0" w:color="auto"/>
            </w:tcBorders>
            <w:vAlign w:val="center"/>
          </w:tcPr>
          <w:p w14:paraId="39DB040B" w14:textId="77777777" w:rsidR="00EF6205" w:rsidRPr="00957B40" w:rsidRDefault="00EF6205" w:rsidP="000D2FAF">
            <w:pPr>
              <w:spacing w:line="278" w:lineRule="auto"/>
              <w:jc w:val="center"/>
              <w:rPr>
                <w:rFonts w:ascii="Times New Roman" w:hAnsi="Times New Roman"/>
                <w:b/>
                <w:iCs/>
                <w:sz w:val="26"/>
                <w:szCs w:val="26"/>
                <w:lang w:val="nl-NL"/>
              </w:rPr>
            </w:pPr>
          </w:p>
        </w:tc>
        <w:tc>
          <w:tcPr>
            <w:tcW w:w="1235" w:type="dxa"/>
            <w:vMerge/>
            <w:tcBorders>
              <w:bottom w:val="single" w:sz="4" w:space="0" w:color="auto"/>
            </w:tcBorders>
            <w:vAlign w:val="center"/>
          </w:tcPr>
          <w:p w14:paraId="2236F590"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tcBorders>
              <w:bottom w:val="single" w:sz="4" w:space="0" w:color="auto"/>
            </w:tcBorders>
            <w:vAlign w:val="center"/>
          </w:tcPr>
          <w:p w14:paraId="31774771" w14:textId="77777777" w:rsidR="00EF6205" w:rsidRPr="00957B40" w:rsidRDefault="00EF6205" w:rsidP="000D2FAF">
            <w:pPr>
              <w:spacing w:line="278" w:lineRule="auto"/>
              <w:jc w:val="center"/>
              <w:rPr>
                <w:rFonts w:ascii="Times New Roman" w:hAnsi="Times New Roman"/>
                <w:b/>
                <w:sz w:val="26"/>
                <w:szCs w:val="26"/>
                <w:lang w:val="nl-NL"/>
              </w:rPr>
            </w:pPr>
            <w:r w:rsidRPr="00957B40">
              <w:rPr>
                <w:rFonts w:ascii="Times New Roman" w:hAnsi="Times New Roman"/>
                <w:b/>
                <w:sz w:val="26"/>
                <w:szCs w:val="26"/>
                <w:lang w:val="nl-NL"/>
              </w:rPr>
              <w:t>Phát biểu đáp từ, cảm ơn</w:t>
            </w:r>
          </w:p>
        </w:tc>
        <w:tc>
          <w:tcPr>
            <w:tcW w:w="1864" w:type="dxa"/>
            <w:vMerge/>
            <w:tcBorders>
              <w:bottom w:val="single" w:sz="4" w:space="0" w:color="auto"/>
            </w:tcBorders>
            <w:vAlign w:val="center"/>
          </w:tcPr>
          <w:p w14:paraId="47FC8162" w14:textId="77777777" w:rsidR="00EF6205" w:rsidRPr="00957B40" w:rsidRDefault="00EF6205" w:rsidP="000D2FAF">
            <w:pPr>
              <w:spacing w:line="278" w:lineRule="auto"/>
              <w:jc w:val="center"/>
              <w:rPr>
                <w:rFonts w:ascii="Times New Roman" w:hAnsi="Times New Roman"/>
                <w:bCs/>
                <w:iCs/>
                <w:sz w:val="26"/>
                <w:szCs w:val="26"/>
                <w:lang w:val="nl-NL"/>
              </w:rPr>
            </w:pPr>
          </w:p>
        </w:tc>
        <w:tc>
          <w:tcPr>
            <w:tcW w:w="8282" w:type="dxa"/>
            <w:tcBorders>
              <w:bottom w:val="single" w:sz="4" w:space="0" w:color="auto"/>
            </w:tcBorders>
            <w:vAlign w:val="center"/>
          </w:tcPr>
          <w:p w14:paraId="3CFC6372"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xml:space="preserve">Xin cảm ơn ý kiến phát biểu chỉ đạo của Đ/c </w:t>
            </w:r>
            <w:r w:rsidRPr="00957B40">
              <w:rPr>
                <w:rFonts w:ascii="Times New Roman" w:hAnsi="Times New Roman"/>
                <w:sz w:val="26"/>
                <w:szCs w:val="26"/>
                <w:lang w:val="nl-NL"/>
              </w:rPr>
              <w:t>..........</w:t>
            </w:r>
            <w:r w:rsidR="00675E1D" w:rsidRPr="00957B40">
              <w:rPr>
                <w:rFonts w:ascii="Times New Roman" w:hAnsi="Times New Roman"/>
                <w:sz w:val="26"/>
                <w:szCs w:val="26"/>
                <w:lang w:val="nl-NL"/>
              </w:rPr>
              <w:t xml:space="preserve"> </w:t>
            </w:r>
            <w:r w:rsidRPr="00957B40">
              <w:rPr>
                <w:rFonts w:ascii="Times New Roman" w:hAnsi="Times New Roman"/>
                <w:sz w:val="26"/>
                <w:szCs w:val="26"/>
              </w:rPr>
              <w:t>Đại hội xin tiếp thu những ý kiến chỉ đạo của đồng chí để chuyển hóa vào nghị quyết và chương trình hành động trong nhiệm kỳ tới.</w:t>
            </w:r>
          </w:p>
          <w:p w14:paraId="397FD3E5" w14:textId="77777777" w:rsidR="00EF6205" w:rsidRPr="00957B40" w:rsidRDefault="00EF6205" w:rsidP="000D2FAF">
            <w:pPr>
              <w:spacing w:line="278" w:lineRule="auto"/>
              <w:jc w:val="both"/>
              <w:rPr>
                <w:rFonts w:ascii="Times New Roman" w:hAnsi="Times New Roman"/>
                <w:sz w:val="26"/>
                <w:szCs w:val="26"/>
              </w:rPr>
            </w:pPr>
          </w:p>
        </w:tc>
      </w:tr>
      <w:tr w:rsidR="00EF6205" w:rsidRPr="00957B40" w14:paraId="0D19C132" w14:textId="77777777" w:rsidTr="000D2FAF">
        <w:trPr>
          <w:jc w:val="center"/>
        </w:trPr>
        <w:tc>
          <w:tcPr>
            <w:tcW w:w="14439" w:type="dxa"/>
            <w:gridSpan w:val="5"/>
            <w:shd w:val="clear" w:color="auto" w:fill="BFBFBF"/>
            <w:vAlign w:val="center"/>
          </w:tcPr>
          <w:p w14:paraId="6E59FBB2" w14:textId="77777777" w:rsidR="00EF6205" w:rsidRPr="00957B40" w:rsidRDefault="00EF6205" w:rsidP="000D2FAF">
            <w:pPr>
              <w:spacing w:line="278" w:lineRule="auto"/>
              <w:jc w:val="both"/>
              <w:rPr>
                <w:rFonts w:ascii="Times New Roman" w:hAnsi="Times New Roman"/>
                <w:b/>
                <w:sz w:val="26"/>
                <w:szCs w:val="26"/>
                <w:lang w:val="nl-NL" w:bidi="en-US"/>
              </w:rPr>
            </w:pPr>
            <w:r w:rsidRPr="00957B40">
              <w:rPr>
                <w:rFonts w:ascii="Times New Roman" w:hAnsi="Times New Roman"/>
                <w:b/>
                <w:sz w:val="26"/>
                <w:szCs w:val="26"/>
                <w:lang w:val="nl-NL" w:bidi="en-US"/>
              </w:rPr>
              <w:t>III. BẦU BCH CĐCS NHIỆM KỲ NHIỆM KỲ 2023 - 2028</w:t>
            </w:r>
          </w:p>
        </w:tc>
      </w:tr>
      <w:tr w:rsidR="00EF6205" w:rsidRPr="00957B40" w14:paraId="0DECE9AB" w14:textId="77777777" w:rsidTr="000D2FAF">
        <w:trPr>
          <w:trHeight w:val="442"/>
          <w:jc w:val="center"/>
        </w:trPr>
        <w:tc>
          <w:tcPr>
            <w:tcW w:w="576" w:type="dxa"/>
            <w:vAlign w:val="center"/>
          </w:tcPr>
          <w:p w14:paraId="30155370"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Align w:val="center"/>
          </w:tcPr>
          <w:p w14:paraId="3D2EB2F9"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4394D8A4" w14:textId="77777777" w:rsidR="00EF6205" w:rsidRPr="00957B40" w:rsidRDefault="00EF6205" w:rsidP="000D2FAF">
            <w:pPr>
              <w:spacing w:line="278" w:lineRule="auto"/>
              <w:jc w:val="center"/>
              <w:rPr>
                <w:rStyle w:val="apple-style-span"/>
                <w:rFonts w:ascii="Times New Roman" w:hAnsi="Times New Roman"/>
                <w:b/>
                <w:sz w:val="26"/>
                <w:szCs w:val="26"/>
                <w:lang w:val="nl-NL"/>
              </w:rPr>
            </w:pPr>
            <w:r w:rsidRPr="00957B40">
              <w:rPr>
                <w:rFonts w:ascii="Times New Roman" w:hAnsi="Times New Roman"/>
                <w:b/>
                <w:sz w:val="26"/>
                <w:szCs w:val="26"/>
                <w:lang w:val="nl-NL"/>
              </w:rPr>
              <w:t xml:space="preserve">Trình bày Đề án nhân sự BCH nhiệm kỳ ...... Đại </w:t>
            </w:r>
            <w:r w:rsidR="00675E1D" w:rsidRPr="00957B40">
              <w:rPr>
                <w:rFonts w:ascii="Times New Roman" w:hAnsi="Times New Roman"/>
                <w:b/>
                <w:sz w:val="26"/>
                <w:szCs w:val="26"/>
                <w:lang w:val="nl-NL"/>
              </w:rPr>
              <w:t xml:space="preserve">Đại </w:t>
            </w:r>
            <w:r w:rsidRPr="00957B40">
              <w:rPr>
                <w:rFonts w:ascii="Times New Roman" w:hAnsi="Times New Roman"/>
                <w:b/>
                <w:sz w:val="26"/>
                <w:szCs w:val="26"/>
                <w:lang w:val="nl-NL"/>
              </w:rPr>
              <w:t>hội biểu quyết thông qua Đề án</w:t>
            </w:r>
          </w:p>
        </w:tc>
        <w:tc>
          <w:tcPr>
            <w:tcW w:w="1864" w:type="dxa"/>
            <w:vAlign w:val="center"/>
          </w:tcPr>
          <w:p w14:paraId="4047F1C8"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Đồng chí</w:t>
            </w:r>
          </w:p>
          <w:p w14:paraId="23135635"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spacing w:val="-4"/>
                <w:sz w:val="26"/>
                <w:szCs w:val="26"/>
                <w:lang w:val="nl-NL"/>
              </w:rPr>
              <w:t>A đứng tại chỗ, giới thiệu đồng chí B lên bục trình bày</w:t>
            </w:r>
          </w:p>
        </w:tc>
        <w:tc>
          <w:tcPr>
            <w:tcW w:w="8282" w:type="dxa"/>
            <w:vAlign w:val="center"/>
          </w:tcPr>
          <w:p w14:paraId="37DEECD9" w14:textId="77777777" w:rsidR="00EF6205" w:rsidRPr="00957B40" w:rsidRDefault="00EF6205" w:rsidP="000D2FAF">
            <w:pPr>
              <w:spacing w:line="278" w:lineRule="auto"/>
              <w:ind w:firstLine="428"/>
              <w:jc w:val="both"/>
              <w:rPr>
                <w:rFonts w:ascii="Times New Roman" w:hAnsi="Times New Roman"/>
                <w:sz w:val="26"/>
                <w:szCs w:val="26"/>
              </w:rPr>
            </w:pPr>
            <w:r w:rsidRPr="00957B40">
              <w:rPr>
                <w:rFonts w:ascii="Times New Roman" w:hAnsi="Times New Roman"/>
                <w:sz w:val="26"/>
                <w:szCs w:val="26"/>
                <w:lang w:val="nl-NL"/>
              </w:rPr>
              <w:t>Kính thưa Đại hội!</w:t>
            </w:r>
            <w:r w:rsidRPr="00957B40">
              <w:rPr>
                <w:rFonts w:ascii="Times New Roman" w:hAnsi="Times New Roman"/>
                <w:sz w:val="26"/>
                <w:szCs w:val="26"/>
                <w:lang w:val="vi-VN"/>
              </w:rPr>
              <w:t xml:space="preserve"> </w:t>
            </w:r>
            <w:r w:rsidRPr="00957B40">
              <w:rPr>
                <w:rFonts w:ascii="Times New Roman" w:hAnsi="Times New Roman"/>
                <w:sz w:val="26"/>
                <w:szCs w:val="26"/>
              </w:rPr>
              <w:t>Tiếp theo chương trình đại hội, thay mặt đoàn chủ tịch tôi xin phép trình bày đề án nhân sự ban chấp hành công đoàn</w:t>
            </w:r>
            <w:r w:rsidR="00675E1D" w:rsidRPr="00957B40">
              <w:rPr>
                <w:rFonts w:ascii="Times New Roman" w:hAnsi="Times New Roman"/>
                <w:sz w:val="26"/>
                <w:szCs w:val="26"/>
              </w:rPr>
              <w:t xml:space="preserve"> </w:t>
            </w:r>
            <w:r w:rsidRPr="00957B40">
              <w:rPr>
                <w:rFonts w:ascii="Times New Roman" w:hAnsi="Times New Roman"/>
                <w:sz w:val="26"/>
                <w:szCs w:val="26"/>
              </w:rPr>
              <w:t>…….</w:t>
            </w:r>
            <w:r w:rsidR="00675E1D" w:rsidRPr="00957B40">
              <w:rPr>
                <w:rFonts w:ascii="Times New Roman" w:hAnsi="Times New Roman"/>
                <w:sz w:val="26"/>
                <w:szCs w:val="26"/>
              </w:rPr>
              <w:t xml:space="preserve"> </w:t>
            </w:r>
            <w:r w:rsidRPr="00957B40">
              <w:rPr>
                <w:rFonts w:ascii="Times New Roman" w:hAnsi="Times New Roman"/>
                <w:sz w:val="26"/>
                <w:szCs w:val="26"/>
              </w:rPr>
              <w:t>lần thứ</w:t>
            </w:r>
            <w:r w:rsidR="00675E1D" w:rsidRPr="00957B40">
              <w:rPr>
                <w:rFonts w:ascii="Times New Roman" w:hAnsi="Times New Roman"/>
                <w:sz w:val="26"/>
                <w:szCs w:val="26"/>
              </w:rPr>
              <w:t xml:space="preserve"> </w:t>
            </w:r>
            <w:r w:rsidRPr="00957B40">
              <w:rPr>
                <w:rFonts w:ascii="Times New Roman" w:hAnsi="Times New Roman"/>
                <w:sz w:val="26"/>
                <w:szCs w:val="26"/>
              </w:rPr>
              <w:t>…</w:t>
            </w:r>
            <w:r w:rsidR="00675E1D" w:rsidRPr="00957B40">
              <w:rPr>
                <w:rFonts w:ascii="Times New Roman" w:hAnsi="Times New Roman"/>
                <w:sz w:val="26"/>
                <w:szCs w:val="26"/>
              </w:rPr>
              <w:t xml:space="preserve"> </w:t>
            </w:r>
            <w:r w:rsidRPr="00957B40">
              <w:rPr>
                <w:rFonts w:ascii="Times New Roman" w:hAnsi="Times New Roman"/>
                <w:sz w:val="26"/>
                <w:szCs w:val="26"/>
              </w:rPr>
              <w:t>nhiệm kỳ 2023 - 2028</w:t>
            </w:r>
          </w:p>
          <w:p w14:paraId="7E310025" w14:textId="77777777" w:rsidR="00EF6205" w:rsidRPr="00957B40" w:rsidRDefault="00EF6205" w:rsidP="000D2FAF">
            <w:pPr>
              <w:spacing w:line="278" w:lineRule="auto"/>
              <w:ind w:firstLine="428"/>
              <w:jc w:val="both"/>
              <w:rPr>
                <w:rFonts w:ascii="Times New Roman" w:hAnsi="Times New Roman"/>
                <w:sz w:val="26"/>
                <w:szCs w:val="26"/>
              </w:rPr>
            </w:pPr>
            <w:r w:rsidRPr="00957B40">
              <w:rPr>
                <w:rFonts w:ascii="Times New Roman" w:hAnsi="Times New Roman"/>
                <w:sz w:val="26"/>
                <w:szCs w:val="26"/>
              </w:rPr>
              <w:t>Đề nghị Đại hội tiến hành thảo luận cho ý kiến về Đề án nhân sự:</w:t>
            </w:r>
          </w:p>
          <w:p w14:paraId="38DF77F0" w14:textId="77777777" w:rsidR="00EF6205" w:rsidRPr="00957B40" w:rsidRDefault="00675E1D" w:rsidP="000D2FAF">
            <w:pPr>
              <w:spacing w:line="278" w:lineRule="auto"/>
              <w:ind w:firstLine="644"/>
              <w:jc w:val="both"/>
              <w:rPr>
                <w:rFonts w:ascii="Times New Roman" w:hAnsi="Times New Roman"/>
                <w:i/>
                <w:sz w:val="26"/>
                <w:szCs w:val="26"/>
              </w:rPr>
            </w:pPr>
            <w:r w:rsidRPr="00957B40">
              <w:rPr>
                <w:rFonts w:ascii="Times New Roman" w:hAnsi="Times New Roman"/>
                <w:sz w:val="26"/>
                <w:szCs w:val="26"/>
              </w:rPr>
              <w:t>Xin ý</w:t>
            </w:r>
            <w:r w:rsidR="00EF6205" w:rsidRPr="00957B40">
              <w:rPr>
                <w:rFonts w:ascii="Times New Roman" w:hAnsi="Times New Roman"/>
                <w:sz w:val="26"/>
                <w:szCs w:val="26"/>
              </w:rPr>
              <w:t xml:space="preserve"> kiến Đại hội? Có đại biểu nào tham gia ý kiến vào Đề án nhân sự mà tôi vừa trình bày?</w:t>
            </w:r>
          </w:p>
          <w:p w14:paraId="70090CA0"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Nếu Đại hội không có ý kiến gì khác, xin Đại hội biểu quyết thông qua đề án nhân sự.</w:t>
            </w:r>
          </w:p>
          <w:p w14:paraId="2636392F"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xml:space="preserve">          Đại biểu nào nhất trí?</w:t>
            </w:r>
          </w:p>
          <w:p w14:paraId="093C7880"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Đại biểu nào không nhất trí?</w:t>
            </w:r>
          </w:p>
          <w:p w14:paraId="6FE7715B"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Đại biểu nào có ý kiến khác?</w:t>
            </w:r>
          </w:p>
          <w:p w14:paraId="1CF4AC5E"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5. Biểu quyết về số lượng và cơ cấu BCH</w:t>
            </w:r>
          </w:p>
          <w:p w14:paraId="718552CF"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 Về số lượng:…..</w:t>
            </w:r>
          </w:p>
          <w:p w14:paraId="22C6C60A"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Đại biểu nào nhất trí?</w:t>
            </w:r>
          </w:p>
          <w:p w14:paraId="3EA82442"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Đại biểu nào không nhất trí?</w:t>
            </w:r>
          </w:p>
          <w:p w14:paraId="5383BB69"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Đại biểu nào có ý kiến khác?</w:t>
            </w:r>
          </w:p>
          <w:p w14:paraId="7FB99743"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xml:space="preserve">Như vậy Đại hội đã nhất trí biểu quyết thông qua Đề án nhân sự và số lượng cơ cấu Ban </w:t>
            </w:r>
            <w:r w:rsidRPr="00957B40">
              <w:rPr>
                <w:rFonts w:ascii="Times New Roman" w:hAnsi="Times New Roman"/>
                <w:sz w:val="26"/>
                <w:szCs w:val="26"/>
                <w:lang w:val="vi-VN"/>
              </w:rPr>
              <w:t>c</w:t>
            </w:r>
            <w:r w:rsidRPr="00957B40">
              <w:rPr>
                <w:rFonts w:ascii="Times New Roman" w:hAnsi="Times New Roman"/>
                <w:sz w:val="26"/>
                <w:szCs w:val="26"/>
              </w:rPr>
              <w:t>hấp hành Công đoàn …..., lần thứ</w:t>
            </w:r>
            <w:r w:rsidR="00675E1D" w:rsidRPr="00957B40">
              <w:rPr>
                <w:rFonts w:ascii="Times New Roman" w:hAnsi="Times New Roman"/>
                <w:sz w:val="26"/>
                <w:szCs w:val="26"/>
              </w:rPr>
              <w:t xml:space="preserve"> </w:t>
            </w:r>
            <w:r w:rsidRPr="00957B40">
              <w:rPr>
                <w:rFonts w:ascii="Times New Roman" w:hAnsi="Times New Roman"/>
                <w:sz w:val="26"/>
                <w:szCs w:val="26"/>
              </w:rPr>
              <w:t>….</w:t>
            </w:r>
            <w:r w:rsidR="00675E1D" w:rsidRPr="00957B40">
              <w:rPr>
                <w:rFonts w:ascii="Times New Roman" w:hAnsi="Times New Roman"/>
                <w:sz w:val="26"/>
                <w:szCs w:val="26"/>
              </w:rPr>
              <w:t xml:space="preserve"> </w:t>
            </w:r>
            <w:r w:rsidRPr="00957B40">
              <w:rPr>
                <w:rFonts w:ascii="Times New Roman" w:hAnsi="Times New Roman"/>
                <w:sz w:val="26"/>
                <w:szCs w:val="26"/>
              </w:rPr>
              <w:t xml:space="preserve">nhiệm kỳ 2023 - 2028, xin cảm ơn </w:t>
            </w:r>
            <w:r w:rsidRPr="00957B40">
              <w:rPr>
                <w:rFonts w:ascii="Times New Roman" w:hAnsi="Times New Roman"/>
                <w:sz w:val="26"/>
                <w:szCs w:val="26"/>
                <w:lang w:val="vi-VN"/>
              </w:rPr>
              <w:t>Đ</w:t>
            </w:r>
            <w:r w:rsidRPr="00957B40">
              <w:rPr>
                <w:rFonts w:ascii="Times New Roman" w:hAnsi="Times New Roman"/>
                <w:sz w:val="26"/>
                <w:szCs w:val="26"/>
              </w:rPr>
              <w:t>ại hội.</w:t>
            </w:r>
          </w:p>
        </w:tc>
      </w:tr>
      <w:tr w:rsidR="00EF6205" w:rsidRPr="00957B40" w14:paraId="127F2F86" w14:textId="77777777" w:rsidTr="000D2FAF">
        <w:trPr>
          <w:trHeight w:val="2838"/>
          <w:jc w:val="center"/>
        </w:trPr>
        <w:tc>
          <w:tcPr>
            <w:tcW w:w="576" w:type="dxa"/>
            <w:vAlign w:val="center"/>
          </w:tcPr>
          <w:p w14:paraId="54CCF00E"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restart"/>
            <w:vAlign w:val="center"/>
          </w:tcPr>
          <w:p w14:paraId="552225FF"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1A188A78" w14:textId="77777777" w:rsidR="00EF6205" w:rsidRPr="00957B40" w:rsidRDefault="00EF6205" w:rsidP="000D2FAF">
            <w:pPr>
              <w:spacing w:line="278" w:lineRule="auto"/>
              <w:jc w:val="center"/>
              <w:rPr>
                <w:rStyle w:val="apple-style-span"/>
                <w:rFonts w:ascii="Times New Roman" w:hAnsi="Times New Roman"/>
                <w:b/>
                <w:sz w:val="26"/>
                <w:szCs w:val="26"/>
                <w:lang w:val="nl-NL"/>
              </w:rPr>
            </w:pPr>
            <w:r w:rsidRPr="00957B40">
              <w:rPr>
                <w:rFonts w:ascii="Times New Roman" w:hAnsi="Times New Roman"/>
                <w:b/>
                <w:sz w:val="26"/>
                <w:szCs w:val="26"/>
                <w:lang w:val="pt-BR"/>
              </w:rPr>
              <w:t>Ứng cử, đề cử</w:t>
            </w:r>
          </w:p>
        </w:tc>
        <w:tc>
          <w:tcPr>
            <w:tcW w:w="1864" w:type="dxa"/>
            <w:vAlign w:val="center"/>
          </w:tcPr>
          <w:p w14:paraId="3A84E779" w14:textId="77777777" w:rsidR="00EF6205" w:rsidRPr="00957B40" w:rsidRDefault="00EF6205" w:rsidP="000D2FAF">
            <w:pPr>
              <w:spacing w:line="278" w:lineRule="auto"/>
              <w:jc w:val="center"/>
              <w:rPr>
                <w:rFonts w:ascii="Times New Roman" w:hAnsi="Times New Roman"/>
                <w:bCs/>
                <w:iCs/>
                <w:spacing w:val="-6"/>
                <w:sz w:val="26"/>
                <w:szCs w:val="26"/>
                <w:lang w:val="nl-NL"/>
              </w:rPr>
            </w:pPr>
            <w:r w:rsidRPr="00957B40">
              <w:rPr>
                <w:rFonts w:ascii="Times New Roman" w:hAnsi="Times New Roman"/>
                <w:bCs/>
                <w:iCs/>
                <w:spacing w:val="-6"/>
                <w:sz w:val="26"/>
                <w:szCs w:val="26"/>
                <w:lang w:val="nl-NL"/>
              </w:rPr>
              <w:t>Đồng chí</w:t>
            </w:r>
          </w:p>
          <w:p w14:paraId="17B0EA8C"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B</w:t>
            </w:r>
          </w:p>
          <w:p w14:paraId="7922AB50" w14:textId="77777777" w:rsidR="00EF6205" w:rsidRPr="00957B40" w:rsidRDefault="00EF6205" w:rsidP="000D2FAF">
            <w:pPr>
              <w:spacing w:line="278" w:lineRule="auto"/>
              <w:jc w:val="center"/>
              <w:rPr>
                <w:rFonts w:ascii="Times New Roman" w:hAnsi="Times New Roman"/>
                <w:bCs/>
                <w:spacing w:val="-6"/>
                <w:sz w:val="26"/>
                <w:szCs w:val="26"/>
                <w:lang w:val="nl-NL"/>
              </w:rPr>
            </w:pPr>
          </w:p>
        </w:tc>
        <w:tc>
          <w:tcPr>
            <w:tcW w:w="8282" w:type="dxa"/>
            <w:vAlign w:val="center"/>
          </w:tcPr>
          <w:p w14:paraId="42130D94"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Sau đây,  Đại hội tiến hành ứng cử, đề cử nhân sự BCH .......</w:t>
            </w:r>
            <w:r w:rsidR="00675E1D" w:rsidRPr="00957B40">
              <w:rPr>
                <w:rFonts w:ascii="Times New Roman" w:hAnsi="Times New Roman"/>
                <w:sz w:val="26"/>
                <w:szCs w:val="26"/>
                <w:lang w:val="nl-NL"/>
              </w:rPr>
              <w:t xml:space="preserve"> </w:t>
            </w:r>
            <w:r w:rsidRPr="00957B40">
              <w:rPr>
                <w:rFonts w:ascii="Times New Roman" w:hAnsi="Times New Roman"/>
                <w:sz w:val="26"/>
                <w:szCs w:val="26"/>
                <w:lang w:val="nl-NL"/>
              </w:rPr>
              <w:t>lần thứ</w:t>
            </w:r>
            <w:r w:rsidR="00675E1D" w:rsidRPr="00957B40">
              <w:rPr>
                <w:rFonts w:ascii="Times New Roman" w:hAnsi="Times New Roman"/>
                <w:sz w:val="26"/>
                <w:szCs w:val="26"/>
                <w:lang w:val="nl-NL"/>
              </w:rPr>
              <w:t xml:space="preserve"> </w:t>
            </w:r>
            <w:r w:rsidRPr="00957B40">
              <w:rPr>
                <w:rFonts w:ascii="Times New Roman" w:hAnsi="Times New Roman"/>
                <w:sz w:val="26"/>
                <w:szCs w:val="26"/>
                <w:lang w:val="nl-NL"/>
              </w:rPr>
              <w:t>....</w:t>
            </w:r>
            <w:r w:rsidR="00675E1D" w:rsidRPr="00957B40">
              <w:rPr>
                <w:rFonts w:ascii="Times New Roman" w:hAnsi="Times New Roman"/>
                <w:sz w:val="26"/>
                <w:szCs w:val="26"/>
                <w:lang w:val="nl-NL"/>
              </w:rPr>
              <w:t xml:space="preserve"> </w:t>
            </w:r>
            <w:r w:rsidRPr="00957B40">
              <w:rPr>
                <w:rFonts w:ascii="Times New Roman" w:hAnsi="Times New Roman"/>
                <w:sz w:val="26"/>
                <w:szCs w:val="26"/>
                <w:lang w:val="nl-NL"/>
              </w:rPr>
              <w:t>nhiệm kỳ 2023 - 2028.</w:t>
            </w:r>
          </w:p>
          <w:p w14:paraId="6FFCC7CC" w14:textId="77777777" w:rsidR="00EF6205" w:rsidRPr="00957B40" w:rsidRDefault="00EF6205" w:rsidP="000D2FAF">
            <w:pPr>
              <w:spacing w:line="278" w:lineRule="auto"/>
              <w:ind w:firstLine="720"/>
              <w:jc w:val="both"/>
              <w:rPr>
                <w:rFonts w:ascii="Times New Roman" w:hAnsi="Times New Roman"/>
                <w:sz w:val="26"/>
                <w:szCs w:val="26"/>
              </w:rPr>
            </w:pPr>
            <w:r w:rsidRPr="00957B40">
              <w:rPr>
                <w:rStyle w:val="apple-style-span"/>
                <w:rFonts w:ascii="Times New Roman" w:hAnsi="Times New Roman"/>
                <w:b/>
                <w:spacing w:val="-4"/>
                <w:sz w:val="26"/>
                <w:szCs w:val="26"/>
                <w:lang w:val="nl-NL"/>
              </w:rPr>
              <w:t xml:space="preserve">- Ứng cử: </w:t>
            </w:r>
            <w:r w:rsidRPr="00957B40">
              <w:rPr>
                <w:rFonts w:ascii="Times New Roman" w:hAnsi="Times New Roman"/>
                <w:sz w:val="26"/>
                <w:szCs w:val="26"/>
              </w:rPr>
              <w:t xml:space="preserve">Căn cứ vào tiêu chuẩn, cơ cấu Ban </w:t>
            </w:r>
            <w:r w:rsidRPr="00957B40">
              <w:rPr>
                <w:rFonts w:ascii="Times New Roman" w:hAnsi="Times New Roman"/>
                <w:sz w:val="26"/>
                <w:szCs w:val="26"/>
                <w:lang w:val="vi-VN"/>
              </w:rPr>
              <w:t>c</w:t>
            </w:r>
            <w:r w:rsidRPr="00957B40">
              <w:rPr>
                <w:rFonts w:ascii="Times New Roman" w:hAnsi="Times New Roman"/>
                <w:sz w:val="26"/>
                <w:szCs w:val="26"/>
              </w:rPr>
              <w:t xml:space="preserve">hấp hành trong Đề án nhân sự đã được Đại hội biểu quyết thông qua, đề nghị đại biểu ứng cử. </w:t>
            </w:r>
          </w:p>
          <w:p w14:paraId="4F89BF91" w14:textId="77777777" w:rsidR="00EF6205" w:rsidRPr="00957B40" w:rsidRDefault="00EF6205" w:rsidP="000D2FAF">
            <w:pPr>
              <w:spacing w:line="278" w:lineRule="auto"/>
              <w:ind w:firstLine="720"/>
              <w:jc w:val="both"/>
              <w:rPr>
                <w:rFonts w:ascii="Times New Roman" w:hAnsi="Times New Roman"/>
                <w:sz w:val="26"/>
                <w:szCs w:val="26"/>
                <w:lang w:val="vi-VN"/>
              </w:rPr>
            </w:pPr>
            <w:r w:rsidRPr="00957B40">
              <w:rPr>
                <w:rFonts w:ascii="Times New Roman" w:hAnsi="Times New Roman"/>
                <w:sz w:val="26"/>
                <w:szCs w:val="26"/>
              </w:rPr>
              <w:t>Có đại biểu nào ứng cử không? Không có!</w:t>
            </w:r>
          </w:p>
          <w:p w14:paraId="7286EB13" w14:textId="77777777" w:rsidR="00EF6205" w:rsidRPr="00957B40" w:rsidRDefault="00EF6205" w:rsidP="000D2FAF">
            <w:pPr>
              <w:spacing w:line="278" w:lineRule="auto"/>
              <w:ind w:firstLine="570"/>
              <w:jc w:val="both"/>
              <w:rPr>
                <w:rFonts w:ascii="Times New Roman" w:hAnsi="Times New Roman"/>
                <w:spacing w:val="4"/>
                <w:sz w:val="26"/>
                <w:szCs w:val="26"/>
                <w:lang w:val="nl-NL"/>
              </w:rPr>
            </w:pPr>
            <w:r w:rsidRPr="00957B40">
              <w:rPr>
                <w:rFonts w:ascii="Times New Roman" w:hAnsi="Times New Roman"/>
                <w:spacing w:val="4"/>
                <w:sz w:val="26"/>
                <w:szCs w:val="26"/>
                <w:lang w:val="nl-NL"/>
              </w:rPr>
              <w:t>Nếu không có đại biểu nào ứng cử đề nghị Đại hội chuyển sang phần đề cử.</w:t>
            </w:r>
          </w:p>
          <w:p w14:paraId="3CF52A18" w14:textId="77777777" w:rsidR="00EF6205" w:rsidRPr="00957B40" w:rsidRDefault="00EF6205" w:rsidP="000D2FAF">
            <w:pPr>
              <w:spacing w:line="278" w:lineRule="auto"/>
              <w:ind w:firstLine="720"/>
              <w:jc w:val="both"/>
              <w:rPr>
                <w:rFonts w:ascii="Times New Roman" w:hAnsi="Times New Roman"/>
                <w:sz w:val="26"/>
                <w:szCs w:val="26"/>
              </w:rPr>
            </w:pPr>
            <w:r w:rsidRPr="00957B40">
              <w:rPr>
                <w:rFonts w:ascii="Times New Roman" w:hAnsi="Times New Roman"/>
                <w:b/>
                <w:sz w:val="26"/>
                <w:szCs w:val="26"/>
                <w:lang w:val="nl-NL"/>
              </w:rPr>
              <w:t xml:space="preserve">- Đề cử: </w:t>
            </w:r>
            <w:r w:rsidRPr="00957B40">
              <w:rPr>
                <w:rFonts w:ascii="Times New Roman" w:hAnsi="Times New Roman"/>
                <w:sz w:val="26"/>
                <w:szCs w:val="26"/>
              </w:rPr>
              <w:t xml:space="preserve">Căn cứ vào tiêu chuẩn, cơ cấu Ban </w:t>
            </w:r>
            <w:r w:rsidRPr="00957B40">
              <w:rPr>
                <w:rFonts w:ascii="Times New Roman" w:hAnsi="Times New Roman"/>
                <w:sz w:val="26"/>
                <w:szCs w:val="26"/>
                <w:lang w:val="vi-VN"/>
              </w:rPr>
              <w:t>c</w:t>
            </w:r>
            <w:r w:rsidRPr="00957B40">
              <w:rPr>
                <w:rFonts w:ascii="Times New Roman" w:hAnsi="Times New Roman"/>
                <w:sz w:val="26"/>
                <w:szCs w:val="26"/>
              </w:rPr>
              <w:t xml:space="preserve">hấp hành trong Đề án nhân sự đã được Đại hội biểu quyết thông qua, đề nghị đại biểu đề cử. </w:t>
            </w:r>
          </w:p>
          <w:p w14:paraId="245CADAB" w14:textId="77777777" w:rsidR="00EF6205" w:rsidRPr="00957B40" w:rsidRDefault="00EF6205" w:rsidP="000D2FAF">
            <w:pPr>
              <w:spacing w:line="278" w:lineRule="auto"/>
              <w:ind w:firstLine="570"/>
              <w:jc w:val="both"/>
              <w:rPr>
                <w:rStyle w:val="apple-style-span"/>
                <w:rFonts w:ascii="Times New Roman" w:hAnsi="Times New Roman"/>
                <w:sz w:val="26"/>
                <w:szCs w:val="26"/>
                <w:lang w:val="nl-NL"/>
              </w:rPr>
            </w:pPr>
            <w:r w:rsidRPr="00957B40">
              <w:rPr>
                <w:rFonts w:ascii="Times New Roman" w:hAnsi="Times New Roman"/>
                <w:sz w:val="26"/>
                <w:szCs w:val="26"/>
                <w:lang w:val="nl-NL"/>
              </w:rPr>
              <w:t>Có đại biểu nào đề cử không ?..................</w:t>
            </w:r>
            <w:r w:rsidR="00675E1D" w:rsidRPr="00957B40">
              <w:rPr>
                <w:rFonts w:ascii="Times New Roman" w:hAnsi="Times New Roman"/>
                <w:sz w:val="26"/>
                <w:szCs w:val="26"/>
                <w:lang w:val="nl-NL"/>
              </w:rPr>
              <w:t xml:space="preserve"> </w:t>
            </w:r>
            <w:r w:rsidRPr="00957B40">
              <w:rPr>
                <w:rFonts w:ascii="Times New Roman" w:hAnsi="Times New Roman"/>
                <w:sz w:val="26"/>
                <w:szCs w:val="26"/>
                <w:lang w:val="nl-NL"/>
              </w:rPr>
              <w:t>Đại hội có ý kiến nào khác không ? Không có!</w:t>
            </w:r>
          </w:p>
        </w:tc>
      </w:tr>
      <w:tr w:rsidR="00EF6205" w:rsidRPr="00957B40" w14:paraId="7203F863" w14:textId="77777777" w:rsidTr="000D2FAF">
        <w:trPr>
          <w:trHeight w:val="750"/>
          <w:jc w:val="center"/>
        </w:trPr>
        <w:tc>
          <w:tcPr>
            <w:tcW w:w="576" w:type="dxa"/>
            <w:vAlign w:val="center"/>
          </w:tcPr>
          <w:p w14:paraId="344ED636"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ign w:val="center"/>
          </w:tcPr>
          <w:p w14:paraId="4F7CA7BD"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7C3BDA7E" w14:textId="77777777" w:rsidR="00EF6205" w:rsidRPr="00957B40" w:rsidRDefault="00EF6205" w:rsidP="000D2FAF">
            <w:pPr>
              <w:spacing w:line="278" w:lineRule="auto"/>
              <w:jc w:val="center"/>
              <w:rPr>
                <w:rFonts w:ascii="Times New Roman" w:hAnsi="Times New Roman"/>
                <w:b/>
                <w:sz w:val="26"/>
                <w:szCs w:val="26"/>
                <w:lang w:val="pt-BR"/>
              </w:rPr>
            </w:pPr>
            <w:r w:rsidRPr="00957B40">
              <w:rPr>
                <w:rFonts w:ascii="Times New Roman" w:hAnsi="Times New Roman"/>
                <w:b/>
                <w:sz w:val="26"/>
                <w:szCs w:val="26"/>
                <w:lang w:val="pt-BR"/>
              </w:rPr>
              <w:t>Thông qua danh sách bầu cử</w:t>
            </w:r>
          </w:p>
        </w:tc>
        <w:tc>
          <w:tcPr>
            <w:tcW w:w="1864" w:type="dxa"/>
            <w:vAlign w:val="center"/>
          </w:tcPr>
          <w:p w14:paraId="1F3A1600" w14:textId="77777777" w:rsidR="00EF6205" w:rsidRPr="00957B40" w:rsidRDefault="00EF6205" w:rsidP="000D2FAF">
            <w:pPr>
              <w:spacing w:line="278" w:lineRule="auto"/>
              <w:jc w:val="center"/>
              <w:rPr>
                <w:rFonts w:ascii="Times New Roman" w:hAnsi="Times New Roman"/>
                <w:bCs/>
                <w:iCs/>
                <w:spacing w:val="-6"/>
                <w:sz w:val="26"/>
                <w:szCs w:val="26"/>
                <w:lang w:val="nl-NL"/>
              </w:rPr>
            </w:pPr>
            <w:r w:rsidRPr="00957B40">
              <w:rPr>
                <w:rFonts w:ascii="Times New Roman" w:hAnsi="Times New Roman"/>
                <w:bCs/>
                <w:iCs/>
                <w:spacing w:val="-6"/>
                <w:sz w:val="26"/>
                <w:szCs w:val="26"/>
                <w:lang w:val="nl-NL"/>
              </w:rPr>
              <w:t>Đồng chí</w:t>
            </w:r>
          </w:p>
          <w:p w14:paraId="126ACC01"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B</w:t>
            </w:r>
          </w:p>
          <w:p w14:paraId="2620F936" w14:textId="77777777" w:rsidR="00EF6205" w:rsidRPr="00957B40" w:rsidRDefault="00EF6205" w:rsidP="000D2FAF">
            <w:pPr>
              <w:spacing w:line="278" w:lineRule="auto"/>
              <w:jc w:val="center"/>
              <w:rPr>
                <w:rFonts w:ascii="Times New Roman" w:hAnsi="Times New Roman"/>
                <w:bCs/>
                <w:iCs/>
                <w:spacing w:val="-6"/>
                <w:sz w:val="26"/>
                <w:szCs w:val="26"/>
                <w:lang w:val="nl-NL"/>
              </w:rPr>
            </w:pPr>
          </w:p>
        </w:tc>
        <w:tc>
          <w:tcPr>
            <w:tcW w:w="8282" w:type="dxa"/>
            <w:vAlign w:val="center"/>
          </w:tcPr>
          <w:p w14:paraId="5A0564F5" w14:textId="77777777" w:rsidR="00EF6205" w:rsidRPr="00957B40" w:rsidRDefault="00EF6205" w:rsidP="000D2FAF">
            <w:pPr>
              <w:spacing w:line="278" w:lineRule="auto"/>
              <w:jc w:val="both"/>
              <w:rPr>
                <w:rFonts w:ascii="Times New Roman" w:hAnsi="Times New Roman"/>
                <w:i/>
                <w:sz w:val="26"/>
                <w:szCs w:val="26"/>
              </w:rPr>
            </w:pPr>
            <w:r w:rsidRPr="00957B40">
              <w:rPr>
                <w:rFonts w:ascii="Times New Roman" w:hAnsi="Times New Roman"/>
                <w:i/>
                <w:sz w:val="26"/>
                <w:szCs w:val="26"/>
              </w:rPr>
              <w:t>Thưa đại hội!</w:t>
            </w:r>
          </w:p>
          <w:p w14:paraId="1BFEEAC4"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Căn cứ Điều lệ, hướng dẫn thi hành Điều lệ Công đoàn Việt Nam khóa 12, BCH đương nhiệm chịu trách nhiệm chuẩn bị nhân sự đề cử tại đại hội.</w:t>
            </w:r>
          </w:p>
          <w:p w14:paraId="1D8119ED" w14:textId="77777777" w:rsidR="00EF6205" w:rsidRPr="00957B40" w:rsidRDefault="00EF6205" w:rsidP="000D2FAF">
            <w:pPr>
              <w:spacing w:line="278" w:lineRule="auto"/>
              <w:jc w:val="both"/>
              <w:rPr>
                <w:rFonts w:ascii="Times New Roman" w:hAnsi="Times New Roman"/>
                <w:spacing w:val="-2"/>
                <w:sz w:val="26"/>
                <w:szCs w:val="26"/>
              </w:rPr>
            </w:pPr>
            <w:r w:rsidRPr="00957B40">
              <w:rPr>
                <w:rFonts w:ascii="Times New Roman" w:hAnsi="Times New Roman"/>
                <w:spacing w:val="-2"/>
                <w:sz w:val="26"/>
                <w:szCs w:val="26"/>
              </w:rPr>
              <w:t xml:space="preserve">Thực hiện đầy đủ các bước và quy trình nhân sự, sau khi báo cáo cấp ủy và công đoàn cấp trên. Sau đây, tôi xin báo cáo danh sách nhân sự đề cử như sau: </w:t>
            </w:r>
          </w:p>
          <w:p w14:paraId="7CCC5FD4"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Về số lượng:  Gồm …. Đ/c</w:t>
            </w:r>
          </w:p>
          <w:p w14:paraId="478533D6"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sz w:val="26"/>
                <w:szCs w:val="26"/>
              </w:rPr>
              <w:t xml:space="preserve">- Danh sách trích ngang: </w:t>
            </w:r>
            <w:r w:rsidRPr="00957B40">
              <w:rPr>
                <w:rFonts w:ascii="Times New Roman" w:hAnsi="Times New Roman"/>
                <w:i/>
                <w:sz w:val="26"/>
                <w:szCs w:val="26"/>
              </w:rPr>
              <w:t>đọc đầy đủ trích ngang</w:t>
            </w:r>
          </w:p>
          <w:p w14:paraId="5C228144" w14:textId="77777777" w:rsidR="00EF6205" w:rsidRPr="00957B40" w:rsidRDefault="00EF6205" w:rsidP="00EF6205">
            <w:pPr>
              <w:numPr>
                <w:ilvl w:val="0"/>
                <w:numId w:val="15"/>
              </w:numPr>
              <w:spacing w:line="278" w:lineRule="auto"/>
              <w:jc w:val="both"/>
              <w:rPr>
                <w:rFonts w:ascii="Times New Roman" w:hAnsi="Times New Roman"/>
                <w:sz w:val="26"/>
                <w:szCs w:val="26"/>
              </w:rPr>
            </w:pPr>
            <w:r w:rsidRPr="00957B40">
              <w:rPr>
                <w:rFonts w:ascii="Times New Roman" w:hAnsi="Times New Roman"/>
                <w:sz w:val="26"/>
                <w:szCs w:val="26"/>
              </w:rPr>
              <w:t>Đ/c …….</w:t>
            </w:r>
          </w:p>
          <w:p w14:paraId="32C5F674" w14:textId="77777777" w:rsidR="00EF6205" w:rsidRPr="00957B40" w:rsidRDefault="00EF6205" w:rsidP="00EF6205">
            <w:pPr>
              <w:numPr>
                <w:ilvl w:val="0"/>
                <w:numId w:val="15"/>
              </w:numPr>
              <w:spacing w:line="278" w:lineRule="auto"/>
              <w:jc w:val="both"/>
              <w:rPr>
                <w:rFonts w:ascii="Times New Roman" w:hAnsi="Times New Roman"/>
                <w:sz w:val="26"/>
                <w:szCs w:val="26"/>
              </w:rPr>
            </w:pPr>
            <w:r w:rsidRPr="00957B40">
              <w:rPr>
                <w:rFonts w:ascii="Times New Roman" w:hAnsi="Times New Roman"/>
                <w:sz w:val="26"/>
                <w:szCs w:val="26"/>
              </w:rPr>
              <w:t>Đ/c …..</w:t>
            </w:r>
          </w:p>
          <w:p w14:paraId="6F8C976E" w14:textId="77777777" w:rsidR="00EF6205" w:rsidRPr="00957B40" w:rsidRDefault="00EF6205" w:rsidP="00EF6205">
            <w:pPr>
              <w:numPr>
                <w:ilvl w:val="0"/>
                <w:numId w:val="15"/>
              </w:numPr>
              <w:spacing w:line="278" w:lineRule="auto"/>
              <w:jc w:val="both"/>
              <w:rPr>
                <w:rFonts w:ascii="Times New Roman" w:hAnsi="Times New Roman"/>
                <w:sz w:val="26"/>
                <w:szCs w:val="26"/>
              </w:rPr>
            </w:pPr>
            <w:r w:rsidRPr="00957B40">
              <w:rPr>
                <w:rFonts w:ascii="Times New Roman" w:hAnsi="Times New Roman"/>
                <w:sz w:val="26"/>
                <w:szCs w:val="26"/>
              </w:rPr>
              <w:t>Đ/c …..</w:t>
            </w:r>
          </w:p>
          <w:p w14:paraId="7F9A4840" w14:textId="77777777" w:rsidR="00EF6205" w:rsidRPr="00957B40" w:rsidRDefault="00EF6205" w:rsidP="00EF6205">
            <w:pPr>
              <w:numPr>
                <w:ilvl w:val="0"/>
                <w:numId w:val="15"/>
              </w:numPr>
              <w:spacing w:line="278" w:lineRule="auto"/>
              <w:jc w:val="both"/>
              <w:rPr>
                <w:rFonts w:ascii="Times New Roman" w:hAnsi="Times New Roman"/>
                <w:sz w:val="26"/>
                <w:szCs w:val="26"/>
              </w:rPr>
            </w:pPr>
            <w:r w:rsidRPr="00957B40">
              <w:rPr>
                <w:rFonts w:ascii="Times New Roman" w:hAnsi="Times New Roman"/>
                <w:sz w:val="26"/>
                <w:szCs w:val="26"/>
              </w:rPr>
              <w:t>Đ/c ……</w:t>
            </w:r>
          </w:p>
          <w:p w14:paraId="5CD2B1AA" w14:textId="77777777" w:rsidR="00EF6205" w:rsidRPr="00957B40" w:rsidRDefault="00EF6205" w:rsidP="00EF6205">
            <w:pPr>
              <w:numPr>
                <w:ilvl w:val="0"/>
                <w:numId w:val="15"/>
              </w:numPr>
              <w:spacing w:line="278" w:lineRule="auto"/>
              <w:jc w:val="both"/>
              <w:rPr>
                <w:rFonts w:ascii="Times New Roman" w:hAnsi="Times New Roman"/>
                <w:sz w:val="26"/>
                <w:szCs w:val="26"/>
              </w:rPr>
            </w:pPr>
            <w:r w:rsidRPr="00957B40">
              <w:rPr>
                <w:rFonts w:ascii="Times New Roman" w:hAnsi="Times New Roman"/>
                <w:sz w:val="26"/>
                <w:szCs w:val="26"/>
              </w:rPr>
              <w:t>Đ/c ……</w:t>
            </w:r>
          </w:p>
          <w:p w14:paraId="19F6AEB0" w14:textId="77777777" w:rsidR="00EF6205" w:rsidRPr="00957B40" w:rsidRDefault="00EF6205" w:rsidP="000D2FAF">
            <w:pPr>
              <w:spacing w:line="278" w:lineRule="auto"/>
              <w:ind w:left="1004"/>
              <w:jc w:val="both"/>
              <w:rPr>
                <w:rFonts w:ascii="Times New Roman" w:hAnsi="Times New Roman"/>
                <w:sz w:val="26"/>
                <w:szCs w:val="26"/>
              </w:rPr>
            </w:pPr>
            <w:r w:rsidRPr="00957B40">
              <w:rPr>
                <w:rFonts w:ascii="Times New Roman" w:hAnsi="Times New Roman"/>
                <w:sz w:val="26"/>
                <w:szCs w:val="26"/>
              </w:rPr>
              <w:t>…….</w:t>
            </w:r>
          </w:p>
          <w:p w14:paraId="279846F1"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i/>
                <w:sz w:val="26"/>
                <w:szCs w:val="26"/>
              </w:rPr>
              <w:t xml:space="preserve">Xin ý kiến </w:t>
            </w:r>
            <w:r w:rsidRPr="00957B40">
              <w:rPr>
                <w:rFonts w:ascii="Times New Roman" w:hAnsi="Times New Roman"/>
                <w:i/>
                <w:sz w:val="26"/>
                <w:szCs w:val="26"/>
                <w:lang w:val="vi-VN"/>
              </w:rPr>
              <w:t>Đ</w:t>
            </w:r>
            <w:r w:rsidRPr="00957B40">
              <w:rPr>
                <w:rFonts w:ascii="Times New Roman" w:hAnsi="Times New Roman"/>
                <w:i/>
                <w:sz w:val="26"/>
                <w:szCs w:val="26"/>
              </w:rPr>
              <w:t>ại hội?</w:t>
            </w:r>
            <w:r w:rsidRPr="00957B40">
              <w:rPr>
                <w:rFonts w:ascii="Times New Roman" w:hAnsi="Times New Roman"/>
                <w:sz w:val="26"/>
                <w:szCs w:val="26"/>
                <w:lang w:val="nl-NL"/>
              </w:rPr>
              <w:t xml:space="preserve"> </w:t>
            </w:r>
          </w:p>
          <w:p w14:paraId="17E65D73"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xml:space="preserve">Nếu các đại biểu không có ý kiến gì khác, đề nghị Đại hội biểu quyết bằng hình thức giơ tay về số lượng và danh sách nhân sự trình </w:t>
            </w:r>
            <w:r w:rsidRPr="00957B40">
              <w:rPr>
                <w:rFonts w:ascii="Times New Roman" w:hAnsi="Times New Roman"/>
                <w:sz w:val="26"/>
                <w:szCs w:val="26"/>
                <w:lang w:val="vi-VN"/>
              </w:rPr>
              <w:t>Đ</w:t>
            </w:r>
            <w:r w:rsidRPr="00957B40">
              <w:rPr>
                <w:rFonts w:ascii="Times New Roman" w:hAnsi="Times New Roman"/>
                <w:sz w:val="26"/>
                <w:szCs w:val="26"/>
                <w:lang w:val="nl-NL"/>
              </w:rPr>
              <w:t>ại hội.</w:t>
            </w:r>
          </w:p>
          <w:p w14:paraId="7B9BCCB5" w14:textId="77777777" w:rsidR="00EF6205" w:rsidRPr="00957B40" w:rsidRDefault="00EF6205" w:rsidP="000D2FAF">
            <w:pPr>
              <w:spacing w:line="278" w:lineRule="auto"/>
              <w:jc w:val="both"/>
              <w:rPr>
                <w:rFonts w:ascii="Times New Roman" w:hAnsi="Times New Roman"/>
                <w:spacing w:val="-4"/>
                <w:sz w:val="26"/>
                <w:szCs w:val="26"/>
                <w:lang w:val="nl-NL"/>
              </w:rPr>
            </w:pPr>
            <w:r w:rsidRPr="00957B40">
              <w:rPr>
                <w:rFonts w:ascii="Times New Roman" w:hAnsi="Times New Roman"/>
                <w:spacing w:val="-4"/>
                <w:sz w:val="26"/>
                <w:szCs w:val="26"/>
                <w:lang w:val="nl-NL"/>
              </w:rPr>
              <w:t>+ Đại biểu nào nhất trí với số lượng và danh sách đề cử gồm...đồng chí, đề nghị cho biểu quyết.</w:t>
            </w:r>
          </w:p>
          <w:p w14:paraId="230923FB"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Đại biểu nào không nhất trí.</w:t>
            </w:r>
          </w:p>
          <w:p w14:paraId="30B62123"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Đại biểu nào có ý kiến khác?</w:t>
            </w:r>
          </w:p>
          <w:p w14:paraId="56220418"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 xml:space="preserve">Như vậy, Đại hội chúng ta đã biểu quyết thông qua số lượng và danh sách nhân sự giới thiệu để Đại hội bầu vào Ban </w:t>
            </w:r>
            <w:r w:rsidRPr="00957B40">
              <w:rPr>
                <w:rFonts w:ascii="Times New Roman" w:hAnsi="Times New Roman"/>
                <w:sz w:val="26"/>
                <w:szCs w:val="26"/>
                <w:lang w:val="vi-VN"/>
              </w:rPr>
              <w:t>c</w:t>
            </w:r>
            <w:r w:rsidRPr="00957B40">
              <w:rPr>
                <w:rFonts w:ascii="Times New Roman" w:hAnsi="Times New Roman"/>
                <w:sz w:val="26"/>
                <w:szCs w:val="26"/>
              </w:rPr>
              <w:t>hấp hành khóa mới gồm … đồng chí nêu trên.</w:t>
            </w:r>
          </w:p>
        </w:tc>
      </w:tr>
      <w:tr w:rsidR="00EF6205" w:rsidRPr="00957B40" w14:paraId="18336704" w14:textId="77777777" w:rsidTr="000D2FAF">
        <w:trPr>
          <w:jc w:val="center"/>
        </w:trPr>
        <w:tc>
          <w:tcPr>
            <w:tcW w:w="576" w:type="dxa"/>
            <w:vAlign w:val="center"/>
          </w:tcPr>
          <w:p w14:paraId="1D5CEED8"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ign w:val="center"/>
          </w:tcPr>
          <w:p w14:paraId="11439822"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693004A6" w14:textId="77777777" w:rsidR="00EF6205" w:rsidRPr="00957B40" w:rsidRDefault="00EF6205" w:rsidP="000D2FAF">
            <w:pPr>
              <w:spacing w:line="278" w:lineRule="auto"/>
              <w:jc w:val="center"/>
              <w:rPr>
                <w:rStyle w:val="apple-style-span"/>
                <w:rFonts w:ascii="Times New Roman" w:hAnsi="Times New Roman"/>
                <w:b/>
                <w:sz w:val="26"/>
                <w:szCs w:val="26"/>
              </w:rPr>
            </w:pPr>
            <w:r w:rsidRPr="00957B40">
              <w:rPr>
                <w:rFonts w:ascii="Times New Roman" w:hAnsi="Times New Roman"/>
                <w:b/>
                <w:sz w:val="26"/>
                <w:szCs w:val="26"/>
                <w:lang w:val="pt-BR"/>
              </w:rPr>
              <w:t>Bầu Ban Bầu cử</w:t>
            </w:r>
          </w:p>
        </w:tc>
        <w:tc>
          <w:tcPr>
            <w:tcW w:w="1864" w:type="dxa"/>
            <w:vAlign w:val="center"/>
          </w:tcPr>
          <w:p w14:paraId="722F4C43" w14:textId="77777777" w:rsidR="00EF6205" w:rsidRPr="00957B40" w:rsidRDefault="00EF6205" w:rsidP="000D2FAF">
            <w:pPr>
              <w:spacing w:line="278" w:lineRule="auto"/>
              <w:jc w:val="center"/>
              <w:rPr>
                <w:rFonts w:ascii="Times New Roman" w:hAnsi="Times New Roman"/>
                <w:bCs/>
                <w:iCs/>
                <w:spacing w:val="-6"/>
                <w:sz w:val="26"/>
                <w:szCs w:val="26"/>
                <w:lang w:val="nl-NL"/>
              </w:rPr>
            </w:pPr>
            <w:r w:rsidRPr="00957B40">
              <w:rPr>
                <w:rFonts w:ascii="Times New Roman" w:hAnsi="Times New Roman"/>
                <w:bCs/>
                <w:iCs/>
                <w:spacing w:val="-6"/>
                <w:sz w:val="26"/>
                <w:szCs w:val="26"/>
                <w:lang w:val="nl-NL"/>
              </w:rPr>
              <w:t>Đồng chí</w:t>
            </w:r>
          </w:p>
          <w:p w14:paraId="1B8D9F20"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B</w:t>
            </w:r>
          </w:p>
          <w:p w14:paraId="231E60F9" w14:textId="77777777" w:rsidR="00EF6205" w:rsidRPr="00957B40" w:rsidRDefault="00EF6205" w:rsidP="000D2FAF">
            <w:pPr>
              <w:spacing w:line="278" w:lineRule="auto"/>
              <w:jc w:val="center"/>
              <w:rPr>
                <w:rFonts w:ascii="Times New Roman" w:hAnsi="Times New Roman"/>
                <w:bCs/>
                <w:iCs/>
                <w:sz w:val="26"/>
                <w:szCs w:val="26"/>
                <w:lang w:val="nl-NL"/>
              </w:rPr>
            </w:pPr>
          </w:p>
        </w:tc>
        <w:tc>
          <w:tcPr>
            <w:tcW w:w="8282" w:type="dxa"/>
            <w:vAlign w:val="center"/>
          </w:tcPr>
          <w:p w14:paraId="5F7AFBD5" w14:textId="77777777" w:rsidR="00EF6205" w:rsidRPr="00957B40" w:rsidRDefault="00EF6205" w:rsidP="000D2FAF">
            <w:pPr>
              <w:spacing w:line="278" w:lineRule="auto"/>
              <w:ind w:firstLine="376"/>
              <w:jc w:val="both"/>
              <w:rPr>
                <w:rFonts w:ascii="Times New Roman" w:hAnsi="Times New Roman"/>
                <w:b/>
                <w:sz w:val="26"/>
                <w:szCs w:val="26"/>
                <w:lang w:val="nl-NL"/>
              </w:rPr>
            </w:pPr>
            <w:r w:rsidRPr="00957B40">
              <w:rPr>
                <w:rFonts w:ascii="Times New Roman" w:hAnsi="Times New Roman"/>
                <w:sz w:val="26"/>
                <w:szCs w:val="26"/>
                <w:lang w:val="nl-NL"/>
              </w:rPr>
              <w:t>Kính thưa</w:t>
            </w:r>
            <w:r w:rsidRPr="00957B40">
              <w:rPr>
                <w:rFonts w:ascii="Times New Roman" w:hAnsi="Times New Roman"/>
                <w:b/>
                <w:sz w:val="26"/>
                <w:szCs w:val="26"/>
                <w:lang w:val="nl-NL"/>
              </w:rPr>
              <w:t xml:space="preserve"> </w:t>
            </w:r>
            <w:r w:rsidRPr="00957B40">
              <w:rPr>
                <w:rFonts w:ascii="Times New Roman" w:hAnsi="Times New Roman"/>
                <w:sz w:val="26"/>
                <w:szCs w:val="26"/>
                <w:lang w:val="nl-NL"/>
              </w:rPr>
              <w:t>Đại hội!</w:t>
            </w:r>
          </w:p>
          <w:p w14:paraId="0C1C103F" w14:textId="77777777" w:rsidR="00EF6205" w:rsidRPr="00957B40" w:rsidDel="00070D3C" w:rsidRDefault="00EF6205" w:rsidP="000D2FAF">
            <w:pPr>
              <w:spacing w:line="278" w:lineRule="auto"/>
              <w:ind w:firstLine="376"/>
              <w:jc w:val="both"/>
              <w:rPr>
                <w:del w:id="10" w:author="Admin" w:date="2023-02-14T09:29:00Z"/>
                <w:rFonts w:ascii="Times New Roman" w:hAnsi="Times New Roman"/>
                <w:spacing w:val="2"/>
                <w:sz w:val="26"/>
                <w:szCs w:val="26"/>
              </w:rPr>
            </w:pPr>
            <w:r w:rsidRPr="00957B40">
              <w:rPr>
                <w:rFonts w:ascii="Times New Roman" w:hAnsi="Times New Roman"/>
                <w:spacing w:val="2"/>
                <w:sz w:val="26"/>
                <w:szCs w:val="26"/>
                <w:lang w:val="nl-NL"/>
              </w:rPr>
              <w:t>Để tiến hành bầu cử đúng quy chế bầu cử trong Điều lệ Công đoàn, đề nghị Đại hội chúng ta bầu Ban Bầu cử và lưu nhiệm trong suốt quá trình Đại hội.</w:t>
            </w:r>
          </w:p>
          <w:p w14:paraId="2BA7E9A6" w14:textId="77777777" w:rsidR="00EF6205" w:rsidRPr="00957B40" w:rsidRDefault="00EF6205" w:rsidP="000D2FAF">
            <w:pPr>
              <w:spacing w:line="278" w:lineRule="auto"/>
              <w:ind w:firstLine="376"/>
              <w:jc w:val="both"/>
              <w:rPr>
                <w:rFonts w:ascii="Times New Roman" w:hAnsi="Times New Roman"/>
                <w:spacing w:val="2"/>
                <w:sz w:val="26"/>
                <w:szCs w:val="26"/>
                <w:lang w:val="nl-NL"/>
              </w:rPr>
            </w:pPr>
          </w:p>
          <w:p w14:paraId="63BB57F3" w14:textId="77777777" w:rsidR="00EF6205" w:rsidRPr="00957B40" w:rsidRDefault="00EF6205" w:rsidP="000D2FAF">
            <w:pPr>
              <w:spacing w:line="278" w:lineRule="auto"/>
              <w:ind w:firstLine="376"/>
              <w:jc w:val="both"/>
              <w:rPr>
                <w:rFonts w:ascii="Times New Roman" w:hAnsi="Times New Roman"/>
                <w:sz w:val="26"/>
                <w:szCs w:val="26"/>
                <w:lang w:val="nl-NL"/>
              </w:rPr>
            </w:pPr>
            <w:r w:rsidRPr="00957B40">
              <w:rPr>
                <w:rFonts w:ascii="Times New Roman" w:hAnsi="Times New Roman"/>
                <w:sz w:val="26"/>
                <w:szCs w:val="26"/>
                <w:lang w:val="nl-NL"/>
              </w:rPr>
              <w:t>Căn cứ Quy chế bầu cử trong Công đoàn, Đoàn Chủ tịch dự kiến số lượng Ban Bầu cử gồm ..... đ/c; xin ý kiến Đại hội.</w:t>
            </w:r>
          </w:p>
          <w:p w14:paraId="2529EC88" w14:textId="77777777" w:rsidR="00EF6205" w:rsidRPr="00957B40" w:rsidRDefault="00EF6205" w:rsidP="000D2FAF">
            <w:pPr>
              <w:spacing w:line="278" w:lineRule="auto"/>
              <w:ind w:firstLine="376"/>
              <w:jc w:val="both"/>
              <w:rPr>
                <w:rFonts w:ascii="Times New Roman" w:hAnsi="Times New Roman"/>
                <w:spacing w:val="-8"/>
                <w:sz w:val="26"/>
                <w:szCs w:val="26"/>
                <w:lang w:val="nl-NL"/>
              </w:rPr>
            </w:pPr>
            <w:r w:rsidRPr="00957B40">
              <w:rPr>
                <w:rFonts w:ascii="Times New Roman" w:hAnsi="Times New Roman"/>
                <w:spacing w:val="-8"/>
                <w:sz w:val="26"/>
                <w:szCs w:val="26"/>
                <w:lang w:val="nl-NL"/>
              </w:rPr>
              <w:t>- Đại biểu nào nhất trí số lượng là .... đ/c, xin cho biểu quyết! Bằng hình thức giơ tay</w:t>
            </w:r>
          </w:p>
          <w:p w14:paraId="5463DC6C" w14:textId="77777777" w:rsidR="00EF6205" w:rsidRPr="00957B40" w:rsidRDefault="00EF6205" w:rsidP="000D2FAF">
            <w:pPr>
              <w:spacing w:line="278" w:lineRule="auto"/>
              <w:ind w:firstLine="376"/>
              <w:jc w:val="both"/>
              <w:rPr>
                <w:rFonts w:ascii="Times New Roman" w:hAnsi="Times New Roman"/>
                <w:sz w:val="26"/>
                <w:szCs w:val="26"/>
                <w:lang w:val="nl-NL"/>
              </w:rPr>
            </w:pPr>
            <w:r w:rsidRPr="00957B40">
              <w:rPr>
                <w:rFonts w:ascii="Times New Roman" w:hAnsi="Times New Roman"/>
                <w:sz w:val="26"/>
                <w:szCs w:val="26"/>
                <w:lang w:val="nl-NL"/>
              </w:rPr>
              <w:t>- Đại biểu nào đồng ý?</w:t>
            </w:r>
          </w:p>
          <w:p w14:paraId="160BEBDC" w14:textId="77777777" w:rsidR="00EF6205" w:rsidRPr="00957B40" w:rsidRDefault="00C336A9" w:rsidP="000D2FAF">
            <w:pPr>
              <w:spacing w:line="278" w:lineRule="auto"/>
              <w:ind w:firstLine="376"/>
              <w:jc w:val="both"/>
              <w:rPr>
                <w:rFonts w:ascii="Times New Roman" w:hAnsi="Times New Roman"/>
                <w:sz w:val="26"/>
                <w:szCs w:val="26"/>
                <w:lang w:val="nl-NL"/>
              </w:rPr>
            </w:pPr>
            <w:r w:rsidRPr="00957B40">
              <w:rPr>
                <w:rFonts w:ascii="Times New Roman" w:hAnsi="Times New Roman"/>
                <w:sz w:val="26"/>
                <w:szCs w:val="26"/>
                <w:lang w:val="nl-NL"/>
              </w:rPr>
              <w:t>- Đại biểu nào không đồng ý?</w:t>
            </w:r>
          </w:p>
          <w:p w14:paraId="62641B7B" w14:textId="77777777" w:rsidR="00EF6205" w:rsidRPr="00957B40" w:rsidRDefault="00EF6205" w:rsidP="000D2FAF">
            <w:pPr>
              <w:spacing w:line="278" w:lineRule="auto"/>
              <w:ind w:firstLine="376"/>
              <w:jc w:val="both"/>
              <w:rPr>
                <w:rFonts w:ascii="Times New Roman" w:hAnsi="Times New Roman"/>
                <w:sz w:val="26"/>
                <w:szCs w:val="26"/>
                <w:lang w:val="nl-NL"/>
              </w:rPr>
            </w:pPr>
            <w:r w:rsidRPr="00957B40">
              <w:rPr>
                <w:rFonts w:ascii="Times New Roman" w:hAnsi="Times New Roman"/>
                <w:sz w:val="26"/>
                <w:szCs w:val="26"/>
                <w:lang w:val="nl-NL"/>
              </w:rPr>
              <w:t>- Đại biểu nào có ý kiến khác?...</w:t>
            </w:r>
          </w:p>
          <w:p w14:paraId="357F1F3E" w14:textId="77777777" w:rsidR="00EF6205" w:rsidRPr="00957B40" w:rsidRDefault="00EF6205" w:rsidP="000D2FAF">
            <w:pPr>
              <w:spacing w:line="278" w:lineRule="auto"/>
              <w:ind w:firstLine="376"/>
              <w:jc w:val="both"/>
              <w:rPr>
                <w:rFonts w:ascii="Times New Roman" w:hAnsi="Times New Roman"/>
                <w:sz w:val="26"/>
                <w:szCs w:val="26"/>
                <w:lang w:val="nl-NL"/>
              </w:rPr>
            </w:pPr>
            <w:r w:rsidRPr="00957B40">
              <w:rPr>
                <w:rFonts w:ascii="Times New Roman" w:hAnsi="Times New Roman"/>
                <w:sz w:val="26"/>
                <w:szCs w:val="26"/>
                <w:lang w:val="nl-NL"/>
              </w:rPr>
              <w:t xml:space="preserve">Như vậy, Đại hội đã nhất trí thông qua số lượng Ban Bầu cử là .... đ/c. </w:t>
            </w:r>
          </w:p>
          <w:p w14:paraId="68DE5407" w14:textId="77777777" w:rsidR="00EF6205" w:rsidRPr="00957B40" w:rsidRDefault="00EF6205" w:rsidP="000D2FAF">
            <w:pPr>
              <w:spacing w:line="278" w:lineRule="auto"/>
              <w:ind w:firstLine="376"/>
              <w:jc w:val="both"/>
              <w:rPr>
                <w:rFonts w:ascii="Times New Roman" w:hAnsi="Times New Roman"/>
                <w:spacing w:val="-2"/>
                <w:sz w:val="26"/>
                <w:szCs w:val="26"/>
                <w:lang w:val="nl-NL"/>
              </w:rPr>
            </w:pPr>
            <w:r w:rsidRPr="00957B40">
              <w:rPr>
                <w:rFonts w:ascii="Times New Roman" w:hAnsi="Times New Roman"/>
                <w:spacing w:val="-2"/>
                <w:sz w:val="26"/>
                <w:szCs w:val="26"/>
                <w:lang w:val="nl-NL"/>
              </w:rPr>
              <w:t>Đoàn Chủ tịch xin giới thiệu Danh sách Ban Bầu cử gồm .... đ/c có tên sau:</w:t>
            </w:r>
          </w:p>
          <w:p w14:paraId="344A8DD3" w14:textId="77777777" w:rsidR="00EF6205" w:rsidRPr="00957B40" w:rsidRDefault="00EF6205" w:rsidP="00EF6205">
            <w:pPr>
              <w:numPr>
                <w:ilvl w:val="0"/>
                <w:numId w:val="14"/>
              </w:numPr>
              <w:spacing w:line="278" w:lineRule="auto"/>
              <w:jc w:val="both"/>
              <w:rPr>
                <w:rFonts w:ascii="Times New Roman" w:hAnsi="Times New Roman"/>
                <w:sz w:val="26"/>
                <w:szCs w:val="26"/>
                <w:lang w:val="nl-NL"/>
              </w:rPr>
            </w:pPr>
            <w:r w:rsidRPr="00957B40">
              <w:rPr>
                <w:rFonts w:ascii="Times New Roman" w:hAnsi="Times New Roman"/>
                <w:sz w:val="26"/>
                <w:szCs w:val="26"/>
                <w:lang w:val="nl-NL"/>
              </w:rPr>
              <w:t xml:space="preserve">Đồng chí ........ </w:t>
            </w:r>
            <w:r w:rsidR="00C336A9" w:rsidRPr="00957B40">
              <w:rPr>
                <w:rFonts w:ascii="Times New Roman" w:hAnsi="Times New Roman"/>
                <w:sz w:val="26"/>
                <w:szCs w:val="26"/>
                <w:lang w:val="nl-NL"/>
              </w:rPr>
              <w:t>-</w:t>
            </w:r>
            <w:r w:rsidRPr="00957B40">
              <w:rPr>
                <w:rFonts w:ascii="Times New Roman" w:hAnsi="Times New Roman"/>
                <w:sz w:val="26"/>
                <w:szCs w:val="26"/>
                <w:lang w:val="nl-NL"/>
              </w:rPr>
              <w:t xml:space="preserve"> Trưởng Ban.</w:t>
            </w:r>
          </w:p>
          <w:p w14:paraId="2B2FA61B" w14:textId="77777777" w:rsidR="00EF6205" w:rsidRPr="00957B40" w:rsidRDefault="00EF6205" w:rsidP="00EF6205">
            <w:pPr>
              <w:numPr>
                <w:ilvl w:val="0"/>
                <w:numId w:val="14"/>
              </w:numPr>
              <w:spacing w:line="278" w:lineRule="auto"/>
              <w:jc w:val="both"/>
              <w:rPr>
                <w:rFonts w:ascii="Times New Roman" w:hAnsi="Times New Roman"/>
                <w:sz w:val="26"/>
                <w:szCs w:val="26"/>
                <w:lang w:val="nl-NL"/>
              </w:rPr>
            </w:pPr>
            <w:r w:rsidRPr="00957B40">
              <w:rPr>
                <w:rFonts w:ascii="Times New Roman" w:hAnsi="Times New Roman"/>
                <w:sz w:val="26"/>
                <w:szCs w:val="26"/>
                <w:lang w:val="nl-NL"/>
              </w:rPr>
              <w:t>Đồng chí ...... - Thành viên</w:t>
            </w:r>
          </w:p>
          <w:p w14:paraId="5E04141A" w14:textId="77777777" w:rsidR="00EF6205" w:rsidRPr="00957B40" w:rsidRDefault="00EF6205" w:rsidP="00EF6205">
            <w:pPr>
              <w:numPr>
                <w:ilvl w:val="0"/>
                <w:numId w:val="14"/>
              </w:numPr>
              <w:spacing w:line="278" w:lineRule="auto"/>
              <w:jc w:val="both"/>
              <w:rPr>
                <w:rFonts w:ascii="Times New Roman" w:hAnsi="Times New Roman"/>
                <w:sz w:val="26"/>
                <w:szCs w:val="26"/>
                <w:lang w:val="nl-NL"/>
              </w:rPr>
            </w:pPr>
            <w:r w:rsidRPr="00957B40">
              <w:rPr>
                <w:rFonts w:ascii="Times New Roman" w:hAnsi="Times New Roman"/>
                <w:sz w:val="26"/>
                <w:szCs w:val="26"/>
                <w:lang w:val="nl-NL"/>
              </w:rPr>
              <w:t>Đồng chí ...... - Thành viên.</w:t>
            </w:r>
          </w:p>
          <w:p w14:paraId="5D840F6C" w14:textId="77777777" w:rsidR="00EF6205" w:rsidRPr="00957B40" w:rsidRDefault="00EF6205" w:rsidP="000D2FAF">
            <w:pPr>
              <w:spacing w:line="278" w:lineRule="auto"/>
              <w:ind w:firstLine="428"/>
              <w:jc w:val="both"/>
              <w:rPr>
                <w:rFonts w:ascii="Times New Roman" w:hAnsi="Times New Roman"/>
                <w:spacing w:val="-2"/>
                <w:sz w:val="26"/>
                <w:szCs w:val="26"/>
                <w:lang w:val="nl-NL"/>
              </w:rPr>
            </w:pPr>
            <w:r w:rsidRPr="00957B40">
              <w:rPr>
                <w:rFonts w:ascii="Times New Roman" w:hAnsi="Times New Roman"/>
                <w:sz w:val="26"/>
                <w:szCs w:val="26"/>
                <w:lang w:val="nl-NL"/>
              </w:rPr>
              <w:t xml:space="preserve">Đoàn Chủ tịch xin ý kiến Đại hội về danh sách Ban Bầu cử. Có đại biểu nào có ý kiến khác không?............. </w:t>
            </w:r>
            <w:r w:rsidRPr="00957B40">
              <w:rPr>
                <w:rFonts w:ascii="Times New Roman" w:hAnsi="Times New Roman"/>
                <w:spacing w:val="-2"/>
                <w:sz w:val="26"/>
                <w:szCs w:val="26"/>
                <w:lang w:val="nl-NL"/>
              </w:rPr>
              <w:t>Nếu Đại hội không có ý kiến khác xin Đại hội cho biểu quyết bằng hình thức giơ tay thông qua danh sách Ban Bầu cử:</w:t>
            </w:r>
          </w:p>
          <w:p w14:paraId="2E50843E" w14:textId="77777777" w:rsidR="00EF6205" w:rsidRPr="00957B40" w:rsidRDefault="00EF6205" w:rsidP="000D2FAF">
            <w:pPr>
              <w:spacing w:line="278" w:lineRule="auto"/>
              <w:ind w:firstLine="428"/>
              <w:jc w:val="both"/>
              <w:rPr>
                <w:rFonts w:ascii="Times New Roman" w:hAnsi="Times New Roman"/>
                <w:sz w:val="26"/>
                <w:szCs w:val="26"/>
                <w:lang w:val="nl-NL"/>
              </w:rPr>
            </w:pPr>
            <w:r w:rsidRPr="00957B40">
              <w:rPr>
                <w:rFonts w:ascii="Times New Roman" w:hAnsi="Times New Roman"/>
                <w:sz w:val="26"/>
                <w:szCs w:val="26"/>
                <w:lang w:val="nl-NL"/>
              </w:rPr>
              <w:t>Đại biểu nào nhất trí với danh sách, xin cho biểu quyết!</w:t>
            </w:r>
          </w:p>
          <w:p w14:paraId="61EE087A" w14:textId="77777777" w:rsidR="00EF6205" w:rsidRPr="00957B40" w:rsidRDefault="00EF6205" w:rsidP="000D2FAF">
            <w:pPr>
              <w:spacing w:line="278" w:lineRule="auto"/>
              <w:ind w:firstLine="428"/>
              <w:jc w:val="both"/>
              <w:rPr>
                <w:rFonts w:ascii="Times New Roman" w:hAnsi="Times New Roman"/>
                <w:sz w:val="26"/>
                <w:szCs w:val="26"/>
                <w:lang w:val="nl-NL"/>
              </w:rPr>
            </w:pPr>
            <w:r w:rsidRPr="00957B40">
              <w:rPr>
                <w:rFonts w:ascii="Times New Roman" w:hAnsi="Times New Roman"/>
                <w:sz w:val="26"/>
                <w:szCs w:val="26"/>
                <w:lang w:val="nl-NL"/>
              </w:rPr>
              <w:t xml:space="preserve">Đại biểu nào không đồng ý ? </w:t>
            </w:r>
          </w:p>
          <w:p w14:paraId="03C814E1" w14:textId="77777777" w:rsidR="00EF6205" w:rsidRPr="00957B40" w:rsidRDefault="00EF6205" w:rsidP="000D2FAF">
            <w:pPr>
              <w:spacing w:line="278" w:lineRule="auto"/>
              <w:ind w:firstLine="428"/>
              <w:jc w:val="both"/>
              <w:rPr>
                <w:rFonts w:ascii="Times New Roman" w:hAnsi="Times New Roman"/>
                <w:sz w:val="26"/>
                <w:szCs w:val="26"/>
                <w:lang w:val="nl-NL"/>
              </w:rPr>
            </w:pPr>
            <w:r w:rsidRPr="00957B40">
              <w:rPr>
                <w:rFonts w:ascii="Times New Roman" w:hAnsi="Times New Roman"/>
                <w:sz w:val="26"/>
                <w:szCs w:val="26"/>
                <w:lang w:val="nl-NL"/>
              </w:rPr>
              <w:t>Đại biểu nào có ý kiến khác?...</w:t>
            </w:r>
          </w:p>
          <w:p w14:paraId="2DD5A613" w14:textId="77777777" w:rsidR="00EF6205" w:rsidRPr="00957B40" w:rsidRDefault="00EF6205" w:rsidP="000D2FAF">
            <w:pPr>
              <w:spacing w:line="278" w:lineRule="auto"/>
              <w:ind w:firstLine="428"/>
              <w:jc w:val="both"/>
              <w:rPr>
                <w:rFonts w:ascii="Times New Roman" w:hAnsi="Times New Roman"/>
                <w:sz w:val="26"/>
                <w:szCs w:val="26"/>
                <w:lang w:val="nl-NL"/>
              </w:rPr>
            </w:pPr>
            <w:r w:rsidRPr="00957B40">
              <w:rPr>
                <w:rFonts w:ascii="Times New Roman" w:hAnsi="Times New Roman"/>
                <w:sz w:val="26"/>
                <w:szCs w:val="26"/>
                <w:lang w:val="nl-NL"/>
              </w:rPr>
              <w:t>Như vậy, Đại hội đã nhất trí giới thiệu Ban Bầu cử gồm .... đ/c.</w:t>
            </w:r>
          </w:p>
          <w:p w14:paraId="7850F26D" w14:textId="77777777" w:rsidR="00EF6205" w:rsidRPr="00957B40" w:rsidRDefault="00EF6205" w:rsidP="000D2FAF">
            <w:pPr>
              <w:spacing w:line="278" w:lineRule="auto"/>
              <w:ind w:firstLine="428"/>
              <w:jc w:val="both"/>
              <w:rPr>
                <w:rFonts w:ascii="Times New Roman" w:hAnsi="Times New Roman"/>
                <w:sz w:val="26"/>
                <w:szCs w:val="26"/>
                <w:lang w:val="nl-NL"/>
              </w:rPr>
            </w:pPr>
            <w:r w:rsidRPr="00957B40">
              <w:rPr>
                <w:rFonts w:ascii="Times New Roman" w:hAnsi="Times New Roman"/>
                <w:sz w:val="26"/>
                <w:szCs w:val="26"/>
                <w:lang w:val="nl-NL"/>
              </w:rPr>
              <w:t>Xin cảm ơn Đại hội.</w:t>
            </w:r>
          </w:p>
          <w:p w14:paraId="54714365" w14:textId="77777777" w:rsidR="00EF6205" w:rsidRPr="00957B40" w:rsidRDefault="00EF6205" w:rsidP="000D2FAF">
            <w:pPr>
              <w:spacing w:line="278" w:lineRule="auto"/>
              <w:ind w:firstLine="428"/>
              <w:jc w:val="both"/>
              <w:rPr>
                <w:rStyle w:val="apple-style-span"/>
                <w:rFonts w:ascii="Times New Roman" w:hAnsi="Times New Roman"/>
                <w:sz w:val="26"/>
                <w:szCs w:val="26"/>
                <w:lang w:val="nl-NL"/>
              </w:rPr>
            </w:pPr>
            <w:r w:rsidRPr="00957B40">
              <w:rPr>
                <w:rFonts w:ascii="Times New Roman" w:hAnsi="Times New Roman"/>
                <w:sz w:val="26"/>
                <w:szCs w:val="26"/>
                <w:lang w:val="nl-NL"/>
              </w:rPr>
              <w:t>Sau đây, xin mời Ban Bầu cử lên làm việc.</w:t>
            </w:r>
          </w:p>
        </w:tc>
      </w:tr>
      <w:tr w:rsidR="00EF6205" w:rsidRPr="00957B40" w14:paraId="631F0975" w14:textId="77777777" w:rsidTr="000D2FAF">
        <w:trPr>
          <w:trHeight w:val="962"/>
          <w:jc w:val="center"/>
        </w:trPr>
        <w:tc>
          <w:tcPr>
            <w:tcW w:w="576" w:type="dxa"/>
            <w:vAlign w:val="center"/>
          </w:tcPr>
          <w:p w14:paraId="0703B875"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restart"/>
            <w:vAlign w:val="center"/>
          </w:tcPr>
          <w:p w14:paraId="34C8163A"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7B0991F9" w14:textId="77777777" w:rsidR="00EF6205" w:rsidRPr="00957B40" w:rsidRDefault="00EF6205" w:rsidP="000D2FAF">
            <w:pPr>
              <w:spacing w:line="278" w:lineRule="auto"/>
              <w:jc w:val="center"/>
              <w:rPr>
                <w:rStyle w:val="apple-style-span"/>
                <w:rFonts w:ascii="Times New Roman" w:hAnsi="Times New Roman"/>
                <w:b/>
                <w:spacing w:val="-6"/>
                <w:sz w:val="26"/>
                <w:szCs w:val="26"/>
                <w:lang w:val="nl-NL"/>
              </w:rPr>
            </w:pPr>
            <w:r w:rsidRPr="00957B40">
              <w:rPr>
                <w:rFonts w:ascii="Times New Roman" w:hAnsi="Times New Roman"/>
                <w:b/>
                <w:spacing w:val="-6"/>
                <w:sz w:val="26"/>
                <w:szCs w:val="26"/>
                <w:lang w:val="nl-NL"/>
              </w:rPr>
              <w:t>Hướng dẫn nguyên tắc, cách thức bầu cử</w:t>
            </w:r>
          </w:p>
        </w:tc>
        <w:tc>
          <w:tcPr>
            <w:tcW w:w="1864" w:type="dxa"/>
            <w:vAlign w:val="center"/>
          </w:tcPr>
          <w:p w14:paraId="3931F4AB" w14:textId="77777777" w:rsidR="00EF6205" w:rsidRPr="00957B40" w:rsidRDefault="00EF6205" w:rsidP="000D2FAF">
            <w:pPr>
              <w:spacing w:line="278" w:lineRule="auto"/>
              <w:jc w:val="center"/>
              <w:rPr>
                <w:rFonts w:ascii="Times New Roman" w:hAnsi="Times New Roman"/>
                <w:b/>
                <w:bCs/>
                <w:sz w:val="26"/>
                <w:szCs w:val="26"/>
                <w:lang w:bidi="en-US"/>
              </w:rPr>
            </w:pPr>
            <w:r w:rsidRPr="00957B40">
              <w:rPr>
                <w:rFonts w:ascii="Times New Roman" w:hAnsi="Times New Roman"/>
                <w:b/>
                <w:bCs/>
                <w:sz w:val="26"/>
                <w:szCs w:val="26"/>
                <w:lang w:bidi="en-US"/>
              </w:rPr>
              <w:t>Ban Bầu cử</w:t>
            </w:r>
          </w:p>
          <w:p w14:paraId="4C841DA9" w14:textId="77777777" w:rsidR="00EF6205" w:rsidRPr="00957B40" w:rsidRDefault="00EF6205" w:rsidP="000D2FAF">
            <w:pPr>
              <w:spacing w:line="278" w:lineRule="auto"/>
              <w:jc w:val="center"/>
              <w:rPr>
                <w:rFonts w:ascii="Times New Roman" w:hAnsi="Times New Roman"/>
                <w:b/>
                <w:bCs/>
                <w:spacing w:val="-6"/>
                <w:sz w:val="26"/>
                <w:szCs w:val="26"/>
                <w:lang w:bidi="en-US"/>
              </w:rPr>
            </w:pPr>
            <w:r w:rsidRPr="00957B40">
              <w:rPr>
                <w:rFonts w:ascii="Times New Roman" w:hAnsi="Times New Roman"/>
                <w:spacing w:val="-6"/>
                <w:sz w:val="26"/>
                <w:szCs w:val="26"/>
                <w:lang w:val="nl-NL"/>
              </w:rPr>
              <w:t>Đ/c Trưởng ban bầu cử lên bục</w:t>
            </w:r>
          </w:p>
        </w:tc>
        <w:tc>
          <w:tcPr>
            <w:tcW w:w="8282" w:type="dxa"/>
            <w:vAlign w:val="center"/>
          </w:tcPr>
          <w:p w14:paraId="0372B88F" w14:textId="77777777" w:rsidR="00EF6205" w:rsidRPr="00957B40" w:rsidRDefault="00EF6205" w:rsidP="000D2FAF">
            <w:pPr>
              <w:spacing w:before="40" w:after="40"/>
              <w:ind w:firstLine="720"/>
              <w:jc w:val="both"/>
              <w:rPr>
                <w:rStyle w:val="apple-style-span"/>
                <w:rFonts w:ascii="Times New Roman" w:hAnsi="Times New Roman"/>
                <w:sz w:val="26"/>
                <w:szCs w:val="26"/>
              </w:rPr>
            </w:pPr>
            <w:r w:rsidRPr="00957B40">
              <w:rPr>
                <w:rStyle w:val="apple-style-span"/>
                <w:rFonts w:ascii="Times New Roman" w:hAnsi="Times New Roman"/>
                <w:sz w:val="26"/>
                <w:szCs w:val="26"/>
              </w:rPr>
              <w:t>Trình bày Hướng dẫn nguyên tắc, cách thức bầu cử</w:t>
            </w:r>
          </w:p>
        </w:tc>
      </w:tr>
      <w:tr w:rsidR="00EF6205" w:rsidRPr="00957B40" w14:paraId="31D302EA" w14:textId="77777777" w:rsidTr="000D2FAF">
        <w:trPr>
          <w:jc w:val="center"/>
        </w:trPr>
        <w:tc>
          <w:tcPr>
            <w:tcW w:w="576" w:type="dxa"/>
            <w:vAlign w:val="center"/>
          </w:tcPr>
          <w:p w14:paraId="38BAC098"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ign w:val="center"/>
          </w:tcPr>
          <w:p w14:paraId="6F7B610E"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6B474E1E" w14:textId="77777777" w:rsidR="00EF6205" w:rsidRPr="00957B40" w:rsidRDefault="00EF6205" w:rsidP="000D2FAF">
            <w:pPr>
              <w:spacing w:line="278" w:lineRule="auto"/>
              <w:jc w:val="center"/>
              <w:rPr>
                <w:rStyle w:val="apple-style-span"/>
                <w:rFonts w:ascii="Times New Roman" w:hAnsi="Times New Roman"/>
                <w:b/>
                <w:sz w:val="26"/>
                <w:szCs w:val="26"/>
              </w:rPr>
            </w:pPr>
            <w:r w:rsidRPr="00957B40">
              <w:rPr>
                <w:rFonts w:ascii="Times New Roman" w:hAnsi="Times New Roman"/>
                <w:b/>
                <w:sz w:val="26"/>
                <w:szCs w:val="26"/>
                <w:lang w:val="pt-BR"/>
              </w:rPr>
              <w:t>Bầu BCH CĐCS</w:t>
            </w:r>
          </w:p>
        </w:tc>
        <w:tc>
          <w:tcPr>
            <w:tcW w:w="1864" w:type="dxa"/>
            <w:vAlign w:val="center"/>
          </w:tcPr>
          <w:p w14:paraId="298CD4A7" w14:textId="77777777" w:rsidR="00EF6205" w:rsidRPr="00957B40" w:rsidRDefault="00EF6205" w:rsidP="000D2FAF">
            <w:pPr>
              <w:spacing w:line="278" w:lineRule="auto"/>
              <w:jc w:val="center"/>
              <w:rPr>
                <w:rFonts w:ascii="Times New Roman" w:hAnsi="Times New Roman"/>
                <w:b/>
                <w:bCs/>
                <w:sz w:val="26"/>
                <w:szCs w:val="26"/>
                <w:lang w:bidi="en-US"/>
              </w:rPr>
            </w:pPr>
            <w:r w:rsidRPr="00957B40">
              <w:rPr>
                <w:rFonts w:ascii="Times New Roman" w:hAnsi="Times New Roman"/>
                <w:b/>
                <w:bCs/>
                <w:sz w:val="26"/>
                <w:szCs w:val="26"/>
                <w:lang w:bidi="en-US"/>
              </w:rPr>
              <w:t>Ban Bầu cử</w:t>
            </w:r>
          </w:p>
          <w:p w14:paraId="1AC6D8F8" w14:textId="77777777" w:rsidR="00EF6205" w:rsidRPr="00957B40" w:rsidRDefault="00EF6205" w:rsidP="000D2FAF">
            <w:pPr>
              <w:spacing w:line="278" w:lineRule="auto"/>
              <w:jc w:val="center"/>
              <w:rPr>
                <w:rFonts w:ascii="Times New Roman" w:hAnsi="Times New Roman"/>
                <w:bCs/>
                <w:sz w:val="26"/>
                <w:szCs w:val="26"/>
                <w:lang w:bidi="en-US"/>
              </w:rPr>
            </w:pPr>
            <w:r w:rsidRPr="00957B40">
              <w:rPr>
                <w:rFonts w:ascii="Times New Roman" w:hAnsi="Times New Roman"/>
                <w:sz w:val="26"/>
                <w:szCs w:val="26"/>
                <w:lang w:val="nl-NL"/>
              </w:rPr>
              <w:t>Đ/c Trưởng ban bầu cử</w:t>
            </w:r>
          </w:p>
        </w:tc>
        <w:tc>
          <w:tcPr>
            <w:tcW w:w="8282" w:type="dxa"/>
            <w:vAlign w:val="center"/>
          </w:tcPr>
          <w:p w14:paraId="597E74D0" w14:textId="77777777" w:rsidR="00EF6205" w:rsidRPr="00957B40" w:rsidRDefault="00EF6205" w:rsidP="000D2FAF">
            <w:pPr>
              <w:spacing w:line="278" w:lineRule="auto"/>
              <w:ind w:firstLine="376"/>
              <w:jc w:val="both"/>
              <w:rPr>
                <w:rFonts w:ascii="Times New Roman" w:hAnsi="Times New Roman"/>
                <w:sz w:val="26"/>
                <w:szCs w:val="26"/>
              </w:rPr>
            </w:pPr>
            <w:r w:rsidRPr="00957B40">
              <w:rPr>
                <w:rFonts w:ascii="Times New Roman" w:hAnsi="Times New Roman"/>
                <w:i/>
                <w:sz w:val="26"/>
                <w:szCs w:val="26"/>
              </w:rPr>
              <w:t>Kính thưa Đại hội,</w:t>
            </w:r>
            <w:r w:rsidRPr="00957B40">
              <w:rPr>
                <w:rFonts w:ascii="Times New Roman" w:hAnsi="Times New Roman"/>
                <w:sz w:val="26"/>
                <w:szCs w:val="26"/>
              </w:rPr>
              <w:t xml:space="preserve"> Ban bầu cử xin tiến hành phát phiếu</w:t>
            </w:r>
          </w:p>
          <w:p w14:paraId="63543DC8" w14:textId="77777777" w:rsidR="00EF6205" w:rsidRPr="00957B40" w:rsidRDefault="00EF6205" w:rsidP="000D2FAF">
            <w:pPr>
              <w:spacing w:line="278" w:lineRule="auto"/>
              <w:ind w:firstLine="376"/>
              <w:jc w:val="both"/>
              <w:rPr>
                <w:rStyle w:val="apple-style-span"/>
                <w:rFonts w:ascii="Times New Roman" w:hAnsi="Times New Roman"/>
                <w:sz w:val="26"/>
                <w:szCs w:val="26"/>
              </w:rPr>
            </w:pPr>
          </w:p>
        </w:tc>
      </w:tr>
      <w:tr w:rsidR="00EF6205" w:rsidRPr="00957B40" w14:paraId="7C24B9C3" w14:textId="77777777" w:rsidTr="000D2FAF">
        <w:trPr>
          <w:jc w:val="center"/>
        </w:trPr>
        <w:tc>
          <w:tcPr>
            <w:tcW w:w="14439" w:type="dxa"/>
            <w:gridSpan w:val="5"/>
            <w:vAlign w:val="center"/>
          </w:tcPr>
          <w:p w14:paraId="07239C02" w14:textId="77777777" w:rsidR="00EF6205" w:rsidRPr="00957B40" w:rsidRDefault="00EF6205" w:rsidP="000D2FAF">
            <w:pPr>
              <w:spacing w:line="278" w:lineRule="auto"/>
              <w:jc w:val="both"/>
              <w:rPr>
                <w:rFonts w:ascii="Times New Roman" w:hAnsi="Times New Roman"/>
                <w:b/>
                <w:bCs/>
                <w:sz w:val="26"/>
                <w:szCs w:val="26"/>
                <w:lang w:val="nl-NL"/>
              </w:rPr>
            </w:pPr>
            <w:r w:rsidRPr="00957B40">
              <w:rPr>
                <w:rFonts w:ascii="Times New Roman" w:hAnsi="Times New Roman"/>
                <w:b/>
                <w:bCs/>
                <w:sz w:val="26"/>
                <w:szCs w:val="26"/>
                <w:lang w:val="nl-NL"/>
              </w:rPr>
              <w:t>GIẢI LAO</w:t>
            </w:r>
          </w:p>
        </w:tc>
      </w:tr>
      <w:tr w:rsidR="00EF6205" w:rsidRPr="00957B40" w14:paraId="513E2AB0" w14:textId="77777777" w:rsidTr="000D2FAF">
        <w:trPr>
          <w:trHeight w:val="459"/>
          <w:jc w:val="center"/>
        </w:trPr>
        <w:tc>
          <w:tcPr>
            <w:tcW w:w="576" w:type="dxa"/>
            <w:vAlign w:val="center"/>
          </w:tcPr>
          <w:p w14:paraId="27F76128"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restart"/>
            <w:vAlign w:val="center"/>
          </w:tcPr>
          <w:p w14:paraId="585703FC"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1D40CD31" w14:textId="77777777" w:rsidR="00EF6205" w:rsidRPr="00957B40" w:rsidRDefault="00EF6205" w:rsidP="000D2FAF">
            <w:pPr>
              <w:spacing w:line="278" w:lineRule="auto"/>
              <w:jc w:val="center"/>
              <w:rPr>
                <w:rFonts w:ascii="Times New Roman" w:hAnsi="Times New Roman"/>
                <w:b/>
                <w:sz w:val="26"/>
                <w:szCs w:val="26"/>
                <w:lang w:val="it-IT"/>
              </w:rPr>
            </w:pPr>
          </w:p>
        </w:tc>
        <w:tc>
          <w:tcPr>
            <w:tcW w:w="1864" w:type="dxa"/>
            <w:vAlign w:val="center"/>
          </w:tcPr>
          <w:p w14:paraId="5A0C80D4" w14:textId="77777777" w:rsidR="00EF6205" w:rsidRPr="00957B40" w:rsidRDefault="00EF6205" w:rsidP="000D2FAF">
            <w:pPr>
              <w:spacing w:line="278" w:lineRule="auto"/>
              <w:jc w:val="center"/>
              <w:rPr>
                <w:rFonts w:ascii="Times New Roman" w:hAnsi="Times New Roman"/>
                <w:b/>
                <w:bCs/>
                <w:sz w:val="26"/>
                <w:szCs w:val="26"/>
                <w:lang w:bidi="en-US"/>
              </w:rPr>
            </w:pPr>
            <w:r w:rsidRPr="00957B40">
              <w:rPr>
                <w:rFonts w:ascii="Times New Roman" w:hAnsi="Times New Roman"/>
                <w:b/>
                <w:bCs/>
                <w:sz w:val="26"/>
                <w:szCs w:val="26"/>
                <w:lang w:bidi="en-US"/>
              </w:rPr>
              <w:t>Ban Bầu cử</w:t>
            </w:r>
          </w:p>
          <w:p w14:paraId="2CB72F6A" w14:textId="77777777" w:rsidR="00EF6205" w:rsidRPr="00957B40" w:rsidRDefault="00EF6205" w:rsidP="000D2FAF">
            <w:pPr>
              <w:spacing w:line="278" w:lineRule="auto"/>
              <w:jc w:val="center"/>
              <w:rPr>
                <w:rFonts w:ascii="Times New Roman" w:hAnsi="Times New Roman"/>
                <w:b/>
                <w:bCs/>
                <w:spacing w:val="-6"/>
                <w:sz w:val="26"/>
                <w:szCs w:val="26"/>
                <w:lang w:val="nl-NL" w:bidi="en-US"/>
              </w:rPr>
            </w:pPr>
            <w:r w:rsidRPr="00957B40">
              <w:rPr>
                <w:rFonts w:ascii="Times New Roman" w:hAnsi="Times New Roman"/>
                <w:spacing w:val="-6"/>
                <w:sz w:val="26"/>
                <w:szCs w:val="26"/>
                <w:lang w:val="nl-NL"/>
              </w:rPr>
              <w:t>Đ/c Trưởng ban bầu cử lên bục</w:t>
            </w:r>
          </w:p>
        </w:tc>
        <w:tc>
          <w:tcPr>
            <w:tcW w:w="8282" w:type="dxa"/>
            <w:vAlign w:val="center"/>
          </w:tcPr>
          <w:p w14:paraId="0AA2CCA7"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 Báo cáo Đoàn Chủ tịch và Đại hội kết quả kiểm phiếu</w:t>
            </w:r>
          </w:p>
          <w:p w14:paraId="2291DFA9" w14:textId="77777777" w:rsidR="00EF6205" w:rsidRPr="00957B40" w:rsidRDefault="00EF6205" w:rsidP="000D2FAF">
            <w:pPr>
              <w:spacing w:line="278" w:lineRule="auto"/>
              <w:ind w:firstLine="644"/>
              <w:jc w:val="both"/>
              <w:rPr>
                <w:rFonts w:ascii="Times New Roman" w:hAnsi="Times New Roman"/>
                <w:b/>
                <w:sz w:val="26"/>
                <w:szCs w:val="26"/>
              </w:rPr>
            </w:pPr>
            <w:r w:rsidRPr="00957B40">
              <w:rPr>
                <w:rFonts w:ascii="Times New Roman" w:hAnsi="Times New Roman"/>
                <w:sz w:val="26"/>
                <w:szCs w:val="26"/>
              </w:rPr>
              <w:t xml:space="preserve"> Công bố kết quả kiểm phiếu. </w:t>
            </w:r>
          </w:p>
        </w:tc>
      </w:tr>
      <w:tr w:rsidR="00EF6205" w:rsidRPr="00957B40" w14:paraId="3C64AA05" w14:textId="77777777" w:rsidTr="000D2FAF">
        <w:trPr>
          <w:trHeight w:val="686"/>
          <w:jc w:val="center"/>
        </w:trPr>
        <w:tc>
          <w:tcPr>
            <w:tcW w:w="576" w:type="dxa"/>
            <w:vAlign w:val="center"/>
          </w:tcPr>
          <w:p w14:paraId="58F8890A"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ign w:val="center"/>
          </w:tcPr>
          <w:p w14:paraId="51AE1C13"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1F77DDC5" w14:textId="77777777" w:rsidR="00EF6205" w:rsidRPr="00957B40" w:rsidRDefault="00EF6205" w:rsidP="000D2FAF">
            <w:pPr>
              <w:spacing w:line="278" w:lineRule="auto"/>
              <w:jc w:val="center"/>
              <w:rPr>
                <w:rFonts w:ascii="Times New Roman" w:hAnsi="Times New Roman"/>
                <w:b/>
                <w:sz w:val="26"/>
                <w:szCs w:val="26"/>
                <w:lang w:val="it-IT"/>
              </w:rPr>
            </w:pPr>
          </w:p>
        </w:tc>
        <w:tc>
          <w:tcPr>
            <w:tcW w:w="1864" w:type="dxa"/>
            <w:vAlign w:val="center"/>
          </w:tcPr>
          <w:p w14:paraId="54839260" w14:textId="77777777" w:rsidR="00EF6205" w:rsidRPr="00957B40" w:rsidRDefault="00EF6205" w:rsidP="000D2FAF">
            <w:pPr>
              <w:spacing w:line="278" w:lineRule="auto"/>
              <w:jc w:val="center"/>
              <w:rPr>
                <w:rFonts w:ascii="Times New Roman" w:hAnsi="Times New Roman"/>
                <w:bCs/>
                <w:sz w:val="26"/>
                <w:szCs w:val="26"/>
                <w:lang w:val="nl-NL" w:bidi="en-US"/>
              </w:rPr>
            </w:pPr>
            <w:r w:rsidRPr="00957B40">
              <w:rPr>
                <w:rFonts w:ascii="Times New Roman" w:hAnsi="Times New Roman"/>
                <w:bCs/>
                <w:sz w:val="26"/>
                <w:szCs w:val="26"/>
                <w:lang w:val="nl-NL" w:bidi="en-US"/>
              </w:rPr>
              <w:t>Đồng chí</w:t>
            </w:r>
          </w:p>
          <w:p w14:paraId="56935579"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sz w:val="26"/>
                <w:szCs w:val="26"/>
                <w:lang w:val="nl-NL" w:bidi="en-US"/>
              </w:rPr>
              <w:t>C đứng tại chỗ</w:t>
            </w:r>
          </w:p>
        </w:tc>
        <w:tc>
          <w:tcPr>
            <w:tcW w:w="8282" w:type="dxa"/>
            <w:vAlign w:val="center"/>
          </w:tcPr>
          <w:p w14:paraId="6D42F2AC" w14:textId="77777777" w:rsidR="00EF6205" w:rsidRPr="00957B40" w:rsidRDefault="00EF6205" w:rsidP="000D2FAF">
            <w:pPr>
              <w:spacing w:line="278" w:lineRule="auto"/>
              <w:ind w:firstLine="570"/>
              <w:jc w:val="both"/>
              <w:rPr>
                <w:rStyle w:val="apple-style-span"/>
                <w:rFonts w:ascii="Times New Roman" w:hAnsi="Times New Roman"/>
                <w:sz w:val="26"/>
                <w:szCs w:val="26"/>
                <w:lang w:val="it-IT"/>
              </w:rPr>
            </w:pPr>
            <w:r w:rsidRPr="00957B40">
              <w:rPr>
                <w:rFonts w:ascii="Times New Roman" w:hAnsi="Times New Roman"/>
                <w:sz w:val="26"/>
                <w:szCs w:val="26"/>
                <w:lang w:val="it-IT"/>
              </w:rPr>
              <w:t xml:space="preserve">Đại hội chúc mừng các đ/c được bầu vào Ban </w:t>
            </w:r>
            <w:r w:rsidRPr="00957B40">
              <w:rPr>
                <w:rFonts w:ascii="Times New Roman" w:hAnsi="Times New Roman"/>
                <w:sz w:val="26"/>
                <w:szCs w:val="26"/>
                <w:lang w:val="vi-VN"/>
              </w:rPr>
              <w:t>c</w:t>
            </w:r>
            <w:r w:rsidRPr="00957B40">
              <w:rPr>
                <w:rFonts w:ascii="Times New Roman" w:hAnsi="Times New Roman"/>
                <w:sz w:val="26"/>
                <w:szCs w:val="26"/>
                <w:lang w:val="it-IT"/>
              </w:rPr>
              <w:t>hấp hành Công đoàn cơ sở ..... nhiệm kỳ 2023 - 2028.</w:t>
            </w:r>
          </w:p>
        </w:tc>
      </w:tr>
      <w:tr w:rsidR="00EF6205" w:rsidRPr="00957B40" w14:paraId="042A66CC" w14:textId="77777777" w:rsidTr="000D2FAF">
        <w:trPr>
          <w:trHeight w:val="393"/>
          <w:jc w:val="center"/>
        </w:trPr>
        <w:tc>
          <w:tcPr>
            <w:tcW w:w="14439" w:type="dxa"/>
            <w:gridSpan w:val="5"/>
            <w:vAlign w:val="center"/>
          </w:tcPr>
          <w:p w14:paraId="7CDB4D1E" w14:textId="77777777" w:rsidR="00EF6205" w:rsidRPr="00957B40" w:rsidRDefault="00EF6205" w:rsidP="000D2FAF">
            <w:pPr>
              <w:spacing w:line="278" w:lineRule="auto"/>
              <w:jc w:val="both"/>
              <w:rPr>
                <w:rFonts w:ascii="Times New Roman" w:hAnsi="Times New Roman"/>
                <w:b/>
                <w:bCs/>
                <w:sz w:val="26"/>
                <w:szCs w:val="26"/>
                <w:lang w:val="nl-NL"/>
              </w:rPr>
            </w:pPr>
            <w:r w:rsidRPr="00957B40">
              <w:rPr>
                <w:rFonts w:ascii="Times New Roman" w:hAnsi="Times New Roman"/>
                <w:b/>
                <w:bCs/>
                <w:sz w:val="26"/>
                <w:szCs w:val="26"/>
                <w:lang w:val="it-IT"/>
              </w:rPr>
              <w:t>IV. BẦU ĐẠI BIỂU DỰ ĐẠI HỘI CÔNG ĐOÀN CẤP TRÊN</w:t>
            </w:r>
          </w:p>
        </w:tc>
      </w:tr>
      <w:tr w:rsidR="00EF6205" w:rsidRPr="00957B40" w14:paraId="30FDABC9" w14:textId="77777777" w:rsidTr="000D2FAF">
        <w:trPr>
          <w:trHeight w:val="686"/>
          <w:jc w:val="center"/>
        </w:trPr>
        <w:tc>
          <w:tcPr>
            <w:tcW w:w="576" w:type="dxa"/>
            <w:vAlign w:val="center"/>
          </w:tcPr>
          <w:p w14:paraId="69B64CFD"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Align w:val="center"/>
          </w:tcPr>
          <w:p w14:paraId="11B47E8C"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54678545" w14:textId="77777777" w:rsidR="00EF6205" w:rsidRPr="00957B40" w:rsidRDefault="00EF6205" w:rsidP="000D2FAF">
            <w:pPr>
              <w:spacing w:line="278" w:lineRule="auto"/>
              <w:jc w:val="center"/>
              <w:rPr>
                <w:rStyle w:val="apple-style-span"/>
                <w:rFonts w:ascii="Times New Roman" w:hAnsi="Times New Roman"/>
                <w:b/>
                <w:i/>
                <w:sz w:val="26"/>
                <w:szCs w:val="26"/>
                <w:lang w:val="nl-NL"/>
              </w:rPr>
            </w:pPr>
            <w:r w:rsidRPr="00957B40">
              <w:rPr>
                <w:rFonts w:ascii="Times New Roman" w:hAnsi="Times New Roman"/>
                <w:b/>
                <w:sz w:val="26"/>
                <w:szCs w:val="26"/>
                <w:lang w:val="it-IT"/>
              </w:rPr>
              <w:t>P</w:t>
            </w:r>
            <w:r w:rsidRPr="00957B40">
              <w:rPr>
                <w:rFonts w:ascii="Times New Roman" w:hAnsi="Times New Roman"/>
                <w:b/>
                <w:sz w:val="26"/>
                <w:szCs w:val="26"/>
              </w:rPr>
              <w:t xml:space="preserve">hổ biến tiêu chuẩn, số lượng đại biểu, cơ cấu đoàn đại biểu tham dự đại hội công đoàn </w:t>
            </w:r>
            <w:r w:rsidRPr="00957B40">
              <w:rPr>
                <w:rFonts w:ascii="Times New Roman" w:hAnsi="Times New Roman"/>
                <w:b/>
                <w:i/>
                <w:sz w:val="26"/>
                <w:szCs w:val="26"/>
              </w:rPr>
              <w:t>(cấp trên)</w:t>
            </w:r>
          </w:p>
        </w:tc>
        <w:tc>
          <w:tcPr>
            <w:tcW w:w="1864" w:type="dxa"/>
            <w:vAlign w:val="center"/>
          </w:tcPr>
          <w:p w14:paraId="22707BB0" w14:textId="77777777" w:rsidR="00EF6205" w:rsidRPr="00957B40" w:rsidRDefault="00EF6205" w:rsidP="000D2FAF">
            <w:pPr>
              <w:spacing w:line="278" w:lineRule="auto"/>
              <w:jc w:val="center"/>
              <w:rPr>
                <w:rFonts w:ascii="Times New Roman" w:hAnsi="Times New Roman"/>
                <w:bCs/>
                <w:sz w:val="26"/>
                <w:szCs w:val="26"/>
                <w:lang w:val="nl-NL" w:bidi="en-US"/>
              </w:rPr>
            </w:pPr>
            <w:r w:rsidRPr="00957B40">
              <w:rPr>
                <w:rFonts w:ascii="Times New Roman" w:hAnsi="Times New Roman"/>
                <w:bCs/>
                <w:sz w:val="26"/>
                <w:szCs w:val="26"/>
                <w:lang w:val="nl-NL" w:bidi="en-US"/>
              </w:rPr>
              <w:t>Đồng chí</w:t>
            </w:r>
          </w:p>
          <w:p w14:paraId="5045DDB0" w14:textId="77777777" w:rsidR="00EF6205" w:rsidRPr="00957B40" w:rsidRDefault="00EF6205" w:rsidP="000D2FAF">
            <w:pPr>
              <w:spacing w:line="278" w:lineRule="auto"/>
              <w:jc w:val="center"/>
              <w:rPr>
                <w:rFonts w:ascii="Times New Roman" w:hAnsi="Times New Roman"/>
                <w:bCs/>
                <w:sz w:val="26"/>
                <w:szCs w:val="26"/>
                <w:lang w:val="nl-NL" w:bidi="en-US"/>
              </w:rPr>
            </w:pPr>
            <w:r w:rsidRPr="00957B40">
              <w:rPr>
                <w:rFonts w:ascii="Times New Roman" w:hAnsi="Times New Roman"/>
                <w:bCs/>
                <w:sz w:val="26"/>
                <w:szCs w:val="26"/>
                <w:lang w:val="nl-NL" w:bidi="en-US"/>
              </w:rPr>
              <w:t>C đứng tại chỗ mời đồng chí B lên bục trình bày văn bản phân bổ chỉ tiêu đại biểu dự đại hội công đoàn cấp trên</w:t>
            </w:r>
          </w:p>
        </w:tc>
        <w:tc>
          <w:tcPr>
            <w:tcW w:w="8282" w:type="dxa"/>
            <w:vAlign w:val="center"/>
          </w:tcPr>
          <w:p w14:paraId="23567F1B"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Kính thưa đại hội, thay mặt đoàn chủ tịch, tôi xin trình bày  các văn bản về việc phân bổ đại biểu dự đạ hội công đoàn cấp trên</w:t>
            </w:r>
          </w:p>
          <w:p w14:paraId="4857044D"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 Phổ biến tiêu chuẩn, số lượng đại biểu, tiêu chuẩn, cơ cấu đoàn đại biểu tham dự đại hội công đoàn (cấp trên).</w:t>
            </w:r>
          </w:p>
          <w:p w14:paraId="4D4CE17A"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 xml:space="preserve">Sau đây, ĐH chúng ta chuyển sang nội dung Bầu đại biểu dự ĐH công đoàn </w:t>
            </w:r>
            <w:r w:rsidRPr="00957B40">
              <w:rPr>
                <w:rFonts w:ascii="Times New Roman" w:hAnsi="Times New Roman"/>
                <w:b/>
                <w:sz w:val="26"/>
                <w:szCs w:val="26"/>
              </w:rPr>
              <w:t>(cấp trên)</w:t>
            </w:r>
            <w:r w:rsidRPr="00957B40">
              <w:rPr>
                <w:rFonts w:ascii="Times New Roman" w:hAnsi="Times New Roman"/>
                <w:sz w:val="26"/>
                <w:szCs w:val="26"/>
              </w:rPr>
              <w:t xml:space="preserve"> nhiệm kỳ 2023 – 2028</w:t>
            </w:r>
          </w:p>
          <w:p w14:paraId="1972E78E" w14:textId="77777777" w:rsidR="00EF6205" w:rsidRPr="00957B40" w:rsidRDefault="00EF6205" w:rsidP="000D2FAF">
            <w:pPr>
              <w:spacing w:line="278" w:lineRule="auto"/>
              <w:ind w:firstLine="644"/>
              <w:jc w:val="both"/>
              <w:rPr>
                <w:rFonts w:ascii="Times New Roman" w:hAnsi="Times New Roman"/>
                <w:i/>
                <w:sz w:val="26"/>
                <w:szCs w:val="26"/>
              </w:rPr>
            </w:pPr>
            <w:r w:rsidRPr="00957B40">
              <w:rPr>
                <w:rFonts w:ascii="Times New Roman" w:hAnsi="Times New Roman"/>
                <w:i/>
                <w:sz w:val="26"/>
                <w:szCs w:val="26"/>
              </w:rPr>
              <w:t>Kính thưa Đại hội</w:t>
            </w:r>
          </w:p>
          <w:p w14:paraId="6829EB14"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Trên cơ sở Đề án phân bổ đại biểu tham dự Đại hội Công đoàn (cấp trên), Công đoàn …… được phân bổ ….. đại biểu chính thức tham dự Đại hội đại biểu Công đoàn (cấp trên).</w:t>
            </w:r>
          </w:p>
          <w:p w14:paraId="2B2C5CD2" w14:textId="77777777" w:rsidR="00EF6205" w:rsidRPr="00957B40" w:rsidRDefault="00EF6205" w:rsidP="000D2FAF">
            <w:pPr>
              <w:spacing w:line="278" w:lineRule="auto"/>
              <w:ind w:firstLine="709"/>
              <w:jc w:val="both"/>
              <w:rPr>
                <w:rFonts w:ascii="Times New Roman" w:hAnsi="Times New Roman"/>
                <w:sz w:val="26"/>
                <w:szCs w:val="26"/>
                <w:lang w:val="nl-NL"/>
              </w:rPr>
            </w:pPr>
            <w:r w:rsidRPr="00957B40">
              <w:rPr>
                <w:rFonts w:ascii="Times New Roman" w:hAnsi="Times New Roman"/>
                <w:sz w:val="26"/>
                <w:szCs w:val="26"/>
              </w:rPr>
              <w:t>Để đảm bảo Đoàn đại biểu công đoàn cơ sở ….. không bị khuyết, thiếu khi có trường hợp đột xuất, Đoàn Chủ tịch Đại hội đề nghị Đại hội bầu đại biểu dự khuyết, số lượng dự kiến …. đại biểu</w:t>
            </w:r>
          </w:p>
          <w:p w14:paraId="5FF1B61C" w14:textId="77777777" w:rsidR="00EF6205" w:rsidRPr="00957B40" w:rsidRDefault="00EF6205" w:rsidP="000D2FAF">
            <w:pPr>
              <w:spacing w:line="278" w:lineRule="auto"/>
              <w:ind w:firstLine="570"/>
              <w:jc w:val="both"/>
              <w:rPr>
                <w:rFonts w:ascii="Times New Roman" w:hAnsi="Times New Roman"/>
                <w:sz w:val="26"/>
                <w:szCs w:val="26"/>
                <w:lang w:val="nl-NL"/>
              </w:rPr>
            </w:pPr>
            <w:r w:rsidRPr="00957B40">
              <w:rPr>
                <w:rFonts w:ascii="Times New Roman" w:hAnsi="Times New Roman"/>
                <w:sz w:val="26"/>
                <w:szCs w:val="26"/>
                <w:lang w:val="nl-NL"/>
              </w:rPr>
              <w:t>Nếu các đại biểu không có ý kiến gì khác, đề nghị Đại hội biểu quyết số lượng đại biểu dự khuyết bằng hình thức giơ tay.</w:t>
            </w:r>
          </w:p>
          <w:p w14:paraId="56E4377F" w14:textId="77777777" w:rsidR="00EF6205" w:rsidRPr="00957B40" w:rsidRDefault="00EF6205" w:rsidP="000D2FAF">
            <w:pPr>
              <w:spacing w:line="278" w:lineRule="auto"/>
              <w:jc w:val="both"/>
              <w:rPr>
                <w:rFonts w:ascii="Times New Roman" w:hAnsi="Times New Roman"/>
                <w:spacing w:val="-4"/>
                <w:sz w:val="26"/>
                <w:szCs w:val="26"/>
                <w:lang w:val="nl-NL"/>
              </w:rPr>
            </w:pPr>
            <w:r w:rsidRPr="00957B40">
              <w:rPr>
                <w:rFonts w:ascii="Times New Roman" w:hAnsi="Times New Roman"/>
                <w:spacing w:val="-4"/>
                <w:sz w:val="26"/>
                <w:szCs w:val="26"/>
                <w:lang w:val="nl-NL"/>
              </w:rPr>
              <w:t>+ Đại biểu nào nhất trí số lượng đại biểu dự khuyết là .... đ/c, đề nghị cho biểu quyết.</w:t>
            </w:r>
          </w:p>
          <w:p w14:paraId="0C31EF7D"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Đại biểu nào không nhất trí.</w:t>
            </w:r>
          </w:p>
          <w:p w14:paraId="72BD348C"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 Đại biểu nào có ý kiến khác?</w:t>
            </w:r>
          </w:p>
          <w:p w14:paraId="5F95CA28" w14:textId="77777777" w:rsidR="00EF6205" w:rsidRPr="00957B40" w:rsidRDefault="00EF6205" w:rsidP="000D2FAF">
            <w:pPr>
              <w:spacing w:line="278" w:lineRule="auto"/>
              <w:ind w:firstLine="709"/>
              <w:jc w:val="both"/>
              <w:rPr>
                <w:rFonts w:ascii="Times New Roman" w:hAnsi="Times New Roman"/>
                <w:i/>
                <w:sz w:val="26"/>
                <w:szCs w:val="26"/>
              </w:rPr>
            </w:pPr>
            <w:r w:rsidRPr="00957B40">
              <w:rPr>
                <w:rFonts w:ascii="Times New Roman" w:hAnsi="Times New Roman"/>
                <w:sz w:val="26"/>
                <w:szCs w:val="26"/>
                <w:lang w:val="nl-NL"/>
              </w:rPr>
              <w:t>Như vậy Đại hội đã nhất trí số lượng đại biểu dự khuyết gồm ..... đ/c</w:t>
            </w:r>
          </w:p>
          <w:p w14:paraId="10793E92" w14:textId="77777777" w:rsidR="00EF6205" w:rsidRPr="00957B40" w:rsidRDefault="00EF6205" w:rsidP="000D2FAF">
            <w:pPr>
              <w:spacing w:line="278" w:lineRule="auto"/>
              <w:ind w:firstLine="644"/>
              <w:jc w:val="both"/>
              <w:rPr>
                <w:rFonts w:ascii="Times New Roman" w:hAnsi="Times New Roman"/>
                <w:i/>
                <w:sz w:val="26"/>
                <w:szCs w:val="26"/>
              </w:rPr>
            </w:pPr>
            <w:r w:rsidRPr="00957B40">
              <w:rPr>
                <w:rFonts w:ascii="Times New Roman" w:hAnsi="Times New Roman"/>
                <w:i/>
                <w:sz w:val="26"/>
                <w:szCs w:val="26"/>
              </w:rPr>
              <w:t>Về tiêu chuẩn:</w:t>
            </w:r>
            <w:r w:rsidRPr="00957B40">
              <w:rPr>
                <w:rFonts w:ascii="Times New Roman" w:hAnsi="Times New Roman"/>
                <w:sz w:val="26"/>
                <w:szCs w:val="26"/>
              </w:rPr>
              <w:t xml:space="preserve"> là đoàn viên, người lao động tiêu biểu, có nhiều đóng góp cho hoạt động công đoàn trong </w:t>
            </w:r>
            <w:r w:rsidRPr="00957B40">
              <w:rPr>
                <w:rFonts w:ascii="Times New Roman" w:hAnsi="Times New Roman"/>
                <w:sz w:val="26"/>
                <w:szCs w:val="26"/>
                <w:lang w:val="vi-VN"/>
              </w:rPr>
              <w:t>nhiệm kỳ</w:t>
            </w:r>
            <w:r w:rsidRPr="00957B40">
              <w:rPr>
                <w:rFonts w:ascii="Times New Roman" w:hAnsi="Times New Roman"/>
                <w:sz w:val="26"/>
                <w:szCs w:val="26"/>
              </w:rPr>
              <w:t xml:space="preserve"> qua</w:t>
            </w:r>
          </w:p>
          <w:p w14:paraId="166218F2"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i/>
                <w:sz w:val="26"/>
                <w:szCs w:val="26"/>
              </w:rPr>
              <w:t xml:space="preserve">Về cơ cấu: </w:t>
            </w:r>
            <w:r w:rsidRPr="00957B40">
              <w:rPr>
                <w:rFonts w:ascii="Times New Roman" w:hAnsi="Times New Roman"/>
                <w:sz w:val="26"/>
                <w:szCs w:val="26"/>
              </w:rPr>
              <w:t>đại biểu (nam, nữ) đại diện cho công đoàn</w:t>
            </w:r>
            <w:r w:rsidR="002814A9" w:rsidRPr="00957B40">
              <w:rPr>
                <w:rFonts w:ascii="Times New Roman" w:hAnsi="Times New Roman"/>
                <w:sz w:val="26"/>
                <w:szCs w:val="26"/>
              </w:rPr>
              <w:t xml:space="preserve"> </w:t>
            </w:r>
            <w:r w:rsidRPr="00957B40">
              <w:rPr>
                <w:rFonts w:ascii="Times New Roman" w:hAnsi="Times New Roman"/>
                <w:sz w:val="26"/>
                <w:szCs w:val="26"/>
              </w:rPr>
              <w:t>…….</w:t>
            </w:r>
            <w:r w:rsidR="002814A9" w:rsidRPr="00957B40">
              <w:rPr>
                <w:rFonts w:ascii="Times New Roman" w:hAnsi="Times New Roman"/>
                <w:sz w:val="26"/>
                <w:szCs w:val="26"/>
              </w:rPr>
              <w:t xml:space="preserve"> </w:t>
            </w:r>
            <w:r w:rsidRPr="00957B40">
              <w:rPr>
                <w:rFonts w:ascii="Times New Roman" w:hAnsi="Times New Roman"/>
                <w:sz w:val="26"/>
                <w:szCs w:val="26"/>
              </w:rPr>
              <w:t>có khả năng tham gia các hoạt động của đại hội công đoàn……., lứa tuổi phù hợp.</w:t>
            </w:r>
          </w:p>
          <w:p w14:paraId="4C63AE57"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b/>
                <w:sz w:val="26"/>
                <w:szCs w:val="26"/>
              </w:rPr>
              <w:t>* Ứng cử</w:t>
            </w:r>
            <w:r w:rsidRPr="00957B40">
              <w:rPr>
                <w:rFonts w:ascii="Times New Roman" w:hAnsi="Times New Roman"/>
                <w:sz w:val="26"/>
                <w:szCs w:val="26"/>
              </w:rPr>
              <w:t>:</w:t>
            </w:r>
          </w:p>
          <w:p w14:paraId="272422D0"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Căn cứ tiêu chuẩn và cơ cấu nêu trên, có đại biểu nào ứng cử đoàn đại biểu đi dự Đại hội Công đoàn (cấp trên) nhiệm kỳ 2023 - 2028?</w:t>
            </w:r>
          </w:p>
          <w:p w14:paraId="30584BEC" w14:textId="77777777" w:rsidR="00EF6205" w:rsidRPr="00957B40" w:rsidRDefault="00EF6205" w:rsidP="000D2FAF">
            <w:pPr>
              <w:spacing w:line="278" w:lineRule="auto"/>
              <w:ind w:firstLine="712"/>
              <w:jc w:val="both"/>
              <w:rPr>
                <w:rFonts w:ascii="Times New Roman" w:hAnsi="Times New Roman"/>
                <w:sz w:val="26"/>
                <w:szCs w:val="26"/>
                <w:lang w:val="nl-NL"/>
              </w:rPr>
            </w:pPr>
            <w:r w:rsidRPr="00957B40">
              <w:rPr>
                <w:rFonts w:ascii="Times New Roman" w:hAnsi="Times New Roman"/>
                <w:sz w:val="26"/>
                <w:szCs w:val="26"/>
                <w:lang w:val="nl-NL"/>
              </w:rPr>
              <w:t>Nếu không có đại biểu nào ứng cử đề nghị Đại hội chuyển sang phần đề cử.</w:t>
            </w:r>
          </w:p>
          <w:p w14:paraId="466565B7" w14:textId="77777777" w:rsidR="00EF6205" w:rsidRPr="00957B40" w:rsidRDefault="00EF6205" w:rsidP="000D2FAF">
            <w:pPr>
              <w:spacing w:line="278" w:lineRule="auto"/>
              <w:ind w:firstLine="712"/>
              <w:jc w:val="both"/>
              <w:rPr>
                <w:rFonts w:ascii="Times New Roman" w:hAnsi="Times New Roman"/>
                <w:sz w:val="26"/>
                <w:szCs w:val="26"/>
                <w:lang w:val="nl-NL"/>
              </w:rPr>
            </w:pPr>
            <w:r w:rsidRPr="00957B40">
              <w:rPr>
                <w:rFonts w:ascii="Times New Roman" w:hAnsi="Times New Roman"/>
                <w:b/>
                <w:sz w:val="26"/>
                <w:szCs w:val="26"/>
                <w:lang w:val="nl-NL"/>
              </w:rPr>
              <w:t>*Đề cử:</w:t>
            </w:r>
          </w:p>
          <w:p w14:paraId="3AFBF42C" w14:textId="77777777" w:rsidR="00EF6205" w:rsidRPr="00957B40" w:rsidRDefault="00EF6205" w:rsidP="000D2FAF">
            <w:pPr>
              <w:spacing w:line="278" w:lineRule="auto"/>
              <w:ind w:firstLine="712"/>
              <w:jc w:val="both"/>
              <w:rPr>
                <w:rFonts w:ascii="Times New Roman" w:hAnsi="Times New Roman"/>
                <w:sz w:val="26"/>
                <w:szCs w:val="26"/>
                <w:lang w:val="nl-NL"/>
              </w:rPr>
            </w:pPr>
            <w:r w:rsidRPr="00957B40">
              <w:rPr>
                <w:rFonts w:ascii="Times New Roman" w:hAnsi="Times New Roman"/>
                <w:sz w:val="26"/>
                <w:szCs w:val="26"/>
                <w:lang w:val="nl-NL"/>
              </w:rPr>
              <w:t>Xin mời các công đoàn viên dự Đại hội đề cử</w:t>
            </w:r>
          </w:p>
          <w:p w14:paraId="6ED31BE4" w14:textId="77777777" w:rsidR="00EF6205" w:rsidRPr="00957B40" w:rsidRDefault="00EF6205" w:rsidP="000D2FAF">
            <w:pPr>
              <w:spacing w:line="278" w:lineRule="auto"/>
              <w:ind w:firstLine="712"/>
              <w:jc w:val="both"/>
              <w:rPr>
                <w:rFonts w:ascii="Times New Roman" w:hAnsi="Times New Roman"/>
                <w:sz w:val="26"/>
                <w:szCs w:val="26"/>
                <w:lang w:val="nl-NL"/>
              </w:rPr>
            </w:pPr>
            <w:r w:rsidRPr="00957B40">
              <w:rPr>
                <w:rFonts w:ascii="Times New Roman" w:hAnsi="Times New Roman"/>
                <w:sz w:val="26"/>
                <w:szCs w:val="26"/>
                <w:lang w:val="nl-NL"/>
              </w:rPr>
              <w:t>Xin được hỏi có đại biểu nào đề cử không ?..................</w:t>
            </w:r>
            <w:r w:rsidR="002814A9" w:rsidRPr="00957B40">
              <w:rPr>
                <w:rFonts w:ascii="Times New Roman" w:hAnsi="Times New Roman"/>
                <w:sz w:val="26"/>
                <w:szCs w:val="26"/>
                <w:lang w:val="nl-NL"/>
              </w:rPr>
              <w:t xml:space="preserve"> </w:t>
            </w:r>
            <w:r w:rsidRPr="00957B40">
              <w:rPr>
                <w:rFonts w:ascii="Times New Roman" w:hAnsi="Times New Roman"/>
                <w:sz w:val="26"/>
                <w:szCs w:val="26"/>
                <w:lang w:val="nl-NL"/>
              </w:rPr>
              <w:t>Đại hội có ý kiến nào khác không ? Không có!</w:t>
            </w:r>
          </w:p>
          <w:p w14:paraId="33E1E6DA" w14:textId="77777777" w:rsidR="00EF6205" w:rsidRPr="00957B40" w:rsidRDefault="00EF6205" w:rsidP="000D2FAF">
            <w:pPr>
              <w:spacing w:line="278" w:lineRule="auto"/>
              <w:ind w:firstLine="712"/>
              <w:jc w:val="both"/>
              <w:rPr>
                <w:rFonts w:ascii="Times New Roman" w:hAnsi="Times New Roman"/>
                <w:sz w:val="26"/>
                <w:szCs w:val="26"/>
              </w:rPr>
            </w:pPr>
            <w:r w:rsidRPr="00957B40">
              <w:rPr>
                <w:rFonts w:ascii="Times New Roman" w:hAnsi="Times New Roman"/>
                <w:b/>
                <w:sz w:val="26"/>
                <w:szCs w:val="26"/>
              </w:rPr>
              <w:t>*</w:t>
            </w:r>
            <w:r w:rsidRPr="00957B40">
              <w:rPr>
                <w:rFonts w:ascii="Times New Roman" w:hAnsi="Times New Roman"/>
                <w:sz w:val="26"/>
                <w:szCs w:val="26"/>
              </w:rPr>
              <w:t xml:space="preserve"> Thông qua danh sách bầu đại biểu chính thức tham dự Đại hội công đoàn</w:t>
            </w:r>
            <w:r w:rsidR="002814A9" w:rsidRPr="00957B40">
              <w:rPr>
                <w:rFonts w:ascii="Times New Roman" w:hAnsi="Times New Roman"/>
                <w:sz w:val="26"/>
                <w:szCs w:val="26"/>
              </w:rPr>
              <w:t xml:space="preserve"> </w:t>
            </w:r>
            <w:r w:rsidRPr="00957B40">
              <w:rPr>
                <w:rFonts w:ascii="Times New Roman" w:hAnsi="Times New Roman"/>
                <w:sz w:val="26"/>
                <w:szCs w:val="26"/>
              </w:rPr>
              <w:t>…..</w:t>
            </w:r>
          </w:p>
          <w:p w14:paraId="7C61F7C2"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Nếu không có đại biểu nào ứng cử, đề cử, theo quy định,  Đoàn Chủ tịch xin giới thiệu danh sách bầu đoàn đại biểu chính thức tham dự đại hội công đoàn (cấp trên) nhân sự do Ban chấp hành khóa cũ chuẩn bị như sau:</w:t>
            </w:r>
          </w:p>
          <w:p w14:paraId="556AC104" w14:textId="77777777" w:rsidR="00EF6205" w:rsidRPr="00957B40" w:rsidRDefault="00EF6205" w:rsidP="000D2FAF">
            <w:pPr>
              <w:spacing w:line="278" w:lineRule="auto"/>
              <w:ind w:firstLine="644"/>
              <w:jc w:val="both"/>
              <w:rPr>
                <w:rFonts w:ascii="Times New Roman" w:hAnsi="Times New Roman"/>
                <w:sz w:val="26"/>
                <w:szCs w:val="26"/>
              </w:rPr>
            </w:pPr>
            <w:r w:rsidRPr="00957B40">
              <w:rPr>
                <w:rFonts w:ascii="Times New Roman" w:hAnsi="Times New Roman"/>
                <w:sz w:val="26"/>
                <w:szCs w:val="26"/>
              </w:rPr>
              <w:t>Về danh sách đại biểu chính thức gồm: …..</w:t>
            </w:r>
            <w:r w:rsidRPr="00957B40">
              <w:rPr>
                <w:rFonts w:ascii="Times New Roman" w:hAnsi="Times New Roman"/>
                <w:sz w:val="26"/>
                <w:szCs w:val="26"/>
                <w:lang w:val="vi-VN"/>
              </w:rPr>
              <w:t xml:space="preserve"> </w:t>
            </w:r>
            <w:r w:rsidRPr="00957B40">
              <w:rPr>
                <w:rFonts w:ascii="Times New Roman" w:hAnsi="Times New Roman"/>
                <w:sz w:val="26"/>
                <w:szCs w:val="26"/>
              </w:rPr>
              <w:t>đồng chí:</w:t>
            </w:r>
          </w:p>
          <w:p w14:paraId="7B7B93BC" w14:textId="77777777" w:rsidR="00EF6205" w:rsidRPr="00957B40" w:rsidRDefault="00EF6205" w:rsidP="00EF6205">
            <w:pPr>
              <w:numPr>
                <w:ilvl w:val="0"/>
                <w:numId w:val="16"/>
              </w:numPr>
              <w:spacing w:line="278" w:lineRule="auto"/>
              <w:jc w:val="both"/>
              <w:rPr>
                <w:rFonts w:ascii="Times New Roman" w:hAnsi="Times New Roman"/>
                <w:sz w:val="26"/>
                <w:szCs w:val="26"/>
              </w:rPr>
            </w:pPr>
            <w:r w:rsidRPr="00957B40">
              <w:rPr>
                <w:rFonts w:ascii="Times New Roman" w:hAnsi="Times New Roman"/>
                <w:sz w:val="26"/>
                <w:szCs w:val="26"/>
              </w:rPr>
              <w:t>Đ/c …..</w:t>
            </w:r>
          </w:p>
          <w:p w14:paraId="4EDF98F8" w14:textId="77777777" w:rsidR="00EF6205" w:rsidRPr="00957B40" w:rsidRDefault="00EF6205" w:rsidP="00EF6205">
            <w:pPr>
              <w:numPr>
                <w:ilvl w:val="0"/>
                <w:numId w:val="16"/>
              </w:numPr>
              <w:spacing w:line="278" w:lineRule="auto"/>
              <w:jc w:val="both"/>
              <w:rPr>
                <w:rFonts w:ascii="Times New Roman" w:hAnsi="Times New Roman"/>
                <w:sz w:val="26"/>
                <w:szCs w:val="26"/>
              </w:rPr>
            </w:pPr>
            <w:r w:rsidRPr="00957B40">
              <w:rPr>
                <w:rFonts w:ascii="Times New Roman" w:hAnsi="Times New Roman"/>
                <w:sz w:val="26"/>
                <w:szCs w:val="26"/>
              </w:rPr>
              <w:t>Đc: ….</w:t>
            </w:r>
          </w:p>
          <w:p w14:paraId="72FC3DBA" w14:textId="77777777" w:rsidR="00EF6205" w:rsidRPr="00957B40" w:rsidRDefault="00EF6205" w:rsidP="00EF6205">
            <w:pPr>
              <w:numPr>
                <w:ilvl w:val="0"/>
                <w:numId w:val="16"/>
              </w:numPr>
              <w:spacing w:line="278" w:lineRule="auto"/>
              <w:jc w:val="both"/>
              <w:rPr>
                <w:rFonts w:ascii="Times New Roman" w:hAnsi="Times New Roman"/>
                <w:sz w:val="26"/>
                <w:szCs w:val="26"/>
              </w:rPr>
            </w:pPr>
            <w:r w:rsidRPr="00957B40">
              <w:rPr>
                <w:rFonts w:ascii="Times New Roman" w:hAnsi="Times New Roman"/>
                <w:sz w:val="26"/>
                <w:szCs w:val="26"/>
              </w:rPr>
              <w:t>Đ/c ….</w:t>
            </w:r>
          </w:p>
          <w:p w14:paraId="51D90E64" w14:textId="77777777" w:rsidR="00EF6205" w:rsidRPr="00957B40" w:rsidRDefault="00EF6205" w:rsidP="00EF6205">
            <w:pPr>
              <w:numPr>
                <w:ilvl w:val="0"/>
                <w:numId w:val="16"/>
              </w:numPr>
              <w:spacing w:line="278" w:lineRule="auto"/>
              <w:jc w:val="both"/>
              <w:rPr>
                <w:rFonts w:ascii="Times New Roman" w:hAnsi="Times New Roman"/>
                <w:sz w:val="26"/>
                <w:szCs w:val="26"/>
              </w:rPr>
            </w:pPr>
            <w:r w:rsidRPr="00957B40">
              <w:rPr>
                <w:rFonts w:ascii="Times New Roman" w:hAnsi="Times New Roman"/>
                <w:sz w:val="26"/>
                <w:szCs w:val="26"/>
              </w:rPr>
              <w:t>Đ/c ……</w:t>
            </w:r>
          </w:p>
          <w:p w14:paraId="0F09FBE8" w14:textId="77777777" w:rsidR="00EF6205" w:rsidRPr="00957B40" w:rsidRDefault="00EF6205" w:rsidP="00EF6205">
            <w:pPr>
              <w:numPr>
                <w:ilvl w:val="0"/>
                <w:numId w:val="16"/>
              </w:numPr>
              <w:spacing w:line="278" w:lineRule="auto"/>
              <w:jc w:val="both"/>
              <w:rPr>
                <w:rFonts w:ascii="Times New Roman" w:hAnsi="Times New Roman"/>
                <w:sz w:val="26"/>
                <w:szCs w:val="26"/>
              </w:rPr>
            </w:pPr>
            <w:r w:rsidRPr="00957B40">
              <w:rPr>
                <w:rFonts w:ascii="Times New Roman" w:hAnsi="Times New Roman"/>
                <w:sz w:val="26"/>
                <w:szCs w:val="26"/>
              </w:rPr>
              <w:t>……..</w:t>
            </w:r>
          </w:p>
          <w:p w14:paraId="0D11A423" w14:textId="77777777" w:rsidR="00EF6205" w:rsidRPr="00957B40" w:rsidRDefault="00EF6205" w:rsidP="000D2FAF">
            <w:pPr>
              <w:spacing w:line="278" w:lineRule="auto"/>
              <w:ind w:firstLine="521"/>
              <w:jc w:val="both"/>
              <w:rPr>
                <w:rFonts w:ascii="Times New Roman" w:hAnsi="Times New Roman"/>
                <w:sz w:val="26"/>
                <w:szCs w:val="26"/>
              </w:rPr>
            </w:pPr>
            <w:r w:rsidRPr="00957B40">
              <w:rPr>
                <w:rFonts w:ascii="Times New Roman" w:hAnsi="Times New Roman"/>
                <w:sz w:val="26"/>
                <w:szCs w:val="26"/>
              </w:rPr>
              <w:t>Dự kiến Danh sách bầu đại biểu dự khuyết dự ĐH Công đoàn (cấp trên) lần thứ ….</w:t>
            </w:r>
            <w:r w:rsidR="002814A9" w:rsidRPr="00957B40">
              <w:rPr>
                <w:rFonts w:ascii="Times New Roman" w:hAnsi="Times New Roman"/>
                <w:sz w:val="26"/>
                <w:szCs w:val="26"/>
              </w:rPr>
              <w:t xml:space="preserve"> </w:t>
            </w:r>
            <w:r w:rsidRPr="00957B40">
              <w:rPr>
                <w:rFonts w:ascii="Times New Roman" w:hAnsi="Times New Roman"/>
                <w:sz w:val="26"/>
                <w:szCs w:val="26"/>
              </w:rPr>
              <w:t>gồm: …. đồng chí</w:t>
            </w:r>
          </w:p>
          <w:p w14:paraId="78D296AC" w14:textId="77777777" w:rsidR="00EF6205" w:rsidRPr="00957B40" w:rsidRDefault="00EF6205" w:rsidP="00EF6205">
            <w:pPr>
              <w:numPr>
                <w:ilvl w:val="0"/>
                <w:numId w:val="17"/>
              </w:numPr>
              <w:spacing w:line="278" w:lineRule="auto"/>
              <w:jc w:val="both"/>
              <w:rPr>
                <w:rFonts w:ascii="Times New Roman" w:hAnsi="Times New Roman"/>
                <w:sz w:val="26"/>
                <w:szCs w:val="26"/>
              </w:rPr>
            </w:pPr>
            <w:r w:rsidRPr="00957B40">
              <w:rPr>
                <w:rFonts w:ascii="Times New Roman" w:hAnsi="Times New Roman"/>
                <w:sz w:val="26"/>
                <w:szCs w:val="26"/>
              </w:rPr>
              <w:t>Đ/c: …..</w:t>
            </w:r>
          </w:p>
          <w:p w14:paraId="41EB3B05" w14:textId="77777777" w:rsidR="00EF6205" w:rsidRPr="00957B40" w:rsidRDefault="00EF6205" w:rsidP="00EF6205">
            <w:pPr>
              <w:numPr>
                <w:ilvl w:val="0"/>
                <w:numId w:val="17"/>
              </w:numPr>
              <w:spacing w:line="278" w:lineRule="auto"/>
              <w:jc w:val="both"/>
              <w:rPr>
                <w:rFonts w:ascii="Times New Roman" w:hAnsi="Times New Roman"/>
                <w:sz w:val="26"/>
                <w:szCs w:val="26"/>
              </w:rPr>
            </w:pPr>
            <w:r w:rsidRPr="00957B40">
              <w:rPr>
                <w:rFonts w:ascii="Times New Roman" w:hAnsi="Times New Roman"/>
                <w:sz w:val="26"/>
                <w:szCs w:val="26"/>
              </w:rPr>
              <w:t>Đ/c: …..</w:t>
            </w:r>
          </w:p>
          <w:p w14:paraId="7844164A" w14:textId="77777777" w:rsidR="00EF6205" w:rsidRPr="00957B40" w:rsidRDefault="00EF6205" w:rsidP="000D2FAF">
            <w:pPr>
              <w:spacing w:line="278" w:lineRule="auto"/>
              <w:ind w:firstLine="376"/>
              <w:jc w:val="both"/>
              <w:rPr>
                <w:rFonts w:ascii="Times New Roman" w:hAnsi="Times New Roman"/>
                <w:sz w:val="26"/>
                <w:szCs w:val="26"/>
                <w:lang w:val="it-IT"/>
              </w:rPr>
            </w:pPr>
            <w:r w:rsidRPr="00957B40">
              <w:rPr>
                <w:rFonts w:ascii="Times New Roman" w:hAnsi="Times New Roman"/>
                <w:sz w:val="26"/>
                <w:szCs w:val="26"/>
                <w:lang w:val="it-IT"/>
              </w:rPr>
              <w:t>Bầu đại biểu chính thức và dự khuyết một lần. Xin ý kiến Đại hội. Đại biểu nào có số phiếu trên 50% thấp nhất là đại biểu dự khuyết.</w:t>
            </w:r>
          </w:p>
          <w:p w14:paraId="67180F2A" w14:textId="77777777" w:rsidR="00EF6205" w:rsidRPr="00957B40" w:rsidRDefault="00EF6205" w:rsidP="000D2FAF">
            <w:pPr>
              <w:spacing w:line="278" w:lineRule="auto"/>
              <w:jc w:val="both"/>
              <w:rPr>
                <w:rFonts w:ascii="Times New Roman" w:hAnsi="Times New Roman"/>
                <w:i/>
                <w:sz w:val="26"/>
                <w:szCs w:val="26"/>
              </w:rPr>
            </w:pPr>
            <w:r w:rsidRPr="00957B40">
              <w:rPr>
                <w:rFonts w:ascii="Times New Roman" w:hAnsi="Times New Roman"/>
                <w:i/>
                <w:sz w:val="26"/>
                <w:szCs w:val="26"/>
              </w:rPr>
              <w:t>Xin cảm ơn đại hội!</w:t>
            </w:r>
          </w:p>
          <w:p w14:paraId="210AA8E2" w14:textId="77777777" w:rsidR="00EF6205" w:rsidRPr="00957B40" w:rsidRDefault="00EF6205" w:rsidP="000D2FAF">
            <w:pPr>
              <w:spacing w:line="278" w:lineRule="auto"/>
              <w:ind w:firstLine="720"/>
              <w:jc w:val="both"/>
              <w:rPr>
                <w:rStyle w:val="apple-style-span"/>
                <w:rFonts w:ascii="Times New Roman" w:hAnsi="Times New Roman"/>
                <w:spacing w:val="-6"/>
                <w:sz w:val="26"/>
                <w:szCs w:val="26"/>
                <w:lang w:val="nl-NL"/>
              </w:rPr>
            </w:pPr>
            <w:r w:rsidRPr="00957B40">
              <w:rPr>
                <w:rFonts w:ascii="Times New Roman" w:hAnsi="Times New Roman"/>
                <w:sz w:val="26"/>
                <w:szCs w:val="26"/>
                <w:lang w:val="it-IT"/>
              </w:rPr>
              <w:t>Mời Ban Bầu cử làm việc</w:t>
            </w:r>
            <w:r w:rsidRPr="00957B40">
              <w:rPr>
                <w:rFonts w:ascii="Times New Roman" w:hAnsi="Times New Roman"/>
                <w:bCs/>
                <w:iCs/>
                <w:sz w:val="26"/>
                <w:szCs w:val="26"/>
                <w:lang w:val="it-IT"/>
              </w:rPr>
              <w:t>.</w:t>
            </w:r>
          </w:p>
        </w:tc>
      </w:tr>
      <w:tr w:rsidR="00EF6205" w:rsidRPr="00957B40" w14:paraId="7427B1D6" w14:textId="77777777" w:rsidTr="000D2FAF">
        <w:trPr>
          <w:jc w:val="center"/>
        </w:trPr>
        <w:tc>
          <w:tcPr>
            <w:tcW w:w="576" w:type="dxa"/>
            <w:vMerge w:val="restart"/>
            <w:vAlign w:val="center"/>
          </w:tcPr>
          <w:p w14:paraId="0EB41504"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p w14:paraId="2D96E982" w14:textId="77777777" w:rsidR="00EF6205" w:rsidRPr="00957B40" w:rsidRDefault="00EF6205" w:rsidP="000D2FAF">
            <w:pPr>
              <w:spacing w:line="278" w:lineRule="auto"/>
              <w:jc w:val="center"/>
              <w:rPr>
                <w:rFonts w:ascii="Times New Roman" w:hAnsi="Times New Roman"/>
                <w:b/>
                <w:iCs/>
                <w:sz w:val="26"/>
                <w:szCs w:val="26"/>
                <w:lang w:val="nl-NL"/>
              </w:rPr>
            </w:pPr>
          </w:p>
        </w:tc>
        <w:tc>
          <w:tcPr>
            <w:tcW w:w="1235" w:type="dxa"/>
            <w:vMerge w:val="restart"/>
            <w:vAlign w:val="center"/>
          </w:tcPr>
          <w:p w14:paraId="1188FCC4"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Merge w:val="restart"/>
            <w:vAlign w:val="center"/>
          </w:tcPr>
          <w:p w14:paraId="4F55AB31" w14:textId="77777777" w:rsidR="00EF6205" w:rsidRPr="00957B40" w:rsidRDefault="00EF6205" w:rsidP="000D2FAF">
            <w:pPr>
              <w:spacing w:line="278" w:lineRule="auto"/>
              <w:jc w:val="center"/>
              <w:rPr>
                <w:rFonts w:ascii="Times New Roman" w:hAnsi="Times New Roman"/>
                <w:i/>
                <w:spacing w:val="4"/>
                <w:sz w:val="26"/>
                <w:szCs w:val="26"/>
                <w:lang w:val="it-IT"/>
              </w:rPr>
            </w:pPr>
            <w:r w:rsidRPr="00957B40">
              <w:rPr>
                <w:rFonts w:ascii="Times New Roman" w:hAnsi="Times New Roman"/>
                <w:b/>
                <w:spacing w:val="4"/>
                <w:sz w:val="26"/>
                <w:szCs w:val="26"/>
                <w:lang w:val="nl-NL"/>
              </w:rPr>
              <w:t xml:space="preserve">Bầu </w:t>
            </w:r>
            <w:r w:rsidRPr="00957B40">
              <w:rPr>
                <w:rFonts w:ascii="Times New Roman" w:hAnsi="Times New Roman"/>
                <w:b/>
                <w:spacing w:val="4"/>
                <w:sz w:val="26"/>
                <w:szCs w:val="26"/>
                <w:lang w:val="it-IT"/>
              </w:rPr>
              <w:t xml:space="preserve">đại biểu dự Đại hội </w:t>
            </w:r>
            <w:r w:rsidRPr="00957B40">
              <w:rPr>
                <w:rFonts w:ascii="Times New Roman" w:hAnsi="Times New Roman"/>
                <w:b/>
                <w:spacing w:val="4"/>
                <w:sz w:val="26"/>
                <w:szCs w:val="26"/>
              </w:rPr>
              <w:t xml:space="preserve">công đoàn </w:t>
            </w:r>
            <w:r w:rsidRPr="00957B40">
              <w:rPr>
                <w:rFonts w:ascii="Times New Roman" w:hAnsi="Times New Roman"/>
                <w:b/>
                <w:i/>
                <w:spacing w:val="4"/>
                <w:sz w:val="26"/>
                <w:szCs w:val="26"/>
              </w:rPr>
              <w:t>(cấp trên)</w:t>
            </w:r>
          </w:p>
        </w:tc>
        <w:tc>
          <w:tcPr>
            <w:tcW w:w="1864" w:type="dxa"/>
            <w:vAlign w:val="center"/>
          </w:tcPr>
          <w:p w14:paraId="2495554A" w14:textId="77777777" w:rsidR="00EF6205" w:rsidRPr="00957B40" w:rsidRDefault="00EF6205" w:rsidP="000D2FAF">
            <w:pPr>
              <w:spacing w:line="278" w:lineRule="auto"/>
              <w:ind w:left="-57" w:right="-57"/>
              <w:jc w:val="center"/>
              <w:rPr>
                <w:rFonts w:ascii="Times New Roman" w:hAnsi="Times New Roman"/>
                <w:b/>
                <w:bCs/>
                <w:sz w:val="26"/>
                <w:szCs w:val="26"/>
              </w:rPr>
            </w:pPr>
            <w:r w:rsidRPr="00957B40">
              <w:rPr>
                <w:rFonts w:ascii="Times New Roman" w:hAnsi="Times New Roman"/>
                <w:b/>
                <w:bCs/>
                <w:sz w:val="26"/>
                <w:szCs w:val="26"/>
              </w:rPr>
              <w:t>Ban Bầu cử</w:t>
            </w:r>
          </w:p>
          <w:p w14:paraId="0FF5AD3C" w14:textId="77777777" w:rsidR="00EF6205" w:rsidRPr="00957B40" w:rsidRDefault="00EF6205" w:rsidP="000D2FAF">
            <w:pPr>
              <w:spacing w:line="278" w:lineRule="auto"/>
              <w:ind w:left="-57" w:right="-57"/>
              <w:jc w:val="center"/>
              <w:rPr>
                <w:rFonts w:ascii="Times New Roman" w:hAnsi="Times New Roman"/>
                <w:b/>
                <w:bCs/>
                <w:sz w:val="26"/>
                <w:szCs w:val="26"/>
                <w:lang w:bidi="en-US"/>
              </w:rPr>
            </w:pPr>
            <w:r w:rsidRPr="00957B40">
              <w:rPr>
                <w:rFonts w:ascii="Times New Roman" w:hAnsi="Times New Roman"/>
                <w:sz w:val="26"/>
                <w:szCs w:val="26"/>
                <w:lang w:val="nl-NL"/>
              </w:rPr>
              <w:t>Đ/c Trưởng ban bầu cử</w:t>
            </w:r>
          </w:p>
        </w:tc>
        <w:tc>
          <w:tcPr>
            <w:tcW w:w="8282" w:type="dxa"/>
            <w:vAlign w:val="center"/>
          </w:tcPr>
          <w:p w14:paraId="5F0396DC" w14:textId="77777777" w:rsidR="00EF6205" w:rsidRPr="00957B40" w:rsidRDefault="00EF6205" w:rsidP="000D2FAF">
            <w:pPr>
              <w:spacing w:line="278" w:lineRule="auto"/>
              <w:jc w:val="both"/>
              <w:rPr>
                <w:rFonts w:ascii="Times New Roman" w:hAnsi="Times New Roman"/>
                <w:sz w:val="26"/>
                <w:szCs w:val="26"/>
              </w:rPr>
            </w:pPr>
            <w:r w:rsidRPr="00957B40">
              <w:rPr>
                <w:rFonts w:ascii="Times New Roman" w:hAnsi="Times New Roman"/>
                <w:i/>
                <w:sz w:val="26"/>
                <w:szCs w:val="26"/>
              </w:rPr>
              <w:t>Kính thưa đại hội!</w:t>
            </w:r>
          </w:p>
          <w:p w14:paraId="27BF5B60" w14:textId="77777777" w:rsidR="00EF6205" w:rsidRPr="00957B40" w:rsidRDefault="00EF6205" w:rsidP="000D2FAF">
            <w:pPr>
              <w:spacing w:line="278" w:lineRule="auto"/>
              <w:ind w:firstLine="376"/>
              <w:jc w:val="both"/>
              <w:rPr>
                <w:rFonts w:ascii="Times New Roman" w:hAnsi="Times New Roman"/>
                <w:sz w:val="26"/>
                <w:szCs w:val="26"/>
              </w:rPr>
            </w:pPr>
            <w:r w:rsidRPr="00957B40">
              <w:rPr>
                <w:rFonts w:ascii="Times New Roman" w:hAnsi="Times New Roman"/>
                <w:sz w:val="26"/>
                <w:szCs w:val="26"/>
              </w:rPr>
              <w:t>- Về thể lệ bầu cử giống với thể lệ bầu cử Ban chấp hành. Ban bầu cử xin tiến hành phát phiếu</w:t>
            </w:r>
          </w:p>
          <w:p w14:paraId="73214977" w14:textId="77777777" w:rsidR="00EF6205" w:rsidRPr="00957B40" w:rsidRDefault="00EF6205" w:rsidP="000D2FAF">
            <w:pPr>
              <w:spacing w:line="278" w:lineRule="auto"/>
              <w:ind w:firstLine="376"/>
              <w:jc w:val="both"/>
              <w:rPr>
                <w:ins w:id="11" w:author="CKTVB" w:date="2023-02-14T17:11:00Z"/>
                <w:rFonts w:ascii="Times New Roman" w:hAnsi="Times New Roman"/>
                <w:sz w:val="26"/>
                <w:szCs w:val="26"/>
              </w:rPr>
            </w:pPr>
            <w:r w:rsidRPr="00957B40">
              <w:rPr>
                <w:rFonts w:ascii="Times New Roman" w:hAnsi="Times New Roman"/>
                <w:sz w:val="26"/>
                <w:szCs w:val="26"/>
              </w:rPr>
              <w:t xml:space="preserve">- Công bố kết quả kiểm phiếu </w:t>
            </w:r>
            <w:r w:rsidRPr="00957B40">
              <w:rPr>
                <w:rFonts w:ascii="Times New Roman" w:hAnsi="Times New Roman"/>
                <w:b/>
                <w:i/>
                <w:sz w:val="26"/>
                <w:szCs w:val="26"/>
              </w:rPr>
              <w:t>(Đọc Biên bản kiểm phiếu)</w:t>
            </w:r>
          </w:p>
          <w:p w14:paraId="5F0C4108" w14:textId="77777777" w:rsidR="00EF6205" w:rsidRPr="00957B40" w:rsidRDefault="00EF6205" w:rsidP="000D2FAF">
            <w:pPr>
              <w:spacing w:line="278" w:lineRule="auto"/>
              <w:ind w:firstLine="376"/>
              <w:jc w:val="both"/>
              <w:rPr>
                <w:rStyle w:val="apple-style-span"/>
                <w:rFonts w:ascii="Times New Roman" w:hAnsi="Times New Roman"/>
                <w:sz w:val="26"/>
                <w:szCs w:val="26"/>
                <w:lang w:val="it-IT"/>
              </w:rPr>
            </w:pPr>
            <w:r w:rsidRPr="00957B40">
              <w:rPr>
                <w:rFonts w:ascii="Times New Roman" w:hAnsi="Times New Roman"/>
                <w:sz w:val="26"/>
                <w:szCs w:val="26"/>
              </w:rPr>
              <w:t>- Báo cáo Đoàn Chủ tịch và Đại hội kết quả kiểm phiếu.</w:t>
            </w:r>
          </w:p>
        </w:tc>
      </w:tr>
      <w:tr w:rsidR="00EF6205" w:rsidRPr="00957B40" w14:paraId="3FAFFED8" w14:textId="77777777" w:rsidTr="000D2FAF">
        <w:trPr>
          <w:jc w:val="center"/>
        </w:trPr>
        <w:tc>
          <w:tcPr>
            <w:tcW w:w="576" w:type="dxa"/>
            <w:vMerge/>
            <w:vAlign w:val="center"/>
          </w:tcPr>
          <w:p w14:paraId="31DE4818" w14:textId="77777777" w:rsidR="00EF6205" w:rsidRPr="00957B40" w:rsidRDefault="00EF6205" w:rsidP="000D2FAF">
            <w:pPr>
              <w:spacing w:line="278" w:lineRule="auto"/>
              <w:jc w:val="center"/>
              <w:rPr>
                <w:rFonts w:ascii="Times New Roman" w:hAnsi="Times New Roman"/>
                <w:b/>
                <w:iCs/>
                <w:sz w:val="26"/>
                <w:szCs w:val="26"/>
                <w:lang w:val="nl-NL"/>
              </w:rPr>
            </w:pPr>
          </w:p>
        </w:tc>
        <w:tc>
          <w:tcPr>
            <w:tcW w:w="1235" w:type="dxa"/>
            <w:vMerge/>
            <w:vAlign w:val="center"/>
          </w:tcPr>
          <w:p w14:paraId="37808308" w14:textId="77777777" w:rsidR="00EF6205" w:rsidRPr="00957B40" w:rsidRDefault="00EF6205" w:rsidP="000D2FAF">
            <w:pPr>
              <w:spacing w:line="278" w:lineRule="auto"/>
              <w:ind w:left="-57" w:right="-57"/>
              <w:jc w:val="center"/>
              <w:rPr>
                <w:rFonts w:ascii="Times New Roman" w:hAnsi="Times New Roman"/>
                <w:iCs/>
                <w:sz w:val="26"/>
                <w:szCs w:val="26"/>
                <w:lang w:val="nl-NL"/>
              </w:rPr>
            </w:pPr>
          </w:p>
        </w:tc>
        <w:tc>
          <w:tcPr>
            <w:tcW w:w="2482" w:type="dxa"/>
            <w:vMerge/>
            <w:vAlign w:val="center"/>
          </w:tcPr>
          <w:p w14:paraId="582F9A3A" w14:textId="77777777" w:rsidR="00EF6205" w:rsidRPr="00957B40" w:rsidRDefault="00EF6205" w:rsidP="000D2FAF">
            <w:pPr>
              <w:spacing w:line="278" w:lineRule="auto"/>
              <w:jc w:val="center"/>
              <w:rPr>
                <w:rFonts w:ascii="Times New Roman" w:hAnsi="Times New Roman"/>
                <w:sz w:val="26"/>
                <w:szCs w:val="26"/>
                <w:lang w:val="it-IT"/>
              </w:rPr>
            </w:pPr>
          </w:p>
        </w:tc>
        <w:tc>
          <w:tcPr>
            <w:tcW w:w="1864" w:type="dxa"/>
            <w:vAlign w:val="center"/>
          </w:tcPr>
          <w:p w14:paraId="353C987C" w14:textId="77777777" w:rsidR="00EF6205" w:rsidRPr="00957B40" w:rsidRDefault="00EF6205" w:rsidP="000D2FAF">
            <w:pPr>
              <w:spacing w:line="278" w:lineRule="auto"/>
              <w:jc w:val="center"/>
              <w:rPr>
                <w:rFonts w:ascii="Times New Roman" w:hAnsi="Times New Roman"/>
                <w:bCs/>
                <w:sz w:val="26"/>
                <w:szCs w:val="26"/>
                <w:lang w:val="it-IT" w:bidi="en-US"/>
              </w:rPr>
            </w:pPr>
            <w:r w:rsidRPr="00957B40">
              <w:rPr>
                <w:rFonts w:ascii="Times New Roman" w:hAnsi="Times New Roman"/>
                <w:bCs/>
                <w:sz w:val="26"/>
                <w:szCs w:val="26"/>
                <w:lang w:val="it-IT" w:bidi="en-US"/>
              </w:rPr>
              <w:t>Đồng chí</w:t>
            </w:r>
          </w:p>
          <w:p w14:paraId="70B298B9" w14:textId="77777777" w:rsidR="00EF6205" w:rsidRPr="00957B40" w:rsidRDefault="00EF6205" w:rsidP="000D2FAF">
            <w:pPr>
              <w:spacing w:line="278" w:lineRule="auto"/>
              <w:jc w:val="center"/>
              <w:rPr>
                <w:rFonts w:ascii="Times New Roman" w:hAnsi="Times New Roman"/>
                <w:bCs/>
                <w:iCs/>
                <w:sz w:val="26"/>
                <w:szCs w:val="26"/>
                <w:lang w:val="nl-NL"/>
              </w:rPr>
            </w:pPr>
            <w:r w:rsidRPr="00957B40">
              <w:rPr>
                <w:rFonts w:ascii="Times New Roman" w:hAnsi="Times New Roman"/>
                <w:bCs/>
                <w:iCs/>
                <w:sz w:val="26"/>
                <w:szCs w:val="26"/>
                <w:lang w:val="nl-NL"/>
              </w:rPr>
              <w:t>B</w:t>
            </w:r>
          </w:p>
        </w:tc>
        <w:tc>
          <w:tcPr>
            <w:tcW w:w="8282" w:type="dxa"/>
            <w:vAlign w:val="center"/>
          </w:tcPr>
          <w:p w14:paraId="0E99DC95" w14:textId="77777777" w:rsidR="00EF6205" w:rsidRPr="00957B40" w:rsidRDefault="00EF6205" w:rsidP="000D2FAF">
            <w:pPr>
              <w:spacing w:line="278" w:lineRule="auto"/>
              <w:jc w:val="both"/>
              <w:rPr>
                <w:rStyle w:val="apple-style-span"/>
                <w:rFonts w:ascii="Times New Roman" w:hAnsi="Times New Roman"/>
                <w:sz w:val="26"/>
                <w:szCs w:val="26"/>
                <w:lang w:val="it-IT"/>
              </w:rPr>
            </w:pPr>
            <w:r w:rsidRPr="00957B40">
              <w:rPr>
                <w:rFonts w:ascii="Times New Roman" w:hAnsi="Times New Roman"/>
                <w:sz w:val="26"/>
                <w:szCs w:val="26"/>
                <w:lang w:val="it-IT"/>
              </w:rPr>
              <w:t xml:space="preserve">Đại hội chúc mừng các đ/c được bầu vào đoàn đại biểu đi dự </w:t>
            </w:r>
            <w:r w:rsidRPr="00957B40">
              <w:rPr>
                <w:rFonts w:ascii="Times New Roman" w:hAnsi="Times New Roman"/>
                <w:sz w:val="26"/>
                <w:szCs w:val="26"/>
              </w:rPr>
              <w:t xml:space="preserve">Đại hội đại biểu Công đoàn </w:t>
            </w:r>
            <w:r w:rsidRPr="00957B40">
              <w:rPr>
                <w:rFonts w:ascii="Times New Roman" w:hAnsi="Times New Roman"/>
                <w:b/>
                <w:i/>
                <w:sz w:val="26"/>
                <w:szCs w:val="26"/>
              </w:rPr>
              <w:t>(cấp trên)</w:t>
            </w:r>
          </w:p>
        </w:tc>
      </w:tr>
      <w:tr w:rsidR="00EF6205" w:rsidRPr="00957B40" w14:paraId="3156AC2A" w14:textId="77777777" w:rsidTr="000D2FAF">
        <w:trPr>
          <w:jc w:val="center"/>
        </w:trPr>
        <w:tc>
          <w:tcPr>
            <w:tcW w:w="576" w:type="dxa"/>
            <w:vMerge w:val="restart"/>
            <w:vAlign w:val="center"/>
          </w:tcPr>
          <w:p w14:paraId="5DD07F94"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restart"/>
            <w:vAlign w:val="center"/>
          </w:tcPr>
          <w:p w14:paraId="22BB4C2D"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0666140C" w14:textId="77777777" w:rsidR="00EF6205" w:rsidRPr="00957B40" w:rsidRDefault="00EF6205" w:rsidP="000D2FAF">
            <w:pPr>
              <w:spacing w:line="278" w:lineRule="auto"/>
              <w:jc w:val="center"/>
              <w:rPr>
                <w:rFonts w:ascii="Times New Roman" w:hAnsi="Times New Roman"/>
                <w:b/>
                <w:sz w:val="26"/>
                <w:szCs w:val="26"/>
                <w:lang w:val="it-IT"/>
              </w:rPr>
            </w:pPr>
            <w:r w:rsidRPr="00957B40">
              <w:rPr>
                <w:rFonts w:ascii="Times New Roman" w:hAnsi="Times New Roman"/>
                <w:b/>
                <w:sz w:val="26"/>
                <w:szCs w:val="26"/>
                <w:lang w:val="it-IT"/>
              </w:rPr>
              <w:t>Mời BCH nhiệm kỳ mới ra mắt Đại hội và phát biểu nhận nhiệm vụ</w:t>
            </w:r>
          </w:p>
        </w:tc>
        <w:tc>
          <w:tcPr>
            <w:tcW w:w="1864" w:type="dxa"/>
            <w:vAlign w:val="center"/>
          </w:tcPr>
          <w:p w14:paraId="151BBE98" w14:textId="77777777" w:rsidR="00EF6205" w:rsidRPr="00957B40" w:rsidRDefault="00EF6205" w:rsidP="000D2FAF">
            <w:pPr>
              <w:spacing w:line="278" w:lineRule="auto"/>
              <w:jc w:val="center"/>
              <w:rPr>
                <w:rFonts w:ascii="Times New Roman" w:hAnsi="Times New Roman"/>
                <w:bCs/>
                <w:sz w:val="26"/>
                <w:szCs w:val="26"/>
                <w:lang w:val="it-IT" w:bidi="en-US"/>
              </w:rPr>
            </w:pPr>
            <w:r w:rsidRPr="00957B40">
              <w:rPr>
                <w:rFonts w:ascii="Times New Roman" w:hAnsi="Times New Roman"/>
                <w:bCs/>
                <w:sz w:val="26"/>
                <w:szCs w:val="26"/>
                <w:lang w:val="it-IT" w:bidi="en-US"/>
              </w:rPr>
              <w:t>Đồng chí</w:t>
            </w:r>
          </w:p>
          <w:p w14:paraId="646B8377" w14:textId="77777777" w:rsidR="00EF6205" w:rsidRPr="00957B40" w:rsidRDefault="00EF6205" w:rsidP="000D2FAF">
            <w:pPr>
              <w:spacing w:line="278" w:lineRule="auto"/>
              <w:jc w:val="center"/>
              <w:rPr>
                <w:rFonts w:ascii="Times New Roman" w:hAnsi="Times New Roman"/>
                <w:bCs/>
                <w:sz w:val="26"/>
                <w:szCs w:val="26"/>
                <w:lang w:val="it-IT" w:bidi="en-US"/>
              </w:rPr>
            </w:pPr>
            <w:r w:rsidRPr="00957B40">
              <w:rPr>
                <w:rFonts w:ascii="Times New Roman" w:hAnsi="Times New Roman"/>
                <w:bCs/>
                <w:sz w:val="26"/>
                <w:szCs w:val="26"/>
                <w:lang w:val="it-IT" w:bidi="en-US"/>
              </w:rPr>
              <w:t>C đứng tại chỗ</w:t>
            </w:r>
          </w:p>
          <w:p w14:paraId="0B9F598E" w14:textId="77777777" w:rsidR="00EF6205" w:rsidRPr="00957B40" w:rsidRDefault="00EF6205" w:rsidP="000D2FAF">
            <w:pPr>
              <w:spacing w:line="278" w:lineRule="auto"/>
              <w:jc w:val="center"/>
              <w:rPr>
                <w:rFonts w:ascii="Times New Roman" w:hAnsi="Times New Roman"/>
                <w:bCs/>
                <w:sz w:val="26"/>
                <w:szCs w:val="26"/>
                <w:lang w:val="it-IT" w:bidi="en-US"/>
              </w:rPr>
            </w:pPr>
          </w:p>
          <w:p w14:paraId="7B3B5095" w14:textId="77777777" w:rsidR="00EF6205" w:rsidRPr="00957B40" w:rsidRDefault="00EF6205" w:rsidP="000D2FAF">
            <w:pPr>
              <w:spacing w:line="278" w:lineRule="auto"/>
              <w:jc w:val="center"/>
              <w:rPr>
                <w:rFonts w:ascii="Times New Roman" w:hAnsi="Times New Roman"/>
                <w:bCs/>
                <w:sz w:val="26"/>
                <w:szCs w:val="26"/>
                <w:lang w:val="it-IT" w:bidi="en-US"/>
              </w:rPr>
            </w:pPr>
          </w:p>
          <w:p w14:paraId="2D8F6695" w14:textId="77777777" w:rsidR="00EF6205" w:rsidRPr="00957B40" w:rsidRDefault="00EF6205" w:rsidP="000D2FAF">
            <w:pPr>
              <w:spacing w:line="278" w:lineRule="auto"/>
              <w:jc w:val="center"/>
              <w:rPr>
                <w:rFonts w:ascii="Times New Roman" w:hAnsi="Times New Roman"/>
                <w:bCs/>
                <w:sz w:val="26"/>
                <w:szCs w:val="26"/>
                <w:lang w:val="it-IT" w:bidi="en-US"/>
              </w:rPr>
            </w:pPr>
          </w:p>
          <w:p w14:paraId="715F1EBE" w14:textId="77777777" w:rsidR="00EF6205" w:rsidRPr="00957B40" w:rsidRDefault="00EF6205" w:rsidP="000D2FAF">
            <w:pPr>
              <w:spacing w:line="278" w:lineRule="auto"/>
              <w:jc w:val="center"/>
              <w:rPr>
                <w:rFonts w:ascii="Times New Roman" w:hAnsi="Times New Roman"/>
                <w:bCs/>
                <w:sz w:val="26"/>
                <w:szCs w:val="26"/>
                <w:lang w:val="it-IT" w:bidi="en-US"/>
              </w:rPr>
            </w:pPr>
            <w:r w:rsidRPr="00957B40">
              <w:rPr>
                <w:rFonts w:ascii="Times New Roman" w:hAnsi="Times New Roman"/>
                <w:bCs/>
                <w:sz w:val="26"/>
                <w:szCs w:val="26"/>
                <w:lang w:val="it-IT" w:bidi="en-US"/>
              </w:rPr>
              <w:t>Đồng chí sẽ được chỉ đinh là triệu tập viên</w:t>
            </w:r>
          </w:p>
          <w:p w14:paraId="692B5D33" w14:textId="77777777" w:rsidR="00EF6205" w:rsidRPr="00957B40" w:rsidRDefault="00EF6205" w:rsidP="000D2FAF">
            <w:pPr>
              <w:spacing w:line="278" w:lineRule="auto"/>
              <w:jc w:val="center"/>
              <w:rPr>
                <w:rFonts w:ascii="Times New Roman" w:hAnsi="Times New Roman"/>
                <w:bCs/>
                <w:sz w:val="26"/>
                <w:szCs w:val="26"/>
                <w:lang w:val="it-IT" w:bidi="en-US"/>
              </w:rPr>
            </w:pPr>
          </w:p>
        </w:tc>
        <w:tc>
          <w:tcPr>
            <w:tcW w:w="8282" w:type="dxa"/>
            <w:vAlign w:val="center"/>
          </w:tcPr>
          <w:p w14:paraId="3FA3693C" w14:textId="77777777" w:rsidR="00EF6205" w:rsidRPr="00957B40" w:rsidRDefault="00EF6205" w:rsidP="000D2FAF">
            <w:pPr>
              <w:spacing w:line="278" w:lineRule="auto"/>
              <w:ind w:firstLine="709"/>
              <w:jc w:val="both"/>
              <w:rPr>
                <w:rFonts w:ascii="Times New Roman" w:hAnsi="Times New Roman"/>
                <w:sz w:val="26"/>
                <w:szCs w:val="26"/>
              </w:rPr>
            </w:pPr>
            <w:r w:rsidRPr="00957B40">
              <w:rPr>
                <w:rFonts w:ascii="Times New Roman" w:hAnsi="Times New Roman"/>
                <w:i/>
                <w:sz w:val="26"/>
                <w:szCs w:val="26"/>
              </w:rPr>
              <w:t>Kính thưa đại hội!</w:t>
            </w:r>
          </w:p>
          <w:p w14:paraId="7B08F85D" w14:textId="77777777" w:rsidR="00EF6205" w:rsidRPr="00957B40" w:rsidRDefault="00EF6205" w:rsidP="000D2FAF">
            <w:pPr>
              <w:spacing w:line="278" w:lineRule="auto"/>
              <w:ind w:firstLine="709"/>
              <w:jc w:val="both"/>
              <w:rPr>
                <w:rFonts w:ascii="Times New Roman" w:hAnsi="Times New Roman"/>
                <w:sz w:val="26"/>
                <w:szCs w:val="26"/>
              </w:rPr>
            </w:pPr>
            <w:r w:rsidRPr="00957B40">
              <w:rPr>
                <w:rFonts w:ascii="Times New Roman" w:hAnsi="Times New Roman"/>
                <w:sz w:val="26"/>
                <w:szCs w:val="26"/>
              </w:rPr>
              <w:t xml:space="preserve">- Với sự tín nhiệm cao của Đại hội, sau đây tôi xin kính mời BCH Công đoàn …..nhiệm kỳ 2023 - 2028 gồm …. đồng chí có tên sau đây ra mắt Đại hội….. và xin kính mời đồng chí </w:t>
            </w:r>
            <w:r w:rsidRPr="00957B40">
              <w:rPr>
                <w:rFonts w:ascii="Times New Roman" w:hAnsi="Times New Roman"/>
                <w:b/>
                <w:i/>
                <w:sz w:val="26"/>
                <w:szCs w:val="26"/>
              </w:rPr>
              <w:t>(lãnh đạo công đoàn cấp trên và lãnh đạo đơn vị)</w:t>
            </w:r>
            <w:r w:rsidRPr="00957B40">
              <w:rPr>
                <w:rFonts w:ascii="Times New Roman" w:hAnsi="Times New Roman"/>
                <w:sz w:val="26"/>
                <w:szCs w:val="26"/>
              </w:rPr>
              <w:t xml:space="preserve"> tặng hoa chúc mừng các đồng chí được Đại hội tín nhiệm bầu vào BCH nhiệm kỳ 2023 – 2028</w:t>
            </w:r>
          </w:p>
          <w:p w14:paraId="222CF243" w14:textId="77777777" w:rsidR="00EF6205" w:rsidRPr="00957B40" w:rsidRDefault="00EF6205" w:rsidP="000D2FAF">
            <w:pPr>
              <w:spacing w:line="278" w:lineRule="auto"/>
              <w:ind w:firstLine="709"/>
              <w:jc w:val="both"/>
              <w:rPr>
                <w:rFonts w:ascii="Times New Roman" w:hAnsi="Times New Roman"/>
                <w:sz w:val="26"/>
                <w:szCs w:val="26"/>
                <w:u w:val="single"/>
              </w:rPr>
            </w:pPr>
            <w:r w:rsidRPr="00957B40">
              <w:rPr>
                <w:rFonts w:ascii="Times New Roman" w:hAnsi="Times New Roman"/>
                <w:sz w:val="26"/>
                <w:szCs w:val="26"/>
              </w:rPr>
              <w:t xml:space="preserve">- Đ/c  triệu tập viên thay mặt BCH phát biểu nhận nhiệm vụ và cảm ơn Đại hội, cảm ơn Công đoàn Bộ và Chi ủy, Lãnh đạo </w:t>
            </w:r>
          </w:p>
        </w:tc>
      </w:tr>
      <w:tr w:rsidR="00EF6205" w:rsidRPr="00957B40" w14:paraId="5A884F02" w14:textId="77777777" w:rsidTr="000D2FAF">
        <w:trPr>
          <w:trHeight w:val="3330"/>
          <w:jc w:val="center"/>
        </w:trPr>
        <w:tc>
          <w:tcPr>
            <w:tcW w:w="576" w:type="dxa"/>
            <w:vMerge/>
            <w:vAlign w:val="center"/>
          </w:tcPr>
          <w:p w14:paraId="65178718" w14:textId="77777777" w:rsidR="00EF6205" w:rsidRPr="00957B40" w:rsidRDefault="00EF6205" w:rsidP="000D2FAF">
            <w:pPr>
              <w:spacing w:line="278" w:lineRule="auto"/>
              <w:jc w:val="center"/>
              <w:rPr>
                <w:rFonts w:ascii="Times New Roman" w:hAnsi="Times New Roman"/>
                <w:b/>
                <w:iCs/>
                <w:sz w:val="26"/>
                <w:szCs w:val="26"/>
                <w:lang w:val="nl-NL"/>
              </w:rPr>
            </w:pPr>
          </w:p>
        </w:tc>
        <w:tc>
          <w:tcPr>
            <w:tcW w:w="1235" w:type="dxa"/>
            <w:vMerge/>
            <w:vAlign w:val="center"/>
          </w:tcPr>
          <w:p w14:paraId="52A69AA1" w14:textId="77777777" w:rsidR="00EF6205" w:rsidRPr="00957B40" w:rsidRDefault="00EF6205" w:rsidP="000D2FAF">
            <w:pPr>
              <w:spacing w:line="278" w:lineRule="auto"/>
              <w:ind w:left="-57" w:right="-57"/>
              <w:jc w:val="center"/>
              <w:rPr>
                <w:rFonts w:ascii="Times New Roman" w:hAnsi="Times New Roman"/>
                <w:b/>
                <w:iCs/>
                <w:sz w:val="26"/>
                <w:szCs w:val="26"/>
                <w:lang w:val="nl-NL"/>
                <w:rPrChange w:id="12" w:author="ADMIN" w:date="2023-02-14T13:29:00Z">
                  <w:rPr>
                    <w:b/>
                    <w:iCs/>
                    <w:color w:val="FF0000"/>
                    <w:sz w:val="25"/>
                    <w:szCs w:val="25"/>
                    <w:lang w:val="nl-NL"/>
                  </w:rPr>
                </w:rPrChange>
              </w:rPr>
            </w:pPr>
          </w:p>
        </w:tc>
        <w:tc>
          <w:tcPr>
            <w:tcW w:w="2482" w:type="dxa"/>
            <w:vAlign w:val="center"/>
          </w:tcPr>
          <w:p w14:paraId="5C86F671" w14:textId="77777777" w:rsidR="00EF6205" w:rsidRPr="00957B40" w:rsidRDefault="000671C5" w:rsidP="000D2FAF">
            <w:pPr>
              <w:spacing w:line="278" w:lineRule="auto"/>
              <w:jc w:val="center"/>
              <w:rPr>
                <w:rFonts w:ascii="Times New Roman" w:hAnsi="Times New Roman"/>
                <w:b/>
                <w:sz w:val="26"/>
                <w:szCs w:val="26"/>
                <w:lang w:val="it-IT"/>
                <w:rPrChange w:id="13" w:author="ADMIN" w:date="2023-02-14T13:29:00Z">
                  <w:rPr>
                    <w:b/>
                    <w:color w:val="FF0000"/>
                    <w:sz w:val="25"/>
                    <w:szCs w:val="25"/>
                    <w:lang w:val="it-IT"/>
                  </w:rPr>
                </w:rPrChange>
              </w:rPr>
            </w:pPr>
            <w:r w:rsidRPr="00957B40">
              <w:rPr>
                <w:rFonts w:ascii="Times New Roman" w:hAnsi="Times New Roman"/>
                <w:b/>
                <w:sz w:val="26"/>
                <w:szCs w:val="26"/>
                <w:lang w:val="it-IT"/>
                <w:rPrChange w:id="14" w:author="ADMIN" w:date="2023-02-14T13:29:00Z">
                  <w:rPr>
                    <w:b/>
                    <w:color w:val="FF0000"/>
                    <w:sz w:val="25"/>
                    <w:szCs w:val="25"/>
                    <w:lang w:val="it-IT"/>
                  </w:rPr>
                </w:rPrChange>
              </w:rPr>
              <w:t xml:space="preserve">Tri ân các </w:t>
            </w:r>
            <w:r w:rsidRPr="00957B40">
              <w:rPr>
                <w:rFonts w:ascii="Times New Roman" w:hAnsi="Times New Roman" w:hint="eastAsia"/>
                <w:b/>
                <w:sz w:val="26"/>
                <w:szCs w:val="26"/>
                <w:lang w:val="it-IT"/>
                <w:rPrChange w:id="15" w:author="ADMIN" w:date="2023-02-14T13:29:00Z">
                  <w:rPr>
                    <w:rFonts w:hint="eastAsia"/>
                    <w:b/>
                    <w:color w:val="FF0000"/>
                    <w:sz w:val="25"/>
                    <w:szCs w:val="25"/>
                    <w:lang w:val="it-IT"/>
                  </w:rPr>
                </w:rPrChange>
              </w:rPr>
              <w:t>đ</w:t>
            </w:r>
            <w:r w:rsidRPr="00957B40">
              <w:rPr>
                <w:rFonts w:ascii="Times New Roman" w:hAnsi="Times New Roman"/>
                <w:b/>
                <w:sz w:val="26"/>
                <w:szCs w:val="26"/>
                <w:lang w:val="it-IT"/>
                <w:rPrChange w:id="16" w:author="ADMIN" w:date="2023-02-14T13:29:00Z">
                  <w:rPr>
                    <w:b/>
                    <w:color w:val="FF0000"/>
                    <w:sz w:val="25"/>
                    <w:szCs w:val="25"/>
                    <w:lang w:val="it-IT"/>
                  </w:rPr>
                </w:rPrChange>
              </w:rPr>
              <w:t>c BCH khóa cũ</w:t>
            </w:r>
          </w:p>
        </w:tc>
        <w:tc>
          <w:tcPr>
            <w:tcW w:w="1864" w:type="dxa"/>
            <w:vAlign w:val="center"/>
          </w:tcPr>
          <w:p w14:paraId="40A932BB" w14:textId="77777777" w:rsidR="00EF6205" w:rsidRPr="00957B40" w:rsidRDefault="000671C5" w:rsidP="000D2FAF">
            <w:pPr>
              <w:spacing w:line="278" w:lineRule="auto"/>
              <w:jc w:val="center"/>
              <w:rPr>
                <w:rFonts w:ascii="Times New Roman" w:hAnsi="Times New Roman"/>
                <w:bCs/>
                <w:sz w:val="26"/>
                <w:szCs w:val="26"/>
                <w:lang w:val="it-IT" w:bidi="en-US"/>
                <w:rPrChange w:id="17" w:author="ADMIN" w:date="2023-02-14T13:29:00Z">
                  <w:rPr>
                    <w:bCs/>
                    <w:color w:val="FF0000"/>
                    <w:sz w:val="25"/>
                    <w:szCs w:val="25"/>
                    <w:lang w:val="it-IT" w:bidi="en-US"/>
                  </w:rPr>
                </w:rPrChange>
              </w:rPr>
            </w:pPr>
            <w:r w:rsidRPr="00957B40">
              <w:rPr>
                <w:rFonts w:ascii="Times New Roman" w:hAnsi="Times New Roman" w:hint="eastAsia"/>
                <w:bCs/>
                <w:sz w:val="26"/>
                <w:szCs w:val="26"/>
                <w:lang w:val="it-IT" w:bidi="en-US"/>
                <w:rPrChange w:id="18" w:author="ADMIN" w:date="2023-02-14T13:29:00Z">
                  <w:rPr>
                    <w:rFonts w:hint="eastAsia"/>
                    <w:bCs/>
                    <w:color w:val="FF0000"/>
                    <w:sz w:val="25"/>
                    <w:szCs w:val="25"/>
                    <w:lang w:val="it-IT" w:bidi="en-US"/>
                  </w:rPr>
                </w:rPrChange>
              </w:rPr>
              <w:t>Đ</w:t>
            </w:r>
            <w:r w:rsidRPr="00957B40">
              <w:rPr>
                <w:rFonts w:ascii="Times New Roman" w:hAnsi="Times New Roman"/>
                <w:bCs/>
                <w:sz w:val="26"/>
                <w:szCs w:val="26"/>
                <w:lang w:val="it-IT" w:bidi="en-US"/>
                <w:rPrChange w:id="19" w:author="ADMIN" w:date="2023-02-14T13:29:00Z">
                  <w:rPr>
                    <w:bCs/>
                    <w:color w:val="FF0000"/>
                    <w:sz w:val="25"/>
                    <w:szCs w:val="25"/>
                    <w:lang w:val="it-IT" w:bidi="en-US"/>
                  </w:rPr>
                </w:rPrChange>
              </w:rPr>
              <w:t>ồng chí</w:t>
            </w:r>
          </w:p>
          <w:p w14:paraId="360BF611" w14:textId="77777777" w:rsidR="00EF6205" w:rsidRPr="00957B40" w:rsidRDefault="00EF6205" w:rsidP="000D2FAF">
            <w:pPr>
              <w:spacing w:line="278" w:lineRule="auto"/>
              <w:jc w:val="center"/>
              <w:rPr>
                <w:rFonts w:ascii="Times New Roman" w:hAnsi="Times New Roman"/>
                <w:bCs/>
                <w:sz w:val="26"/>
                <w:szCs w:val="26"/>
                <w:lang w:val="it-IT" w:bidi="en-US"/>
                <w:rPrChange w:id="20" w:author="ADMIN" w:date="2023-02-14T13:29:00Z">
                  <w:rPr>
                    <w:bCs/>
                    <w:color w:val="FF0000"/>
                    <w:sz w:val="25"/>
                    <w:szCs w:val="25"/>
                    <w:lang w:val="it-IT" w:bidi="en-US"/>
                  </w:rPr>
                </w:rPrChange>
              </w:rPr>
            </w:pPr>
            <w:r w:rsidRPr="00957B40">
              <w:rPr>
                <w:rFonts w:ascii="Times New Roman" w:hAnsi="Times New Roman"/>
                <w:bCs/>
                <w:sz w:val="26"/>
                <w:szCs w:val="26"/>
                <w:lang w:val="it-IT" w:bidi="en-US"/>
              </w:rPr>
              <w:t>B chủ động lên bục</w:t>
            </w:r>
          </w:p>
          <w:p w14:paraId="03EBC49E" w14:textId="77777777" w:rsidR="00EF6205" w:rsidRPr="00957B40" w:rsidRDefault="00EF6205" w:rsidP="000D2FAF">
            <w:pPr>
              <w:spacing w:line="278" w:lineRule="auto"/>
              <w:jc w:val="center"/>
              <w:rPr>
                <w:rFonts w:ascii="Times New Roman" w:hAnsi="Times New Roman"/>
                <w:bCs/>
                <w:sz w:val="26"/>
                <w:szCs w:val="26"/>
                <w:lang w:val="it-IT" w:bidi="en-US"/>
                <w:rPrChange w:id="21" w:author="ADMIN" w:date="2023-02-14T13:29:00Z">
                  <w:rPr>
                    <w:bCs/>
                    <w:color w:val="FF0000"/>
                    <w:sz w:val="25"/>
                    <w:szCs w:val="25"/>
                    <w:lang w:val="it-IT" w:bidi="en-US"/>
                  </w:rPr>
                </w:rPrChange>
              </w:rPr>
            </w:pPr>
          </w:p>
        </w:tc>
        <w:tc>
          <w:tcPr>
            <w:tcW w:w="8282" w:type="dxa"/>
            <w:vAlign w:val="center"/>
          </w:tcPr>
          <w:p w14:paraId="06E29E18" w14:textId="77777777" w:rsidR="00EF6205" w:rsidRPr="00957B40" w:rsidRDefault="000671C5" w:rsidP="000D2FAF">
            <w:pPr>
              <w:spacing w:line="278" w:lineRule="auto"/>
              <w:ind w:firstLine="709"/>
              <w:jc w:val="both"/>
              <w:rPr>
                <w:rFonts w:ascii="Times New Roman" w:hAnsi="Times New Roman"/>
                <w:i/>
                <w:sz w:val="26"/>
                <w:szCs w:val="26"/>
                <w:rPrChange w:id="22" w:author="ADMIN" w:date="2023-02-14T13:29:00Z">
                  <w:rPr>
                    <w:i/>
                    <w:color w:val="FF0000"/>
                    <w:sz w:val="25"/>
                    <w:szCs w:val="25"/>
                  </w:rPr>
                </w:rPrChange>
              </w:rPr>
            </w:pPr>
            <w:r w:rsidRPr="00957B40">
              <w:rPr>
                <w:rFonts w:ascii="Times New Roman" w:hAnsi="Times New Roman"/>
                <w:i/>
                <w:sz w:val="26"/>
                <w:szCs w:val="26"/>
                <w:rPrChange w:id="23" w:author="ADMIN" w:date="2023-02-14T13:29:00Z">
                  <w:rPr>
                    <w:i/>
                    <w:color w:val="FF0000"/>
                    <w:sz w:val="25"/>
                    <w:szCs w:val="25"/>
                  </w:rPr>
                </w:rPrChange>
              </w:rPr>
              <w:t>Kính Th</w:t>
            </w:r>
            <w:r w:rsidRPr="00957B40">
              <w:rPr>
                <w:rFonts w:ascii="Times New Roman" w:hAnsi="Times New Roman" w:hint="eastAsia"/>
                <w:i/>
                <w:sz w:val="26"/>
                <w:szCs w:val="26"/>
                <w:rPrChange w:id="24" w:author="ADMIN" w:date="2023-02-14T13:29:00Z">
                  <w:rPr>
                    <w:rFonts w:hint="eastAsia"/>
                    <w:i/>
                    <w:color w:val="FF0000"/>
                    <w:sz w:val="25"/>
                    <w:szCs w:val="25"/>
                  </w:rPr>
                </w:rPrChange>
              </w:rPr>
              <w:t>ư</w:t>
            </w:r>
            <w:r w:rsidRPr="00957B40">
              <w:rPr>
                <w:rFonts w:ascii="Times New Roman" w:hAnsi="Times New Roman"/>
                <w:i/>
                <w:sz w:val="26"/>
                <w:szCs w:val="26"/>
                <w:rPrChange w:id="25" w:author="ADMIN" w:date="2023-02-14T13:29:00Z">
                  <w:rPr>
                    <w:i/>
                    <w:color w:val="FF0000"/>
                    <w:sz w:val="25"/>
                    <w:szCs w:val="25"/>
                  </w:rPr>
                </w:rPrChange>
              </w:rPr>
              <w:t xml:space="preserve">a </w:t>
            </w:r>
            <w:r w:rsidRPr="00957B40">
              <w:rPr>
                <w:rFonts w:ascii="Times New Roman" w:hAnsi="Times New Roman" w:hint="eastAsia"/>
                <w:i/>
                <w:sz w:val="26"/>
                <w:szCs w:val="26"/>
                <w:rPrChange w:id="26" w:author="ADMIN" w:date="2023-02-14T13:29:00Z">
                  <w:rPr>
                    <w:rFonts w:hint="eastAsia"/>
                    <w:i/>
                    <w:color w:val="FF0000"/>
                    <w:sz w:val="25"/>
                    <w:szCs w:val="25"/>
                  </w:rPr>
                </w:rPrChange>
              </w:rPr>
              <w:t>đ</w:t>
            </w:r>
            <w:r w:rsidRPr="00957B40">
              <w:rPr>
                <w:rFonts w:ascii="Times New Roman" w:hAnsi="Times New Roman"/>
                <w:i/>
                <w:sz w:val="26"/>
                <w:szCs w:val="26"/>
                <w:rPrChange w:id="27" w:author="ADMIN" w:date="2023-02-14T13:29:00Z">
                  <w:rPr>
                    <w:i/>
                    <w:color w:val="FF0000"/>
                    <w:sz w:val="25"/>
                    <w:szCs w:val="25"/>
                  </w:rPr>
                </w:rPrChange>
              </w:rPr>
              <w:t>ại hội!</w:t>
            </w:r>
          </w:p>
          <w:p w14:paraId="3ED7B724" w14:textId="77777777" w:rsidR="00EF6205" w:rsidRPr="00957B40" w:rsidRDefault="000671C5" w:rsidP="00EF6205">
            <w:pPr>
              <w:numPr>
                <w:ilvl w:val="0"/>
                <w:numId w:val="18"/>
              </w:numPr>
              <w:spacing w:line="278" w:lineRule="auto"/>
              <w:ind w:left="71"/>
              <w:jc w:val="both"/>
              <w:rPr>
                <w:rFonts w:ascii="Times New Roman" w:hAnsi="Times New Roman"/>
                <w:sz w:val="26"/>
                <w:szCs w:val="26"/>
                <w:rPrChange w:id="28" w:author="ADMIN" w:date="2023-02-14T13:29:00Z">
                  <w:rPr>
                    <w:color w:val="FF0000"/>
                    <w:sz w:val="25"/>
                    <w:szCs w:val="25"/>
                  </w:rPr>
                </w:rPrChange>
              </w:rPr>
            </w:pPr>
            <w:r w:rsidRPr="00957B40">
              <w:rPr>
                <w:rFonts w:ascii="Times New Roman" w:hAnsi="Times New Roman"/>
                <w:sz w:val="26"/>
                <w:szCs w:val="26"/>
                <w:rPrChange w:id="29" w:author="ADMIN" w:date="2023-02-14T13:29:00Z">
                  <w:rPr>
                    <w:color w:val="FF0000"/>
                    <w:sz w:val="25"/>
                    <w:szCs w:val="25"/>
                  </w:rPr>
                </w:rPrChange>
              </w:rPr>
              <w:t xml:space="preserve">Trong nhiệm kỳ 2023 - 2028, một số </w:t>
            </w:r>
            <w:r w:rsidRPr="00957B40">
              <w:rPr>
                <w:rFonts w:ascii="Times New Roman" w:hAnsi="Times New Roman" w:hint="eastAsia"/>
                <w:sz w:val="26"/>
                <w:szCs w:val="26"/>
                <w:rPrChange w:id="30" w:author="ADMIN" w:date="2023-02-14T13:29:00Z">
                  <w:rPr>
                    <w:rFonts w:hint="eastAsia"/>
                    <w:color w:val="FF0000"/>
                    <w:sz w:val="25"/>
                    <w:szCs w:val="25"/>
                  </w:rPr>
                </w:rPrChange>
              </w:rPr>
              <w:t>đ</w:t>
            </w:r>
            <w:r w:rsidRPr="00957B40">
              <w:rPr>
                <w:rFonts w:ascii="Times New Roman" w:hAnsi="Times New Roman"/>
                <w:sz w:val="26"/>
                <w:szCs w:val="26"/>
                <w:rPrChange w:id="31" w:author="ADMIN" w:date="2023-02-14T13:29:00Z">
                  <w:rPr>
                    <w:color w:val="FF0000"/>
                    <w:sz w:val="25"/>
                    <w:szCs w:val="25"/>
                  </w:rPr>
                </w:rPrChange>
              </w:rPr>
              <w:t xml:space="preserve">ồng chí trong Ban </w:t>
            </w:r>
            <w:r w:rsidRPr="00957B40">
              <w:rPr>
                <w:rFonts w:ascii="Times New Roman" w:hAnsi="Times New Roman"/>
                <w:sz w:val="26"/>
                <w:szCs w:val="26"/>
                <w:lang w:val="vi-VN"/>
                <w:rPrChange w:id="32" w:author="ADMIN" w:date="2023-02-14T13:29:00Z">
                  <w:rPr>
                    <w:color w:val="FF0000"/>
                    <w:sz w:val="25"/>
                    <w:szCs w:val="25"/>
                    <w:lang w:val="vi-VN"/>
                  </w:rPr>
                </w:rPrChange>
              </w:rPr>
              <w:t>c</w:t>
            </w:r>
            <w:r w:rsidRPr="00957B40">
              <w:rPr>
                <w:rFonts w:ascii="Times New Roman" w:hAnsi="Times New Roman"/>
                <w:sz w:val="26"/>
                <w:szCs w:val="26"/>
                <w:rPrChange w:id="33" w:author="ADMIN" w:date="2023-02-14T13:29:00Z">
                  <w:rPr>
                    <w:color w:val="FF0000"/>
                    <w:sz w:val="25"/>
                    <w:szCs w:val="25"/>
                  </w:rPr>
                </w:rPrChange>
              </w:rPr>
              <w:t>hấp hành C</w:t>
            </w:r>
            <w:r w:rsidRPr="00957B40">
              <w:rPr>
                <w:rFonts w:ascii="Times New Roman" w:hAnsi="Times New Roman" w:hint="eastAsia"/>
                <w:sz w:val="26"/>
                <w:szCs w:val="26"/>
                <w:rPrChange w:id="34" w:author="ADMIN" w:date="2023-02-14T13:29:00Z">
                  <w:rPr>
                    <w:rFonts w:hint="eastAsia"/>
                    <w:color w:val="FF0000"/>
                    <w:sz w:val="25"/>
                    <w:szCs w:val="25"/>
                  </w:rPr>
                </w:rPrChange>
              </w:rPr>
              <w:t>Đ</w:t>
            </w:r>
            <w:r w:rsidRPr="00957B40">
              <w:rPr>
                <w:rFonts w:ascii="Times New Roman" w:hAnsi="Times New Roman"/>
                <w:sz w:val="26"/>
                <w:szCs w:val="26"/>
                <w:rPrChange w:id="35" w:author="ADMIN" w:date="2023-02-14T13:29:00Z">
                  <w:rPr>
                    <w:color w:val="FF0000"/>
                    <w:sz w:val="25"/>
                    <w:szCs w:val="25"/>
                  </w:rPr>
                </w:rPrChange>
              </w:rPr>
              <w:t xml:space="preserve"> khóa cũ không tiếp tục tham gia Ban </w:t>
            </w:r>
            <w:r w:rsidRPr="00957B40">
              <w:rPr>
                <w:rFonts w:ascii="Times New Roman" w:hAnsi="Times New Roman"/>
                <w:sz w:val="26"/>
                <w:szCs w:val="26"/>
                <w:lang w:val="vi-VN"/>
                <w:rPrChange w:id="36" w:author="ADMIN" w:date="2023-02-14T13:29:00Z">
                  <w:rPr>
                    <w:color w:val="FF0000"/>
                    <w:sz w:val="25"/>
                    <w:szCs w:val="25"/>
                    <w:lang w:val="vi-VN"/>
                  </w:rPr>
                </w:rPrChange>
              </w:rPr>
              <w:t>c</w:t>
            </w:r>
            <w:r w:rsidRPr="00957B40">
              <w:rPr>
                <w:rFonts w:ascii="Times New Roman" w:hAnsi="Times New Roman"/>
                <w:sz w:val="26"/>
                <w:szCs w:val="26"/>
                <w:rPrChange w:id="37" w:author="ADMIN" w:date="2023-02-14T13:29:00Z">
                  <w:rPr>
                    <w:color w:val="FF0000"/>
                    <w:sz w:val="25"/>
                    <w:szCs w:val="25"/>
                  </w:rPr>
                </w:rPrChange>
              </w:rPr>
              <w:t>hấp hành C</w:t>
            </w:r>
            <w:r w:rsidRPr="00957B40">
              <w:rPr>
                <w:rFonts w:ascii="Times New Roman" w:hAnsi="Times New Roman" w:hint="eastAsia"/>
                <w:sz w:val="26"/>
                <w:szCs w:val="26"/>
                <w:rPrChange w:id="38" w:author="ADMIN" w:date="2023-02-14T13:29:00Z">
                  <w:rPr>
                    <w:rFonts w:hint="eastAsia"/>
                    <w:color w:val="FF0000"/>
                    <w:sz w:val="25"/>
                    <w:szCs w:val="25"/>
                  </w:rPr>
                </w:rPrChange>
              </w:rPr>
              <w:t>Đ</w:t>
            </w:r>
            <w:r w:rsidRPr="00957B40">
              <w:rPr>
                <w:rFonts w:ascii="Times New Roman" w:hAnsi="Times New Roman"/>
                <w:sz w:val="26"/>
                <w:szCs w:val="26"/>
                <w:rPrChange w:id="39" w:author="ADMIN" w:date="2023-02-14T13:29:00Z">
                  <w:rPr>
                    <w:color w:val="FF0000"/>
                    <w:sz w:val="25"/>
                    <w:szCs w:val="25"/>
                  </w:rPr>
                </w:rPrChange>
              </w:rPr>
              <w:t xml:space="preserve"> khóa mới. </w:t>
            </w:r>
            <w:r w:rsidRPr="00957B40">
              <w:rPr>
                <w:rFonts w:ascii="Times New Roman" w:hAnsi="Times New Roman" w:hint="eastAsia"/>
                <w:sz w:val="26"/>
                <w:szCs w:val="26"/>
                <w:rPrChange w:id="40" w:author="ADMIN" w:date="2023-02-14T13:29:00Z">
                  <w:rPr>
                    <w:rFonts w:hint="eastAsia"/>
                    <w:color w:val="FF0000"/>
                    <w:sz w:val="25"/>
                    <w:szCs w:val="25"/>
                  </w:rPr>
                </w:rPrChange>
              </w:rPr>
              <w:t>Đ</w:t>
            </w:r>
            <w:r w:rsidRPr="00957B40">
              <w:rPr>
                <w:rFonts w:ascii="Times New Roman" w:hAnsi="Times New Roman"/>
                <w:sz w:val="26"/>
                <w:szCs w:val="26"/>
                <w:rPrChange w:id="41" w:author="ADMIN" w:date="2023-02-14T13:29:00Z">
                  <w:rPr>
                    <w:color w:val="FF0000"/>
                    <w:sz w:val="25"/>
                    <w:szCs w:val="25"/>
                  </w:rPr>
                </w:rPrChange>
              </w:rPr>
              <w:t xml:space="preserve">ại hội hôm nay xin </w:t>
            </w:r>
            <w:r w:rsidRPr="00957B40">
              <w:rPr>
                <w:rFonts w:ascii="Times New Roman" w:hAnsi="Times New Roman" w:hint="eastAsia"/>
                <w:sz w:val="26"/>
                <w:szCs w:val="26"/>
                <w:rPrChange w:id="42" w:author="ADMIN" w:date="2023-02-14T13:29:00Z">
                  <w:rPr>
                    <w:rFonts w:hint="eastAsia"/>
                    <w:color w:val="FF0000"/>
                    <w:sz w:val="25"/>
                    <w:szCs w:val="25"/>
                  </w:rPr>
                </w:rPrChange>
              </w:rPr>
              <w:t>đư</w:t>
            </w:r>
            <w:r w:rsidRPr="00957B40">
              <w:rPr>
                <w:rFonts w:ascii="Times New Roman" w:hAnsi="Times New Roman"/>
                <w:sz w:val="26"/>
                <w:szCs w:val="26"/>
                <w:rPrChange w:id="43" w:author="ADMIN" w:date="2023-02-14T13:29:00Z">
                  <w:rPr>
                    <w:color w:val="FF0000"/>
                    <w:sz w:val="25"/>
                    <w:szCs w:val="25"/>
                  </w:rPr>
                </w:rPrChange>
              </w:rPr>
              <w:t xml:space="preserve">ợc </w:t>
            </w:r>
            <w:r w:rsidR="00EF6205" w:rsidRPr="00957B40">
              <w:rPr>
                <w:rFonts w:ascii="Times New Roman" w:hAnsi="Times New Roman"/>
                <w:sz w:val="26"/>
                <w:szCs w:val="26"/>
              </w:rPr>
              <w:t xml:space="preserve">trân trọng </w:t>
            </w:r>
            <w:r w:rsidRPr="00957B40">
              <w:rPr>
                <w:rFonts w:ascii="Times New Roman" w:hAnsi="Times New Roman"/>
                <w:sz w:val="26"/>
                <w:szCs w:val="26"/>
                <w:rPrChange w:id="44" w:author="ADMIN" w:date="2023-02-14T13:29:00Z">
                  <w:rPr>
                    <w:color w:val="FF0000"/>
                    <w:sz w:val="25"/>
                    <w:szCs w:val="25"/>
                  </w:rPr>
                </w:rPrChange>
              </w:rPr>
              <w:t xml:space="preserve">ghi nhận những công lao </w:t>
            </w:r>
            <w:r w:rsidRPr="00957B40">
              <w:rPr>
                <w:rFonts w:ascii="Times New Roman" w:hAnsi="Times New Roman" w:hint="eastAsia"/>
                <w:sz w:val="26"/>
                <w:szCs w:val="26"/>
                <w:rPrChange w:id="45" w:author="ADMIN" w:date="2023-02-14T13:29:00Z">
                  <w:rPr>
                    <w:rFonts w:hint="eastAsia"/>
                    <w:color w:val="FF0000"/>
                    <w:sz w:val="25"/>
                    <w:szCs w:val="25"/>
                  </w:rPr>
                </w:rPrChange>
              </w:rPr>
              <w:t>đó</w:t>
            </w:r>
            <w:r w:rsidRPr="00957B40">
              <w:rPr>
                <w:rFonts w:ascii="Times New Roman" w:hAnsi="Times New Roman"/>
                <w:sz w:val="26"/>
                <w:szCs w:val="26"/>
                <w:rPrChange w:id="46" w:author="ADMIN" w:date="2023-02-14T13:29:00Z">
                  <w:rPr>
                    <w:color w:val="FF0000"/>
                    <w:sz w:val="25"/>
                    <w:szCs w:val="25"/>
                  </w:rPr>
                </w:rPrChange>
              </w:rPr>
              <w:t xml:space="preserve">ng góp của các </w:t>
            </w:r>
            <w:r w:rsidRPr="00957B40">
              <w:rPr>
                <w:rFonts w:ascii="Times New Roman" w:hAnsi="Times New Roman" w:hint="eastAsia"/>
                <w:sz w:val="26"/>
                <w:szCs w:val="26"/>
                <w:rPrChange w:id="47" w:author="ADMIN" w:date="2023-02-14T13:29:00Z">
                  <w:rPr>
                    <w:rFonts w:hint="eastAsia"/>
                    <w:color w:val="FF0000"/>
                    <w:sz w:val="25"/>
                    <w:szCs w:val="25"/>
                  </w:rPr>
                </w:rPrChange>
              </w:rPr>
              <w:t>đ</w:t>
            </w:r>
            <w:r w:rsidRPr="00957B40">
              <w:rPr>
                <w:rFonts w:ascii="Times New Roman" w:hAnsi="Times New Roman"/>
                <w:sz w:val="26"/>
                <w:szCs w:val="26"/>
                <w:rPrChange w:id="48" w:author="ADMIN" w:date="2023-02-14T13:29:00Z">
                  <w:rPr>
                    <w:color w:val="FF0000"/>
                    <w:sz w:val="25"/>
                    <w:szCs w:val="25"/>
                  </w:rPr>
                </w:rPrChange>
              </w:rPr>
              <w:t xml:space="preserve">/c </w:t>
            </w:r>
            <w:r w:rsidRPr="00957B40">
              <w:rPr>
                <w:rFonts w:ascii="Times New Roman" w:hAnsi="Times New Roman" w:hint="eastAsia"/>
                <w:sz w:val="26"/>
                <w:szCs w:val="26"/>
                <w:rPrChange w:id="49" w:author="ADMIN" w:date="2023-02-14T13:29:00Z">
                  <w:rPr>
                    <w:rFonts w:hint="eastAsia"/>
                    <w:color w:val="FF0000"/>
                    <w:sz w:val="25"/>
                    <w:szCs w:val="25"/>
                  </w:rPr>
                </w:rPrChange>
              </w:rPr>
              <w:t>đ</w:t>
            </w:r>
            <w:r w:rsidRPr="00957B40">
              <w:rPr>
                <w:rFonts w:ascii="Times New Roman" w:hAnsi="Times New Roman"/>
                <w:sz w:val="26"/>
                <w:szCs w:val="26"/>
                <w:rPrChange w:id="50" w:author="ADMIN" w:date="2023-02-14T13:29:00Z">
                  <w:rPr>
                    <w:color w:val="FF0000"/>
                    <w:sz w:val="25"/>
                    <w:szCs w:val="25"/>
                  </w:rPr>
                </w:rPrChange>
              </w:rPr>
              <w:t>ối với phong trào</w:t>
            </w:r>
            <w:r w:rsidR="00EF6205" w:rsidRPr="00957B40">
              <w:rPr>
                <w:rFonts w:ascii="Times New Roman" w:hAnsi="Times New Roman"/>
                <w:sz w:val="26"/>
                <w:szCs w:val="26"/>
              </w:rPr>
              <w:t xml:space="preserve"> hoạt động</w:t>
            </w:r>
            <w:r w:rsidRPr="00957B40">
              <w:rPr>
                <w:rFonts w:ascii="Times New Roman" w:hAnsi="Times New Roman"/>
                <w:sz w:val="26"/>
                <w:szCs w:val="26"/>
                <w:rPrChange w:id="51" w:author="ADMIN" w:date="2023-02-14T13:29:00Z">
                  <w:rPr>
                    <w:color w:val="FF0000"/>
                    <w:sz w:val="25"/>
                    <w:szCs w:val="25"/>
                  </w:rPr>
                </w:rPrChange>
              </w:rPr>
              <w:t xml:space="preserve"> công </w:t>
            </w:r>
            <w:r w:rsidRPr="00957B40">
              <w:rPr>
                <w:rFonts w:ascii="Times New Roman" w:hAnsi="Times New Roman" w:hint="eastAsia"/>
                <w:sz w:val="26"/>
                <w:szCs w:val="26"/>
                <w:rPrChange w:id="52" w:author="ADMIN" w:date="2023-02-14T13:29:00Z">
                  <w:rPr>
                    <w:rFonts w:hint="eastAsia"/>
                    <w:color w:val="FF0000"/>
                    <w:sz w:val="25"/>
                    <w:szCs w:val="25"/>
                  </w:rPr>
                </w:rPrChange>
              </w:rPr>
              <w:t>đ</w:t>
            </w:r>
            <w:r w:rsidRPr="00957B40">
              <w:rPr>
                <w:rFonts w:ascii="Times New Roman" w:hAnsi="Times New Roman"/>
                <w:sz w:val="26"/>
                <w:szCs w:val="26"/>
                <w:rPrChange w:id="53" w:author="ADMIN" w:date="2023-02-14T13:29:00Z">
                  <w:rPr>
                    <w:color w:val="FF0000"/>
                    <w:sz w:val="25"/>
                    <w:szCs w:val="25"/>
                  </w:rPr>
                </w:rPrChange>
              </w:rPr>
              <w:t xml:space="preserve">oàn của </w:t>
            </w:r>
            <w:r w:rsidR="00EF6205" w:rsidRPr="00957B40">
              <w:rPr>
                <w:rFonts w:ascii="Times New Roman" w:hAnsi="Times New Roman"/>
                <w:sz w:val="26"/>
                <w:szCs w:val="26"/>
              </w:rPr>
              <w:t>……..</w:t>
            </w:r>
            <w:r w:rsidRPr="00957B40">
              <w:rPr>
                <w:rFonts w:ascii="Times New Roman" w:hAnsi="Times New Roman"/>
                <w:sz w:val="26"/>
                <w:szCs w:val="26"/>
                <w:rPrChange w:id="54" w:author="ADMIN" w:date="2023-02-14T13:29:00Z">
                  <w:rPr>
                    <w:color w:val="FF0000"/>
                    <w:sz w:val="25"/>
                    <w:szCs w:val="25"/>
                  </w:rPr>
                </w:rPrChange>
              </w:rPr>
              <w:t xml:space="preserve"> trong nhiệm kỳ vừa qua. </w:t>
            </w:r>
            <w:r w:rsidRPr="00957B40">
              <w:rPr>
                <w:rFonts w:ascii="Times New Roman" w:hAnsi="Times New Roman" w:hint="eastAsia"/>
                <w:sz w:val="26"/>
                <w:szCs w:val="26"/>
                <w:rPrChange w:id="55" w:author="ADMIN" w:date="2023-02-14T13:29:00Z">
                  <w:rPr>
                    <w:rFonts w:hint="eastAsia"/>
                    <w:color w:val="FF0000"/>
                    <w:sz w:val="25"/>
                    <w:szCs w:val="25"/>
                  </w:rPr>
                </w:rPrChange>
              </w:rPr>
              <w:t>Đ</w:t>
            </w:r>
            <w:r w:rsidRPr="00957B40">
              <w:rPr>
                <w:rFonts w:ascii="Times New Roman" w:hAnsi="Times New Roman"/>
                <w:sz w:val="26"/>
                <w:szCs w:val="26"/>
                <w:rPrChange w:id="56" w:author="ADMIN" w:date="2023-02-14T13:29:00Z">
                  <w:rPr>
                    <w:color w:val="FF0000"/>
                    <w:sz w:val="25"/>
                    <w:szCs w:val="25"/>
                  </w:rPr>
                </w:rPrChange>
              </w:rPr>
              <w:t xml:space="preserve">ể biểu thị tinh thần </w:t>
            </w:r>
            <w:r w:rsidRPr="00957B40">
              <w:rPr>
                <w:rFonts w:ascii="Times New Roman" w:hAnsi="Times New Roman" w:hint="eastAsia"/>
                <w:sz w:val="26"/>
                <w:szCs w:val="26"/>
                <w:rPrChange w:id="57" w:author="ADMIN" w:date="2023-02-14T13:29:00Z">
                  <w:rPr>
                    <w:rFonts w:hint="eastAsia"/>
                    <w:color w:val="FF0000"/>
                    <w:sz w:val="25"/>
                    <w:szCs w:val="25"/>
                  </w:rPr>
                </w:rPrChange>
              </w:rPr>
              <w:t>đó</w:t>
            </w:r>
            <w:r w:rsidRPr="00957B40">
              <w:rPr>
                <w:rFonts w:ascii="Times New Roman" w:hAnsi="Times New Roman"/>
                <w:sz w:val="26"/>
                <w:szCs w:val="26"/>
                <w:rPrChange w:id="58" w:author="ADMIN" w:date="2023-02-14T13:29:00Z">
                  <w:rPr>
                    <w:color w:val="FF0000"/>
                    <w:sz w:val="25"/>
                    <w:szCs w:val="25"/>
                  </w:rPr>
                </w:rPrChange>
              </w:rPr>
              <w:t xml:space="preserve">, xin kính mời các </w:t>
            </w:r>
            <w:r w:rsidRPr="00957B40">
              <w:rPr>
                <w:rFonts w:ascii="Times New Roman" w:hAnsi="Times New Roman" w:hint="eastAsia"/>
                <w:sz w:val="26"/>
                <w:szCs w:val="26"/>
                <w:rPrChange w:id="59" w:author="ADMIN" w:date="2023-02-14T13:29:00Z">
                  <w:rPr>
                    <w:rFonts w:hint="eastAsia"/>
                    <w:color w:val="FF0000"/>
                    <w:sz w:val="25"/>
                    <w:szCs w:val="25"/>
                  </w:rPr>
                </w:rPrChange>
              </w:rPr>
              <w:t>đ</w:t>
            </w:r>
            <w:r w:rsidRPr="00957B40">
              <w:rPr>
                <w:rFonts w:ascii="Times New Roman" w:hAnsi="Times New Roman"/>
                <w:sz w:val="26"/>
                <w:szCs w:val="26"/>
                <w:rPrChange w:id="60" w:author="ADMIN" w:date="2023-02-14T13:29:00Z">
                  <w:rPr>
                    <w:color w:val="FF0000"/>
                    <w:sz w:val="25"/>
                    <w:szCs w:val="25"/>
                  </w:rPr>
                </w:rPrChange>
              </w:rPr>
              <w:t xml:space="preserve">/c sau </w:t>
            </w:r>
            <w:r w:rsidRPr="00957B40">
              <w:rPr>
                <w:rFonts w:ascii="Times New Roman" w:hAnsi="Times New Roman" w:hint="eastAsia"/>
                <w:sz w:val="26"/>
                <w:szCs w:val="26"/>
                <w:rPrChange w:id="61" w:author="ADMIN" w:date="2023-02-14T13:29:00Z">
                  <w:rPr>
                    <w:rFonts w:hint="eastAsia"/>
                    <w:color w:val="FF0000"/>
                    <w:sz w:val="25"/>
                    <w:szCs w:val="25"/>
                  </w:rPr>
                </w:rPrChange>
              </w:rPr>
              <w:t>đâ</w:t>
            </w:r>
            <w:r w:rsidRPr="00957B40">
              <w:rPr>
                <w:rFonts w:ascii="Times New Roman" w:hAnsi="Times New Roman"/>
                <w:sz w:val="26"/>
                <w:szCs w:val="26"/>
                <w:rPrChange w:id="62" w:author="ADMIN" w:date="2023-02-14T13:29:00Z">
                  <w:rPr>
                    <w:color w:val="FF0000"/>
                    <w:sz w:val="25"/>
                    <w:szCs w:val="25"/>
                  </w:rPr>
                </w:rPrChange>
              </w:rPr>
              <w:t xml:space="preserve">y lên </w:t>
            </w:r>
            <w:r w:rsidR="00EF6205" w:rsidRPr="00957B40">
              <w:rPr>
                <w:rFonts w:ascii="Times New Roman" w:hAnsi="Times New Roman"/>
                <w:sz w:val="26"/>
                <w:szCs w:val="26"/>
              </w:rPr>
              <w:t>vị trí trang trọng nhận hoa, quà của đại hội</w:t>
            </w:r>
            <w:r w:rsidRPr="00957B40">
              <w:rPr>
                <w:rFonts w:ascii="Times New Roman" w:hAnsi="Times New Roman"/>
                <w:sz w:val="26"/>
                <w:szCs w:val="26"/>
                <w:rPrChange w:id="63" w:author="ADMIN" w:date="2023-02-14T13:29:00Z">
                  <w:rPr>
                    <w:color w:val="FF0000"/>
                    <w:sz w:val="25"/>
                    <w:szCs w:val="25"/>
                  </w:rPr>
                </w:rPrChange>
              </w:rPr>
              <w:t>:</w:t>
            </w:r>
          </w:p>
          <w:p w14:paraId="7499B14C" w14:textId="77777777" w:rsidR="00EF6205" w:rsidRPr="00957B40" w:rsidRDefault="000671C5" w:rsidP="00EF6205">
            <w:pPr>
              <w:numPr>
                <w:ilvl w:val="0"/>
                <w:numId w:val="19"/>
              </w:numPr>
              <w:spacing w:line="278" w:lineRule="auto"/>
              <w:jc w:val="both"/>
              <w:rPr>
                <w:rFonts w:ascii="Times New Roman" w:hAnsi="Times New Roman"/>
                <w:sz w:val="26"/>
                <w:szCs w:val="26"/>
                <w:rPrChange w:id="64" w:author="ADMIN" w:date="2023-02-14T13:29:00Z">
                  <w:rPr>
                    <w:color w:val="FF0000"/>
                    <w:sz w:val="25"/>
                    <w:szCs w:val="25"/>
                  </w:rPr>
                </w:rPrChange>
              </w:rPr>
            </w:pPr>
            <w:r w:rsidRPr="00957B40">
              <w:rPr>
                <w:rFonts w:ascii="Times New Roman" w:hAnsi="Times New Roman" w:hint="eastAsia"/>
                <w:sz w:val="26"/>
                <w:szCs w:val="26"/>
                <w:rPrChange w:id="65" w:author="ADMIN" w:date="2023-02-14T13:29:00Z">
                  <w:rPr>
                    <w:rFonts w:hint="eastAsia"/>
                    <w:color w:val="FF0000"/>
                    <w:sz w:val="25"/>
                    <w:szCs w:val="25"/>
                  </w:rPr>
                </w:rPrChange>
              </w:rPr>
              <w:t>Đ</w:t>
            </w:r>
            <w:r w:rsidRPr="00957B40">
              <w:rPr>
                <w:rFonts w:ascii="Times New Roman" w:hAnsi="Times New Roman"/>
                <w:sz w:val="26"/>
                <w:szCs w:val="26"/>
                <w:rPrChange w:id="66" w:author="ADMIN" w:date="2023-02-14T13:29:00Z">
                  <w:rPr>
                    <w:color w:val="FF0000"/>
                    <w:sz w:val="25"/>
                    <w:szCs w:val="25"/>
                  </w:rPr>
                </w:rPrChange>
              </w:rPr>
              <w:t xml:space="preserve">/c: </w:t>
            </w:r>
            <w:r w:rsidR="00EF6205" w:rsidRPr="00957B40">
              <w:rPr>
                <w:rFonts w:ascii="Times New Roman" w:hAnsi="Times New Roman"/>
                <w:sz w:val="26"/>
                <w:szCs w:val="26"/>
              </w:rPr>
              <w:t>….</w:t>
            </w:r>
          </w:p>
          <w:p w14:paraId="4733ACEA" w14:textId="77777777" w:rsidR="00EF6205" w:rsidRPr="00957B40" w:rsidRDefault="000671C5" w:rsidP="00EF6205">
            <w:pPr>
              <w:numPr>
                <w:ilvl w:val="0"/>
                <w:numId w:val="19"/>
              </w:numPr>
              <w:spacing w:line="278" w:lineRule="auto"/>
              <w:jc w:val="both"/>
              <w:rPr>
                <w:rFonts w:ascii="Times New Roman" w:hAnsi="Times New Roman"/>
                <w:sz w:val="26"/>
                <w:szCs w:val="26"/>
              </w:rPr>
            </w:pPr>
            <w:r w:rsidRPr="00957B40">
              <w:rPr>
                <w:rFonts w:ascii="Times New Roman" w:hAnsi="Times New Roman" w:hint="eastAsia"/>
                <w:sz w:val="26"/>
                <w:szCs w:val="26"/>
                <w:rPrChange w:id="67" w:author="ADMIN" w:date="2023-02-14T13:29:00Z">
                  <w:rPr>
                    <w:rFonts w:hint="eastAsia"/>
                    <w:color w:val="FF0000"/>
                    <w:sz w:val="25"/>
                    <w:szCs w:val="25"/>
                  </w:rPr>
                </w:rPrChange>
              </w:rPr>
              <w:t>Đ</w:t>
            </w:r>
            <w:r w:rsidRPr="00957B40">
              <w:rPr>
                <w:rFonts w:ascii="Times New Roman" w:hAnsi="Times New Roman"/>
                <w:sz w:val="26"/>
                <w:szCs w:val="26"/>
                <w:rPrChange w:id="68" w:author="ADMIN" w:date="2023-02-14T13:29:00Z">
                  <w:rPr>
                    <w:color w:val="FF0000"/>
                    <w:sz w:val="25"/>
                    <w:szCs w:val="25"/>
                  </w:rPr>
                </w:rPrChange>
              </w:rPr>
              <w:t xml:space="preserve">/c: </w:t>
            </w:r>
            <w:r w:rsidR="00EF6205" w:rsidRPr="00957B40">
              <w:rPr>
                <w:rFonts w:ascii="Times New Roman" w:hAnsi="Times New Roman"/>
                <w:sz w:val="26"/>
                <w:szCs w:val="26"/>
              </w:rPr>
              <w:t>….</w:t>
            </w:r>
          </w:p>
          <w:p w14:paraId="247D7409" w14:textId="77777777" w:rsidR="00EF6205" w:rsidRPr="00957B40" w:rsidRDefault="00EF6205" w:rsidP="00EF6205">
            <w:pPr>
              <w:numPr>
                <w:ilvl w:val="0"/>
                <w:numId w:val="19"/>
              </w:numPr>
              <w:spacing w:line="278" w:lineRule="auto"/>
              <w:jc w:val="both"/>
              <w:rPr>
                <w:rFonts w:ascii="Times New Roman" w:hAnsi="Times New Roman"/>
                <w:sz w:val="26"/>
                <w:szCs w:val="26"/>
                <w:rPrChange w:id="69" w:author="ADMIN" w:date="2023-02-14T13:29:00Z">
                  <w:rPr>
                    <w:color w:val="FF0000"/>
                    <w:sz w:val="25"/>
                    <w:szCs w:val="25"/>
                  </w:rPr>
                </w:rPrChange>
              </w:rPr>
            </w:pPr>
            <w:r w:rsidRPr="00957B40">
              <w:rPr>
                <w:rFonts w:ascii="Times New Roman" w:hAnsi="Times New Roman"/>
                <w:sz w:val="26"/>
                <w:szCs w:val="26"/>
              </w:rPr>
              <w:t>…..</w:t>
            </w:r>
          </w:p>
          <w:p w14:paraId="7BD94DBD" w14:textId="77777777" w:rsidR="00EF6205" w:rsidRPr="00957B40" w:rsidRDefault="000671C5" w:rsidP="000D2FAF">
            <w:pPr>
              <w:spacing w:line="278" w:lineRule="auto"/>
              <w:jc w:val="both"/>
              <w:rPr>
                <w:rFonts w:ascii="Times New Roman" w:hAnsi="Times New Roman"/>
                <w:sz w:val="26"/>
                <w:szCs w:val="26"/>
                <w:lang w:val="it-IT"/>
                <w:rPrChange w:id="70" w:author="ADMIN" w:date="2023-02-14T13:29:00Z">
                  <w:rPr>
                    <w:color w:val="FF0000"/>
                    <w:sz w:val="25"/>
                    <w:szCs w:val="25"/>
                    <w:lang w:val="it-IT"/>
                  </w:rPr>
                </w:rPrChange>
              </w:rPr>
            </w:pPr>
            <w:r w:rsidRPr="00957B40">
              <w:rPr>
                <w:rFonts w:ascii="Times New Roman" w:hAnsi="Times New Roman"/>
                <w:sz w:val="26"/>
                <w:szCs w:val="26"/>
                <w:rPrChange w:id="71" w:author="ADMIN" w:date="2023-02-14T13:29:00Z">
                  <w:rPr>
                    <w:color w:val="FF0000"/>
                    <w:sz w:val="25"/>
                    <w:szCs w:val="25"/>
                  </w:rPr>
                </w:rPrChange>
              </w:rPr>
              <w:t xml:space="preserve">Xin trân trọng giới thiệu và kính mời </w:t>
            </w:r>
            <w:r w:rsidRPr="00957B40">
              <w:rPr>
                <w:rFonts w:ascii="Times New Roman" w:hAnsi="Times New Roman" w:hint="eastAsia"/>
                <w:sz w:val="26"/>
                <w:szCs w:val="26"/>
                <w:rPrChange w:id="72" w:author="ADMIN" w:date="2023-02-14T13:29:00Z">
                  <w:rPr>
                    <w:rFonts w:hint="eastAsia"/>
                    <w:color w:val="FF0000"/>
                    <w:sz w:val="25"/>
                    <w:szCs w:val="25"/>
                  </w:rPr>
                </w:rPrChange>
              </w:rPr>
              <w:t>đ</w:t>
            </w:r>
            <w:r w:rsidRPr="00957B40">
              <w:rPr>
                <w:rFonts w:ascii="Times New Roman" w:hAnsi="Times New Roman"/>
                <w:sz w:val="26"/>
                <w:szCs w:val="26"/>
                <w:rPrChange w:id="73" w:author="ADMIN" w:date="2023-02-14T13:29:00Z">
                  <w:rPr>
                    <w:color w:val="FF0000"/>
                    <w:sz w:val="25"/>
                    <w:szCs w:val="25"/>
                  </w:rPr>
                </w:rPrChange>
              </w:rPr>
              <w:t xml:space="preserve">ồng chí </w:t>
            </w:r>
            <w:r w:rsidR="00EF6205" w:rsidRPr="00957B40">
              <w:rPr>
                <w:rFonts w:ascii="Times New Roman" w:hAnsi="Times New Roman"/>
                <w:sz w:val="26"/>
                <w:szCs w:val="26"/>
              </w:rPr>
              <w:t>…….</w:t>
            </w:r>
            <w:r w:rsidRPr="00957B40">
              <w:rPr>
                <w:rFonts w:ascii="Times New Roman" w:hAnsi="Times New Roman"/>
                <w:sz w:val="26"/>
                <w:szCs w:val="26"/>
                <w:rPrChange w:id="74" w:author="ADMIN" w:date="2023-02-14T13:29:00Z">
                  <w:rPr>
                    <w:color w:val="FF0000"/>
                    <w:sz w:val="25"/>
                    <w:szCs w:val="25"/>
                  </w:rPr>
                </w:rPrChange>
              </w:rPr>
              <w:t xml:space="preserve"> thay mặt Ban Chấp hành Công </w:t>
            </w:r>
            <w:r w:rsidRPr="00957B40">
              <w:rPr>
                <w:rFonts w:ascii="Times New Roman" w:hAnsi="Times New Roman" w:hint="eastAsia"/>
                <w:sz w:val="26"/>
                <w:szCs w:val="26"/>
                <w:rPrChange w:id="75" w:author="ADMIN" w:date="2023-02-14T13:29:00Z">
                  <w:rPr>
                    <w:rFonts w:hint="eastAsia"/>
                    <w:color w:val="FF0000"/>
                    <w:sz w:val="25"/>
                    <w:szCs w:val="25"/>
                  </w:rPr>
                </w:rPrChange>
              </w:rPr>
              <w:t>đ</w:t>
            </w:r>
            <w:r w:rsidRPr="00957B40">
              <w:rPr>
                <w:rFonts w:ascii="Times New Roman" w:hAnsi="Times New Roman"/>
                <w:sz w:val="26"/>
                <w:szCs w:val="26"/>
                <w:rPrChange w:id="76" w:author="ADMIN" w:date="2023-02-14T13:29:00Z">
                  <w:rPr>
                    <w:color w:val="FF0000"/>
                    <w:sz w:val="25"/>
                    <w:szCs w:val="25"/>
                  </w:rPr>
                </w:rPrChange>
              </w:rPr>
              <w:t xml:space="preserve">oàn khóa mới lên tặng hoa tri ân </w:t>
            </w:r>
            <w:r w:rsidR="00EF6205" w:rsidRPr="00957B40">
              <w:rPr>
                <w:rFonts w:ascii="Times New Roman" w:hAnsi="Times New Roman"/>
                <w:sz w:val="26"/>
                <w:szCs w:val="26"/>
              </w:rPr>
              <w:t>…..</w:t>
            </w:r>
            <w:r w:rsidRPr="00957B40">
              <w:rPr>
                <w:rFonts w:ascii="Times New Roman" w:hAnsi="Times New Roman"/>
                <w:sz w:val="26"/>
                <w:szCs w:val="26"/>
                <w:rPrChange w:id="77" w:author="ADMIN" w:date="2023-02-14T13:29:00Z">
                  <w:rPr>
                    <w:color w:val="FF0000"/>
                    <w:sz w:val="25"/>
                    <w:szCs w:val="25"/>
                  </w:rPr>
                </w:rPrChange>
              </w:rPr>
              <w:t xml:space="preserve"> </w:t>
            </w:r>
            <w:r w:rsidRPr="00957B40">
              <w:rPr>
                <w:rFonts w:ascii="Times New Roman" w:hAnsi="Times New Roman" w:hint="eastAsia"/>
                <w:sz w:val="26"/>
                <w:szCs w:val="26"/>
                <w:rPrChange w:id="78" w:author="ADMIN" w:date="2023-02-14T13:29:00Z">
                  <w:rPr>
                    <w:rFonts w:hint="eastAsia"/>
                    <w:color w:val="FF0000"/>
                    <w:sz w:val="25"/>
                    <w:szCs w:val="25"/>
                  </w:rPr>
                </w:rPrChange>
              </w:rPr>
              <w:t>đ</w:t>
            </w:r>
            <w:r w:rsidRPr="00957B40">
              <w:rPr>
                <w:rFonts w:ascii="Times New Roman" w:hAnsi="Times New Roman"/>
                <w:sz w:val="26"/>
                <w:szCs w:val="26"/>
                <w:rPrChange w:id="79" w:author="ADMIN" w:date="2023-02-14T13:29:00Z">
                  <w:rPr>
                    <w:color w:val="FF0000"/>
                    <w:sz w:val="25"/>
                    <w:szCs w:val="25"/>
                  </w:rPr>
                </w:rPrChange>
              </w:rPr>
              <w:t>/c không tham gia tái cử.</w:t>
            </w:r>
          </w:p>
        </w:tc>
      </w:tr>
      <w:tr w:rsidR="00EF6205" w:rsidRPr="00957B40" w14:paraId="770D9636" w14:textId="77777777" w:rsidTr="000D2FAF">
        <w:trPr>
          <w:jc w:val="center"/>
        </w:trPr>
        <w:tc>
          <w:tcPr>
            <w:tcW w:w="576" w:type="dxa"/>
            <w:vMerge w:val="restart"/>
            <w:vAlign w:val="center"/>
          </w:tcPr>
          <w:p w14:paraId="3A4BE99A"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ign w:val="center"/>
          </w:tcPr>
          <w:p w14:paraId="0D4D85AD"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720DF152" w14:textId="77777777" w:rsidR="00EF6205" w:rsidRPr="00957B40" w:rsidRDefault="00EF6205" w:rsidP="000D2FAF">
            <w:pPr>
              <w:spacing w:line="278" w:lineRule="auto"/>
              <w:jc w:val="center"/>
              <w:rPr>
                <w:rFonts w:ascii="Times New Roman" w:hAnsi="Times New Roman"/>
                <w:b/>
                <w:sz w:val="26"/>
                <w:szCs w:val="26"/>
              </w:rPr>
            </w:pPr>
            <w:r w:rsidRPr="00957B40">
              <w:rPr>
                <w:rFonts w:ascii="Times New Roman" w:hAnsi="Times New Roman"/>
                <w:b/>
                <w:sz w:val="26"/>
                <w:szCs w:val="26"/>
              </w:rPr>
              <w:t>Chỉ định triệu tập viên triệu tập hội nghị BCH Công đoàn lần thứ nhất</w:t>
            </w:r>
          </w:p>
          <w:p w14:paraId="1BEFCED4" w14:textId="77777777" w:rsidR="00EF6205" w:rsidRPr="00957B40" w:rsidRDefault="00EF6205" w:rsidP="000D2FAF">
            <w:pPr>
              <w:spacing w:line="278" w:lineRule="auto"/>
              <w:jc w:val="center"/>
              <w:rPr>
                <w:rFonts w:ascii="Times New Roman" w:hAnsi="Times New Roman"/>
                <w:b/>
                <w:sz w:val="26"/>
                <w:szCs w:val="26"/>
                <w:lang w:val="it-IT"/>
              </w:rPr>
            </w:pPr>
          </w:p>
        </w:tc>
        <w:tc>
          <w:tcPr>
            <w:tcW w:w="1864" w:type="dxa"/>
            <w:vAlign w:val="center"/>
          </w:tcPr>
          <w:p w14:paraId="59DE4E0A" w14:textId="77777777" w:rsidR="00EF6205" w:rsidRPr="00957B40" w:rsidRDefault="00EF6205" w:rsidP="000D2FAF">
            <w:pPr>
              <w:spacing w:line="278" w:lineRule="auto"/>
              <w:jc w:val="center"/>
              <w:rPr>
                <w:rFonts w:ascii="Times New Roman" w:hAnsi="Times New Roman"/>
                <w:bCs/>
                <w:sz w:val="26"/>
                <w:szCs w:val="26"/>
                <w:lang w:val="it-IT" w:bidi="en-US"/>
              </w:rPr>
            </w:pPr>
            <w:r w:rsidRPr="00957B40">
              <w:rPr>
                <w:rFonts w:ascii="Times New Roman" w:hAnsi="Times New Roman"/>
                <w:bCs/>
                <w:sz w:val="26"/>
                <w:szCs w:val="26"/>
                <w:lang w:val="it-IT" w:bidi="en-US"/>
              </w:rPr>
              <w:t>Đồng chí</w:t>
            </w:r>
          </w:p>
          <w:p w14:paraId="4064CA39" w14:textId="77777777" w:rsidR="00EF6205" w:rsidRPr="00957B40" w:rsidRDefault="00EF6205" w:rsidP="000D2FAF">
            <w:pPr>
              <w:spacing w:line="278" w:lineRule="auto"/>
              <w:jc w:val="center"/>
              <w:rPr>
                <w:rFonts w:ascii="Times New Roman" w:hAnsi="Times New Roman"/>
                <w:bCs/>
                <w:sz w:val="26"/>
                <w:szCs w:val="26"/>
                <w:lang w:val="it-IT" w:bidi="en-US"/>
              </w:rPr>
            </w:pPr>
            <w:r w:rsidRPr="00957B40">
              <w:rPr>
                <w:rFonts w:ascii="Times New Roman" w:hAnsi="Times New Roman"/>
                <w:bCs/>
                <w:sz w:val="26"/>
                <w:szCs w:val="26"/>
                <w:lang w:val="it-IT" w:bidi="en-US"/>
              </w:rPr>
              <w:t>C lên bục</w:t>
            </w:r>
          </w:p>
        </w:tc>
        <w:tc>
          <w:tcPr>
            <w:tcW w:w="8282" w:type="dxa"/>
            <w:vAlign w:val="center"/>
          </w:tcPr>
          <w:p w14:paraId="75AEB875" w14:textId="77777777" w:rsidR="00EF6205" w:rsidRPr="00957B40" w:rsidRDefault="00EF6205" w:rsidP="000D2FAF">
            <w:pPr>
              <w:spacing w:line="278" w:lineRule="auto"/>
              <w:ind w:firstLine="709"/>
              <w:jc w:val="both"/>
              <w:rPr>
                <w:rFonts w:ascii="Times New Roman" w:hAnsi="Times New Roman"/>
                <w:sz w:val="26"/>
                <w:szCs w:val="26"/>
              </w:rPr>
            </w:pPr>
            <w:r w:rsidRPr="00957B40">
              <w:rPr>
                <w:rFonts w:ascii="Times New Roman" w:hAnsi="Times New Roman"/>
                <w:sz w:val="26"/>
                <w:szCs w:val="26"/>
              </w:rPr>
              <w:t>Thưa Đại hội!</w:t>
            </w:r>
          </w:p>
          <w:p w14:paraId="4AE752D8" w14:textId="77777777" w:rsidR="00EF6205" w:rsidRPr="00957B40" w:rsidRDefault="00EF6205" w:rsidP="000D2FAF">
            <w:pPr>
              <w:spacing w:line="278" w:lineRule="auto"/>
              <w:ind w:firstLine="709"/>
              <w:jc w:val="both"/>
              <w:rPr>
                <w:rFonts w:ascii="Times New Roman" w:hAnsi="Times New Roman"/>
                <w:sz w:val="26"/>
                <w:szCs w:val="26"/>
              </w:rPr>
            </w:pPr>
            <w:r w:rsidRPr="00957B40">
              <w:rPr>
                <w:rFonts w:ascii="Times New Roman" w:hAnsi="Times New Roman"/>
                <w:sz w:val="26"/>
                <w:szCs w:val="26"/>
              </w:rPr>
              <w:t xml:space="preserve">Đại hội chúng ta đã bầu Ban </w:t>
            </w:r>
            <w:r w:rsidRPr="00957B40">
              <w:rPr>
                <w:rFonts w:ascii="Times New Roman" w:hAnsi="Times New Roman"/>
                <w:sz w:val="26"/>
                <w:szCs w:val="26"/>
                <w:lang w:val="vi-VN"/>
              </w:rPr>
              <w:t>c</w:t>
            </w:r>
            <w:r w:rsidRPr="00957B40">
              <w:rPr>
                <w:rFonts w:ascii="Times New Roman" w:hAnsi="Times New Roman"/>
                <w:sz w:val="26"/>
                <w:szCs w:val="26"/>
              </w:rPr>
              <w:t xml:space="preserve">hấp hành Công đoàn khóa mới. Theo quy định thì Đoàn chủ tịch có trách nhiệm chỉ định triệu tập viên để triệu tập phiên họp đầu tiên của Ban </w:t>
            </w:r>
            <w:r w:rsidRPr="00957B40">
              <w:rPr>
                <w:rFonts w:ascii="Times New Roman" w:hAnsi="Times New Roman"/>
                <w:sz w:val="26"/>
                <w:szCs w:val="26"/>
                <w:lang w:val="vi-VN"/>
              </w:rPr>
              <w:t>c</w:t>
            </w:r>
            <w:r w:rsidRPr="00957B40">
              <w:rPr>
                <w:rFonts w:ascii="Times New Roman" w:hAnsi="Times New Roman"/>
                <w:sz w:val="26"/>
                <w:szCs w:val="26"/>
              </w:rPr>
              <w:t xml:space="preserve">hấp hành công đoàn khóa mới. Tại phiên họp này Ban </w:t>
            </w:r>
            <w:r w:rsidRPr="00957B40">
              <w:rPr>
                <w:rFonts w:ascii="Times New Roman" w:hAnsi="Times New Roman"/>
                <w:sz w:val="26"/>
                <w:szCs w:val="26"/>
                <w:lang w:val="vi-VN"/>
              </w:rPr>
              <w:t>c</w:t>
            </w:r>
            <w:r w:rsidRPr="00957B40">
              <w:rPr>
                <w:rFonts w:ascii="Times New Roman" w:hAnsi="Times New Roman"/>
                <w:sz w:val="26"/>
                <w:szCs w:val="26"/>
              </w:rPr>
              <w:t>hấp hành sẽ thực hiện các nội dung theo quy định của Điều lệ và các văn bản hướng dẫn thi hành Điều lệ công đoàn.</w:t>
            </w:r>
          </w:p>
          <w:p w14:paraId="2762095A" w14:textId="77777777" w:rsidR="00EF6205" w:rsidRPr="00957B40" w:rsidRDefault="00EF6205" w:rsidP="000D2FAF">
            <w:pPr>
              <w:tabs>
                <w:tab w:val="left" w:pos="709"/>
              </w:tabs>
              <w:spacing w:line="278" w:lineRule="auto"/>
              <w:ind w:firstLine="709"/>
              <w:jc w:val="both"/>
              <w:rPr>
                <w:rFonts w:ascii="Times New Roman" w:hAnsi="Times New Roman"/>
                <w:spacing w:val="-2"/>
                <w:sz w:val="26"/>
                <w:szCs w:val="26"/>
              </w:rPr>
            </w:pPr>
            <w:r w:rsidRPr="00957B40">
              <w:rPr>
                <w:rFonts w:ascii="Times New Roman" w:hAnsi="Times New Roman"/>
                <w:spacing w:val="-2"/>
                <w:sz w:val="26"/>
                <w:szCs w:val="26"/>
              </w:rPr>
              <w:t xml:space="preserve">Đoàn chủ tịch thống nhất chỉ định Đ/c: ….. - ủy viên Ban </w:t>
            </w:r>
            <w:r w:rsidRPr="00957B40">
              <w:rPr>
                <w:rFonts w:ascii="Times New Roman" w:hAnsi="Times New Roman"/>
                <w:spacing w:val="-2"/>
                <w:sz w:val="26"/>
                <w:szCs w:val="26"/>
                <w:lang w:val="vi-VN"/>
              </w:rPr>
              <w:t>c</w:t>
            </w:r>
            <w:r w:rsidRPr="00957B40">
              <w:rPr>
                <w:rFonts w:ascii="Times New Roman" w:hAnsi="Times New Roman"/>
                <w:spacing w:val="-2"/>
                <w:sz w:val="26"/>
                <w:szCs w:val="26"/>
              </w:rPr>
              <w:t xml:space="preserve">hấp hành Công đoàn cơ sở nhiệm kỳ 2023 - 2028 là triệu tập viên để triệu tập và chủ trì phiên họp lần thứ nhất của Ban </w:t>
            </w:r>
            <w:r w:rsidRPr="00957B40">
              <w:rPr>
                <w:rFonts w:ascii="Times New Roman" w:hAnsi="Times New Roman"/>
                <w:spacing w:val="-2"/>
                <w:sz w:val="26"/>
                <w:szCs w:val="26"/>
                <w:lang w:val="vi-VN"/>
              </w:rPr>
              <w:t>c</w:t>
            </w:r>
            <w:r w:rsidRPr="00957B40">
              <w:rPr>
                <w:rFonts w:ascii="Times New Roman" w:hAnsi="Times New Roman"/>
                <w:spacing w:val="-2"/>
                <w:sz w:val="26"/>
                <w:szCs w:val="26"/>
              </w:rPr>
              <w:t>hấp hành công đoàn khóa mới theo quy định.</w:t>
            </w:r>
          </w:p>
        </w:tc>
      </w:tr>
      <w:tr w:rsidR="00EF6205" w:rsidRPr="00957B40" w14:paraId="1D5A0331" w14:textId="77777777" w:rsidTr="000D2FAF">
        <w:trPr>
          <w:jc w:val="center"/>
        </w:trPr>
        <w:tc>
          <w:tcPr>
            <w:tcW w:w="576" w:type="dxa"/>
            <w:vMerge/>
            <w:vAlign w:val="center"/>
          </w:tcPr>
          <w:p w14:paraId="5F48919F"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ign w:val="center"/>
          </w:tcPr>
          <w:p w14:paraId="7E077246"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7EB7EEBF" w14:textId="77777777" w:rsidR="00EF6205" w:rsidRPr="00957B40" w:rsidRDefault="00EF6205" w:rsidP="000D2FAF">
            <w:pPr>
              <w:spacing w:line="278" w:lineRule="auto"/>
              <w:jc w:val="center"/>
              <w:rPr>
                <w:rFonts w:ascii="Times New Roman" w:hAnsi="Times New Roman"/>
                <w:b/>
                <w:sz w:val="26"/>
                <w:szCs w:val="26"/>
                <w:lang w:val="it-IT"/>
              </w:rPr>
            </w:pPr>
            <w:r w:rsidRPr="00957B40">
              <w:rPr>
                <w:rFonts w:ascii="Times New Roman" w:hAnsi="Times New Roman"/>
                <w:b/>
                <w:sz w:val="26"/>
                <w:szCs w:val="26"/>
                <w:lang w:val="it-IT"/>
              </w:rPr>
              <w:t xml:space="preserve">Giới thiệu </w:t>
            </w:r>
            <w:r w:rsidRPr="00957B40">
              <w:rPr>
                <w:rFonts w:ascii="Times New Roman" w:hAnsi="Times New Roman"/>
                <w:b/>
                <w:sz w:val="26"/>
                <w:szCs w:val="26"/>
              </w:rPr>
              <w:t>Đoàn</w:t>
            </w:r>
            <w:r w:rsidRPr="00957B40">
              <w:rPr>
                <w:rFonts w:ascii="Times New Roman" w:hAnsi="Times New Roman"/>
                <w:b/>
                <w:sz w:val="26"/>
                <w:szCs w:val="26"/>
                <w:lang w:val="it-IT"/>
              </w:rPr>
              <w:t xml:space="preserve"> thư ký trình bày Nghị quyết Đại hội</w:t>
            </w:r>
          </w:p>
        </w:tc>
        <w:tc>
          <w:tcPr>
            <w:tcW w:w="1864" w:type="dxa"/>
            <w:vAlign w:val="center"/>
          </w:tcPr>
          <w:p w14:paraId="714F173C" w14:textId="77777777" w:rsidR="00EF6205" w:rsidRPr="00957B40" w:rsidRDefault="00EF6205" w:rsidP="000D2FAF">
            <w:pPr>
              <w:spacing w:line="278" w:lineRule="auto"/>
              <w:jc w:val="center"/>
              <w:rPr>
                <w:rFonts w:ascii="Times New Roman" w:hAnsi="Times New Roman"/>
                <w:bCs/>
                <w:sz w:val="26"/>
                <w:szCs w:val="26"/>
                <w:lang w:val="it-IT" w:bidi="en-US"/>
              </w:rPr>
            </w:pPr>
            <w:r w:rsidRPr="00957B40">
              <w:rPr>
                <w:rFonts w:ascii="Times New Roman" w:hAnsi="Times New Roman"/>
                <w:bCs/>
                <w:sz w:val="26"/>
                <w:szCs w:val="26"/>
                <w:lang w:val="it-IT" w:bidi="en-US"/>
              </w:rPr>
              <w:t>Đồng chí</w:t>
            </w:r>
          </w:p>
          <w:p w14:paraId="023B50C3" w14:textId="77777777" w:rsidR="00EF6205" w:rsidRPr="00957B40" w:rsidRDefault="00EF6205" w:rsidP="000D2FAF">
            <w:pPr>
              <w:spacing w:line="278" w:lineRule="auto"/>
              <w:jc w:val="center"/>
              <w:rPr>
                <w:rFonts w:ascii="Times New Roman" w:hAnsi="Times New Roman"/>
                <w:bCs/>
                <w:sz w:val="26"/>
                <w:szCs w:val="26"/>
                <w:lang w:val="it-IT" w:bidi="en-US"/>
              </w:rPr>
            </w:pPr>
            <w:r w:rsidRPr="00957B40">
              <w:rPr>
                <w:rFonts w:ascii="Times New Roman" w:hAnsi="Times New Roman"/>
                <w:bCs/>
                <w:sz w:val="26"/>
                <w:szCs w:val="26"/>
                <w:lang w:val="it-IT" w:bidi="en-US"/>
              </w:rPr>
              <w:t>C đứng trên bục</w:t>
            </w:r>
          </w:p>
        </w:tc>
        <w:tc>
          <w:tcPr>
            <w:tcW w:w="8282" w:type="dxa"/>
            <w:vAlign w:val="center"/>
          </w:tcPr>
          <w:p w14:paraId="3895F4F9" w14:textId="77777777" w:rsidR="00EF6205" w:rsidRPr="00957B40" w:rsidRDefault="00EF6205" w:rsidP="000D2FAF">
            <w:pPr>
              <w:spacing w:line="278" w:lineRule="auto"/>
              <w:ind w:firstLine="376"/>
              <w:jc w:val="both"/>
              <w:rPr>
                <w:rFonts w:ascii="Times New Roman" w:hAnsi="Times New Roman"/>
                <w:i/>
                <w:sz w:val="26"/>
                <w:szCs w:val="26"/>
              </w:rPr>
            </w:pPr>
            <w:r w:rsidRPr="00957B40">
              <w:rPr>
                <w:rFonts w:ascii="Times New Roman" w:hAnsi="Times New Roman"/>
                <w:sz w:val="26"/>
                <w:szCs w:val="26"/>
              </w:rPr>
              <w:t>Kính thưa các vị đại biểu, thưa Đại hội</w:t>
            </w:r>
          </w:p>
          <w:p w14:paraId="6BE3CDC6" w14:textId="77777777" w:rsidR="00EF6205" w:rsidRPr="00957B40" w:rsidRDefault="00EF6205" w:rsidP="000D2FAF">
            <w:pPr>
              <w:spacing w:line="278" w:lineRule="auto"/>
              <w:ind w:firstLine="376"/>
              <w:jc w:val="both"/>
              <w:rPr>
                <w:rFonts w:ascii="Times New Roman" w:hAnsi="Times New Roman"/>
                <w:i/>
                <w:sz w:val="26"/>
                <w:szCs w:val="26"/>
              </w:rPr>
            </w:pPr>
            <w:r w:rsidRPr="00957B40">
              <w:rPr>
                <w:rFonts w:ascii="Times New Roman" w:hAnsi="Times New Roman"/>
                <w:sz w:val="26"/>
                <w:szCs w:val="26"/>
              </w:rPr>
              <w:t>Tiếp theo chương trình, xin trân trọng kính mời đồng chí….- Trưởng đoàn Thư ký Đại hội lên trình bày dự thảo Nghị quyết Đại hội</w:t>
            </w:r>
          </w:p>
        </w:tc>
      </w:tr>
      <w:tr w:rsidR="00EF6205" w:rsidRPr="00957B40" w14:paraId="440DB907" w14:textId="77777777" w:rsidTr="000D2FAF">
        <w:trPr>
          <w:jc w:val="center"/>
        </w:trPr>
        <w:tc>
          <w:tcPr>
            <w:tcW w:w="576" w:type="dxa"/>
            <w:vAlign w:val="center"/>
          </w:tcPr>
          <w:p w14:paraId="2139359C"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ign w:val="center"/>
          </w:tcPr>
          <w:p w14:paraId="2ACA6E1A"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32EE996A" w14:textId="77777777" w:rsidR="00EF6205" w:rsidRPr="00957B40" w:rsidRDefault="00EF6205" w:rsidP="000D2FAF">
            <w:pPr>
              <w:spacing w:line="278" w:lineRule="auto"/>
              <w:jc w:val="center"/>
              <w:rPr>
                <w:rFonts w:ascii="Times New Roman" w:hAnsi="Times New Roman"/>
                <w:b/>
                <w:sz w:val="26"/>
                <w:szCs w:val="26"/>
                <w:lang w:val="it-IT"/>
              </w:rPr>
            </w:pPr>
            <w:r w:rsidRPr="00957B40">
              <w:rPr>
                <w:rFonts w:ascii="Times New Roman" w:hAnsi="Times New Roman"/>
                <w:b/>
                <w:sz w:val="26"/>
                <w:szCs w:val="26"/>
                <w:lang w:val="it-IT"/>
              </w:rPr>
              <w:t>Trình bày Nghị quyết Đại hội</w:t>
            </w:r>
          </w:p>
        </w:tc>
        <w:tc>
          <w:tcPr>
            <w:tcW w:w="1864" w:type="dxa"/>
            <w:vAlign w:val="center"/>
          </w:tcPr>
          <w:p w14:paraId="0680334E" w14:textId="77777777" w:rsidR="00EF6205" w:rsidRPr="00957B40" w:rsidRDefault="00EF6205" w:rsidP="000D2FAF">
            <w:pPr>
              <w:spacing w:line="278" w:lineRule="auto"/>
              <w:ind w:left="-57" w:right="-57"/>
              <w:jc w:val="center"/>
              <w:rPr>
                <w:rFonts w:ascii="Times New Roman" w:hAnsi="Times New Roman"/>
                <w:bCs/>
                <w:sz w:val="26"/>
                <w:szCs w:val="26"/>
                <w:lang w:val="it-IT" w:bidi="en-US"/>
              </w:rPr>
            </w:pPr>
            <w:r w:rsidRPr="00957B40">
              <w:rPr>
                <w:rFonts w:ascii="Times New Roman" w:hAnsi="Times New Roman"/>
                <w:bCs/>
                <w:sz w:val="26"/>
                <w:szCs w:val="26"/>
                <w:lang w:val="it-IT" w:bidi="en-US"/>
              </w:rPr>
              <w:t>Đồng chí</w:t>
            </w:r>
          </w:p>
          <w:p w14:paraId="7F3CE8DC" w14:textId="77777777" w:rsidR="00EF6205" w:rsidRPr="00957B40" w:rsidRDefault="00EF6205" w:rsidP="000D2FAF">
            <w:pPr>
              <w:spacing w:line="278" w:lineRule="auto"/>
              <w:ind w:left="-57" w:right="-57"/>
              <w:jc w:val="center"/>
              <w:rPr>
                <w:rFonts w:ascii="Times New Roman" w:hAnsi="Times New Roman"/>
                <w:bCs/>
                <w:sz w:val="26"/>
                <w:szCs w:val="26"/>
                <w:lang w:val="it-IT" w:bidi="en-US"/>
              </w:rPr>
            </w:pPr>
            <w:r w:rsidRPr="00957B40">
              <w:rPr>
                <w:rFonts w:ascii="Times New Roman" w:hAnsi="Times New Roman"/>
                <w:bCs/>
                <w:sz w:val="26"/>
                <w:szCs w:val="26"/>
                <w:lang w:val="it-IT" w:bidi="en-US"/>
              </w:rPr>
              <w:t>Trưởng Đoàn thư ký</w:t>
            </w:r>
          </w:p>
        </w:tc>
        <w:tc>
          <w:tcPr>
            <w:tcW w:w="8282" w:type="dxa"/>
            <w:vAlign w:val="center"/>
          </w:tcPr>
          <w:p w14:paraId="5EBE4298" w14:textId="77777777" w:rsidR="00EF6205" w:rsidRPr="00957B40" w:rsidRDefault="00EF6205" w:rsidP="000D2FAF">
            <w:pPr>
              <w:spacing w:line="278" w:lineRule="auto"/>
              <w:jc w:val="both"/>
              <w:rPr>
                <w:rStyle w:val="apple-style-span"/>
                <w:rFonts w:ascii="Times New Roman" w:hAnsi="Times New Roman"/>
                <w:sz w:val="26"/>
                <w:szCs w:val="26"/>
                <w:lang w:val="it-IT"/>
              </w:rPr>
            </w:pPr>
            <w:r w:rsidRPr="00957B40">
              <w:rPr>
                <w:rStyle w:val="apple-style-span"/>
                <w:rFonts w:ascii="Times New Roman" w:hAnsi="Times New Roman"/>
                <w:sz w:val="26"/>
                <w:szCs w:val="26"/>
                <w:lang w:val="it-IT"/>
              </w:rPr>
              <w:t>Đọc Nghị quyết Đại hội</w:t>
            </w:r>
          </w:p>
        </w:tc>
      </w:tr>
      <w:tr w:rsidR="00EF6205" w:rsidRPr="00957B40" w14:paraId="406EEEC2" w14:textId="77777777" w:rsidTr="000D2FAF">
        <w:trPr>
          <w:jc w:val="center"/>
        </w:trPr>
        <w:tc>
          <w:tcPr>
            <w:tcW w:w="576" w:type="dxa"/>
            <w:vAlign w:val="center"/>
          </w:tcPr>
          <w:p w14:paraId="5D802C64"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Merge/>
            <w:vAlign w:val="center"/>
          </w:tcPr>
          <w:p w14:paraId="1933D2EB"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742F4BFF" w14:textId="77777777" w:rsidR="00EF6205" w:rsidRPr="00957B40" w:rsidRDefault="00EF6205" w:rsidP="000D2FAF">
            <w:pPr>
              <w:spacing w:line="278" w:lineRule="auto"/>
              <w:jc w:val="center"/>
              <w:rPr>
                <w:rStyle w:val="apple-style-span"/>
                <w:rFonts w:ascii="Times New Roman" w:hAnsi="Times New Roman"/>
                <w:b/>
                <w:spacing w:val="-6"/>
                <w:sz w:val="26"/>
                <w:szCs w:val="26"/>
                <w:lang w:val="nl-NL"/>
              </w:rPr>
            </w:pPr>
            <w:r w:rsidRPr="00957B40">
              <w:rPr>
                <w:rFonts w:ascii="Times New Roman" w:hAnsi="Times New Roman"/>
                <w:b/>
                <w:sz w:val="26"/>
                <w:szCs w:val="26"/>
                <w:lang w:val="it-IT"/>
              </w:rPr>
              <w:t>Biểu quyết thông qua Nghị quyết Đại hội</w:t>
            </w:r>
          </w:p>
        </w:tc>
        <w:tc>
          <w:tcPr>
            <w:tcW w:w="1864" w:type="dxa"/>
            <w:vAlign w:val="center"/>
          </w:tcPr>
          <w:p w14:paraId="5583728B" w14:textId="77777777" w:rsidR="00EF6205" w:rsidRPr="00957B40" w:rsidRDefault="00EF6205" w:rsidP="000D2FAF">
            <w:pPr>
              <w:spacing w:line="278" w:lineRule="auto"/>
              <w:jc w:val="center"/>
              <w:rPr>
                <w:rFonts w:ascii="Times New Roman" w:hAnsi="Times New Roman"/>
                <w:bCs/>
                <w:sz w:val="26"/>
                <w:szCs w:val="26"/>
                <w:lang w:val="nl-NL" w:bidi="en-US"/>
              </w:rPr>
            </w:pPr>
            <w:r w:rsidRPr="00957B40">
              <w:rPr>
                <w:rFonts w:ascii="Times New Roman" w:hAnsi="Times New Roman"/>
                <w:bCs/>
                <w:sz w:val="26"/>
                <w:szCs w:val="26"/>
                <w:lang w:val="nl-NL" w:bidi="en-US"/>
              </w:rPr>
              <w:t>Đồng chí</w:t>
            </w:r>
          </w:p>
          <w:p w14:paraId="2ECE108B" w14:textId="77777777" w:rsidR="00EF6205" w:rsidRPr="00957B40" w:rsidRDefault="00EF6205" w:rsidP="000D2FAF">
            <w:pPr>
              <w:spacing w:line="278" w:lineRule="auto"/>
              <w:jc w:val="center"/>
              <w:rPr>
                <w:rFonts w:ascii="Times New Roman" w:hAnsi="Times New Roman"/>
                <w:bCs/>
                <w:sz w:val="26"/>
                <w:szCs w:val="26"/>
                <w:lang w:val="nl-NL" w:bidi="en-US"/>
              </w:rPr>
            </w:pPr>
            <w:r w:rsidRPr="00957B40">
              <w:rPr>
                <w:rFonts w:ascii="Times New Roman" w:hAnsi="Times New Roman"/>
                <w:bCs/>
                <w:sz w:val="26"/>
                <w:szCs w:val="26"/>
                <w:lang w:val="nl-NL" w:bidi="en-US"/>
              </w:rPr>
              <w:t>A lên bục</w:t>
            </w:r>
          </w:p>
        </w:tc>
        <w:tc>
          <w:tcPr>
            <w:tcW w:w="8282" w:type="dxa"/>
            <w:vAlign w:val="center"/>
          </w:tcPr>
          <w:p w14:paraId="325D7A5D" w14:textId="77777777" w:rsidR="00EF6205" w:rsidRPr="00957B40" w:rsidRDefault="00EF6205" w:rsidP="000D2FAF">
            <w:pPr>
              <w:spacing w:line="278" w:lineRule="auto"/>
              <w:ind w:firstLine="376"/>
              <w:jc w:val="both"/>
              <w:rPr>
                <w:rFonts w:ascii="Times New Roman" w:hAnsi="Times New Roman"/>
                <w:bCs/>
                <w:sz w:val="26"/>
                <w:szCs w:val="26"/>
              </w:rPr>
            </w:pPr>
            <w:r w:rsidRPr="00957B40">
              <w:rPr>
                <w:rFonts w:ascii="Times New Roman" w:hAnsi="Times New Roman"/>
                <w:bCs/>
                <w:sz w:val="26"/>
                <w:szCs w:val="26"/>
              </w:rPr>
              <w:t xml:space="preserve">Kính thưa các </w:t>
            </w:r>
            <w:r w:rsidRPr="00957B40">
              <w:rPr>
                <w:rFonts w:ascii="Times New Roman" w:hAnsi="Times New Roman"/>
                <w:bCs/>
                <w:sz w:val="26"/>
                <w:szCs w:val="26"/>
                <w:lang w:val="vi-VN"/>
              </w:rPr>
              <w:t>quý vị</w:t>
            </w:r>
            <w:r w:rsidRPr="00957B40">
              <w:rPr>
                <w:rFonts w:ascii="Times New Roman" w:hAnsi="Times New Roman"/>
                <w:bCs/>
                <w:sz w:val="26"/>
                <w:szCs w:val="26"/>
              </w:rPr>
              <w:t xml:space="preserve"> đại biểu, thưa Đại hội!</w:t>
            </w:r>
          </w:p>
          <w:p w14:paraId="472C21C5" w14:textId="77777777" w:rsidR="00EF6205" w:rsidRPr="00957B40" w:rsidRDefault="00EF6205" w:rsidP="000D2FAF">
            <w:pPr>
              <w:spacing w:line="278" w:lineRule="auto"/>
              <w:ind w:firstLine="376"/>
              <w:jc w:val="both"/>
              <w:rPr>
                <w:rFonts w:ascii="Times New Roman" w:hAnsi="Times New Roman"/>
                <w:sz w:val="26"/>
                <w:szCs w:val="26"/>
              </w:rPr>
            </w:pPr>
            <w:r w:rsidRPr="00957B40">
              <w:rPr>
                <w:rFonts w:ascii="Times New Roman" w:hAnsi="Times New Roman"/>
                <w:sz w:val="26"/>
                <w:szCs w:val="26"/>
              </w:rPr>
              <w:t xml:space="preserve">Đại hội chúng ta vừa nghe đ/c </w:t>
            </w:r>
            <w:r w:rsidRPr="00957B40">
              <w:rPr>
                <w:rFonts w:ascii="Times New Roman" w:hAnsi="Times New Roman"/>
                <w:bCs/>
                <w:sz w:val="26"/>
                <w:szCs w:val="26"/>
                <w:lang w:val="it-IT" w:bidi="en-US"/>
              </w:rPr>
              <w:t>Trưởng đoàn thư ký</w:t>
            </w:r>
            <w:r w:rsidRPr="00957B40">
              <w:rPr>
                <w:rFonts w:ascii="Times New Roman" w:hAnsi="Times New Roman"/>
                <w:sz w:val="26"/>
                <w:szCs w:val="26"/>
              </w:rPr>
              <w:t xml:space="preserve"> trình bày dự thảo Nghị quyết Đại hội Công đoàn cơ sở ….. nhiệm kỳ </w:t>
            </w:r>
            <w:r w:rsidRPr="00957B40">
              <w:rPr>
                <w:rFonts w:ascii="Times New Roman" w:hAnsi="Times New Roman"/>
                <w:spacing w:val="-2"/>
                <w:sz w:val="26"/>
                <w:szCs w:val="26"/>
              </w:rPr>
              <w:t xml:space="preserve">2023 - 2028, </w:t>
            </w:r>
            <w:r w:rsidRPr="00957B40">
              <w:rPr>
                <w:rFonts w:ascii="Times New Roman" w:hAnsi="Times New Roman"/>
                <w:sz w:val="26"/>
                <w:szCs w:val="26"/>
              </w:rPr>
              <w:t>xin Đại hội cho ý kiến!</w:t>
            </w:r>
          </w:p>
          <w:p w14:paraId="03185032" w14:textId="77777777" w:rsidR="00EF6205" w:rsidRPr="00957B40" w:rsidRDefault="00EF6205" w:rsidP="000D2FAF">
            <w:pPr>
              <w:spacing w:line="278" w:lineRule="auto"/>
              <w:ind w:firstLine="376"/>
              <w:jc w:val="both"/>
              <w:rPr>
                <w:rFonts w:ascii="Times New Roman" w:hAnsi="Times New Roman"/>
                <w:sz w:val="26"/>
                <w:szCs w:val="26"/>
                <w:lang w:val="nl-NL"/>
              </w:rPr>
            </w:pPr>
            <w:r w:rsidRPr="00957B40">
              <w:rPr>
                <w:rFonts w:ascii="Times New Roman" w:hAnsi="Times New Roman"/>
                <w:sz w:val="26"/>
                <w:szCs w:val="26"/>
                <w:lang w:val="nl-NL"/>
              </w:rPr>
              <w:t>Đại biểu nào nhất trí dự thảo Nghị quyết, xin cho biểu quyết</w:t>
            </w:r>
            <w:r w:rsidRPr="00957B40">
              <w:rPr>
                <w:rFonts w:ascii="Times New Roman" w:hAnsi="Times New Roman"/>
                <w:sz w:val="26"/>
                <w:szCs w:val="26"/>
                <w:lang w:val="vi-VN"/>
              </w:rPr>
              <w:t xml:space="preserve"> </w:t>
            </w:r>
            <w:r w:rsidRPr="00957B40">
              <w:rPr>
                <w:rFonts w:ascii="Times New Roman" w:hAnsi="Times New Roman"/>
                <w:sz w:val="26"/>
                <w:szCs w:val="26"/>
              </w:rPr>
              <w:t xml:space="preserve">bằng hình thức </w:t>
            </w:r>
            <w:r w:rsidRPr="00957B40">
              <w:rPr>
                <w:rFonts w:ascii="Times New Roman" w:hAnsi="Times New Roman"/>
                <w:sz w:val="26"/>
                <w:szCs w:val="26"/>
                <w:lang w:val="vi-VN"/>
              </w:rPr>
              <w:t>giơ tay</w:t>
            </w:r>
            <w:r w:rsidRPr="00957B40">
              <w:rPr>
                <w:rFonts w:ascii="Times New Roman" w:hAnsi="Times New Roman"/>
                <w:sz w:val="26"/>
                <w:szCs w:val="26"/>
                <w:lang w:val="nl-NL"/>
              </w:rPr>
              <w:t>!</w:t>
            </w:r>
          </w:p>
          <w:p w14:paraId="56C94888" w14:textId="77777777" w:rsidR="00EF6205" w:rsidRPr="00957B40" w:rsidRDefault="00EF6205" w:rsidP="000D2FAF">
            <w:pPr>
              <w:spacing w:line="278" w:lineRule="auto"/>
              <w:ind w:firstLine="376"/>
              <w:jc w:val="both"/>
              <w:rPr>
                <w:rFonts w:ascii="Times New Roman" w:hAnsi="Times New Roman"/>
                <w:sz w:val="26"/>
                <w:szCs w:val="26"/>
                <w:lang w:val="nl-NL"/>
              </w:rPr>
            </w:pPr>
            <w:r w:rsidRPr="00957B40">
              <w:rPr>
                <w:rFonts w:ascii="Times New Roman" w:hAnsi="Times New Roman"/>
                <w:sz w:val="26"/>
                <w:szCs w:val="26"/>
                <w:lang w:val="nl-NL"/>
              </w:rPr>
              <w:t>Đại biểu nào không nhất trí?</w:t>
            </w:r>
          </w:p>
          <w:p w14:paraId="02F0765C" w14:textId="77777777" w:rsidR="00EF6205" w:rsidRPr="00957B40" w:rsidRDefault="00EF6205" w:rsidP="000D2FAF">
            <w:pPr>
              <w:spacing w:line="278" w:lineRule="auto"/>
              <w:ind w:firstLine="376"/>
              <w:jc w:val="both"/>
              <w:rPr>
                <w:rFonts w:ascii="Times New Roman" w:hAnsi="Times New Roman"/>
                <w:sz w:val="26"/>
                <w:szCs w:val="26"/>
                <w:lang w:val="nl-NL"/>
              </w:rPr>
            </w:pPr>
            <w:r w:rsidRPr="00957B40">
              <w:rPr>
                <w:rFonts w:ascii="Times New Roman" w:hAnsi="Times New Roman"/>
                <w:sz w:val="26"/>
                <w:szCs w:val="26"/>
                <w:lang w:val="nl-NL"/>
              </w:rPr>
              <w:t>Đại biểu nào có ý kiến khác?...</w:t>
            </w:r>
          </w:p>
          <w:p w14:paraId="5DF94F95" w14:textId="77777777" w:rsidR="00EF6205" w:rsidRPr="00957B40" w:rsidRDefault="00EF6205" w:rsidP="000D2FAF">
            <w:pPr>
              <w:spacing w:line="278" w:lineRule="auto"/>
              <w:ind w:firstLine="376"/>
              <w:jc w:val="both"/>
              <w:rPr>
                <w:rStyle w:val="apple-style-span"/>
                <w:rFonts w:ascii="Times New Roman" w:hAnsi="Times New Roman"/>
                <w:sz w:val="26"/>
                <w:szCs w:val="26"/>
                <w:lang w:val="nl-NL"/>
              </w:rPr>
            </w:pPr>
            <w:r w:rsidRPr="00957B40">
              <w:rPr>
                <w:rFonts w:ascii="Times New Roman" w:hAnsi="Times New Roman"/>
                <w:sz w:val="26"/>
                <w:szCs w:val="26"/>
                <w:lang w:val="nl-NL"/>
              </w:rPr>
              <w:t xml:space="preserve">Như vậy, 100% đại biểu Đại biểu dự Đại hội CĐCS ..... đã nhất trí thông qua Nghị quyết Đại hội CĐCS ..... nhiệm kỳ </w:t>
            </w:r>
            <w:r w:rsidRPr="00957B40">
              <w:rPr>
                <w:rFonts w:ascii="Times New Roman" w:hAnsi="Times New Roman"/>
                <w:spacing w:val="-2"/>
                <w:sz w:val="26"/>
                <w:szCs w:val="26"/>
                <w:lang w:val="nl-NL"/>
              </w:rPr>
              <w:t xml:space="preserve">2023 - 2028. </w:t>
            </w:r>
            <w:r w:rsidRPr="00957B40">
              <w:rPr>
                <w:rFonts w:ascii="Times New Roman" w:hAnsi="Times New Roman"/>
                <w:sz w:val="26"/>
                <w:szCs w:val="26"/>
                <w:lang w:val="nl-NL"/>
              </w:rPr>
              <w:t>(xin trân trọng cảm ơn các đồng chí)</w:t>
            </w:r>
          </w:p>
        </w:tc>
      </w:tr>
      <w:tr w:rsidR="00EF6205" w:rsidRPr="00957B40" w14:paraId="13DFF92E" w14:textId="77777777" w:rsidTr="000D2FAF">
        <w:trPr>
          <w:trHeight w:val="676"/>
          <w:jc w:val="center"/>
        </w:trPr>
        <w:tc>
          <w:tcPr>
            <w:tcW w:w="576" w:type="dxa"/>
            <w:vAlign w:val="center"/>
          </w:tcPr>
          <w:p w14:paraId="7ACA5AF8"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p w14:paraId="4010DBC6" w14:textId="77777777" w:rsidR="00EF6205" w:rsidRPr="00957B40" w:rsidRDefault="00EF6205" w:rsidP="000D2FAF">
            <w:pPr>
              <w:spacing w:line="278" w:lineRule="auto"/>
              <w:jc w:val="center"/>
              <w:rPr>
                <w:rFonts w:ascii="Times New Roman" w:hAnsi="Times New Roman"/>
                <w:b/>
                <w:iCs/>
                <w:sz w:val="26"/>
                <w:szCs w:val="26"/>
                <w:lang w:val="nl-NL"/>
              </w:rPr>
            </w:pPr>
          </w:p>
        </w:tc>
        <w:tc>
          <w:tcPr>
            <w:tcW w:w="1235" w:type="dxa"/>
            <w:vAlign w:val="center"/>
          </w:tcPr>
          <w:p w14:paraId="61CC022F"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6A7CBB4F" w14:textId="77777777" w:rsidR="00EF6205" w:rsidRPr="00957B40" w:rsidRDefault="00EF6205" w:rsidP="000D2FAF">
            <w:pPr>
              <w:spacing w:line="278" w:lineRule="auto"/>
              <w:jc w:val="center"/>
              <w:rPr>
                <w:rFonts w:ascii="Times New Roman" w:hAnsi="Times New Roman"/>
                <w:b/>
                <w:sz w:val="26"/>
                <w:szCs w:val="26"/>
                <w:lang w:val="it-IT"/>
              </w:rPr>
            </w:pPr>
            <w:r w:rsidRPr="00957B40">
              <w:rPr>
                <w:rFonts w:ascii="Times New Roman" w:hAnsi="Times New Roman"/>
                <w:b/>
                <w:sz w:val="26"/>
                <w:szCs w:val="26"/>
                <w:lang w:val="it-IT"/>
              </w:rPr>
              <w:t>Bế mạc Đại hội</w:t>
            </w:r>
          </w:p>
        </w:tc>
        <w:tc>
          <w:tcPr>
            <w:tcW w:w="1864" w:type="dxa"/>
            <w:vAlign w:val="center"/>
          </w:tcPr>
          <w:p w14:paraId="4E2AB7AA" w14:textId="77777777" w:rsidR="00EF6205" w:rsidRPr="00957B40" w:rsidRDefault="00EF6205" w:rsidP="000D2FAF">
            <w:pPr>
              <w:spacing w:line="278" w:lineRule="auto"/>
              <w:jc w:val="center"/>
              <w:rPr>
                <w:rFonts w:ascii="Times New Roman" w:hAnsi="Times New Roman"/>
                <w:bCs/>
                <w:sz w:val="26"/>
                <w:szCs w:val="26"/>
                <w:lang w:val="it-IT"/>
              </w:rPr>
            </w:pPr>
            <w:r w:rsidRPr="00957B40">
              <w:rPr>
                <w:rFonts w:ascii="Times New Roman" w:hAnsi="Times New Roman"/>
                <w:bCs/>
                <w:sz w:val="26"/>
                <w:szCs w:val="26"/>
                <w:lang w:val="it-IT"/>
              </w:rPr>
              <w:t>Đồng chí</w:t>
            </w:r>
          </w:p>
          <w:p w14:paraId="57D4D929" w14:textId="77777777" w:rsidR="00EF6205" w:rsidRPr="00957B40" w:rsidRDefault="00EF6205" w:rsidP="000D2FAF">
            <w:pPr>
              <w:spacing w:line="278" w:lineRule="auto"/>
              <w:jc w:val="center"/>
              <w:rPr>
                <w:rFonts w:ascii="Times New Roman" w:hAnsi="Times New Roman"/>
                <w:bCs/>
                <w:sz w:val="26"/>
                <w:szCs w:val="26"/>
                <w:lang w:val="it-IT" w:bidi="en-US"/>
              </w:rPr>
            </w:pPr>
            <w:r w:rsidRPr="00957B40">
              <w:rPr>
                <w:rFonts w:ascii="Times New Roman" w:hAnsi="Times New Roman"/>
                <w:bCs/>
                <w:sz w:val="26"/>
                <w:szCs w:val="26"/>
                <w:lang w:val="it-IT"/>
              </w:rPr>
              <w:t xml:space="preserve">A đứng trên bục </w:t>
            </w:r>
          </w:p>
        </w:tc>
        <w:tc>
          <w:tcPr>
            <w:tcW w:w="8282" w:type="dxa"/>
            <w:vAlign w:val="center"/>
          </w:tcPr>
          <w:p w14:paraId="1B9BE305" w14:textId="77777777" w:rsidR="00EF6205" w:rsidRPr="00957B40" w:rsidRDefault="00EF6205" w:rsidP="000D2FAF">
            <w:pPr>
              <w:spacing w:line="278" w:lineRule="auto"/>
              <w:jc w:val="both"/>
              <w:rPr>
                <w:rFonts w:ascii="Times New Roman" w:hAnsi="Times New Roman"/>
                <w:sz w:val="26"/>
                <w:szCs w:val="26"/>
                <w:lang w:val="it-IT"/>
              </w:rPr>
            </w:pPr>
            <w:r w:rsidRPr="00957B40">
              <w:rPr>
                <w:rFonts w:ascii="Times New Roman" w:hAnsi="Times New Roman"/>
                <w:sz w:val="26"/>
                <w:szCs w:val="26"/>
                <w:lang w:val="it-IT"/>
              </w:rPr>
              <w:t>Kính thưa Đại hội; Tiếp theo chương trình, xin trân trọng giới thiệu đồng chí B phát biểu bế mạc đại hội</w:t>
            </w:r>
          </w:p>
          <w:p w14:paraId="46610A96" w14:textId="77777777" w:rsidR="00EF6205" w:rsidRPr="00957B40" w:rsidRDefault="00EF6205" w:rsidP="000D2FAF">
            <w:pPr>
              <w:spacing w:line="278" w:lineRule="auto"/>
              <w:jc w:val="both"/>
              <w:rPr>
                <w:rStyle w:val="apple-style-span"/>
                <w:rFonts w:ascii="Times New Roman" w:hAnsi="Times New Roman"/>
                <w:i/>
                <w:iCs/>
                <w:sz w:val="26"/>
                <w:szCs w:val="26"/>
                <w:lang w:val="it-IT"/>
              </w:rPr>
            </w:pPr>
          </w:p>
        </w:tc>
      </w:tr>
      <w:tr w:rsidR="00EF6205" w:rsidRPr="00957B40" w14:paraId="72166411" w14:textId="77777777" w:rsidTr="000D2FAF">
        <w:trPr>
          <w:jc w:val="center"/>
        </w:trPr>
        <w:tc>
          <w:tcPr>
            <w:tcW w:w="576" w:type="dxa"/>
            <w:vAlign w:val="center"/>
          </w:tcPr>
          <w:p w14:paraId="126727A4" w14:textId="77777777" w:rsidR="00EF6205" w:rsidRPr="00957B40" w:rsidRDefault="00EF6205" w:rsidP="00EF6205">
            <w:pPr>
              <w:numPr>
                <w:ilvl w:val="0"/>
                <w:numId w:val="20"/>
              </w:numPr>
              <w:spacing w:line="278" w:lineRule="auto"/>
              <w:jc w:val="center"/>
              <w:rPr>
                <w:rFonts w:ascii="Times New Roman" w:hAnsi="Times New Roman"/>
                <w:b/>
                <w:iCs/>
                <w:sz w:val="26"/>
                <w:szCs w:val="26"/>
                <w:lang w:val="nl-NL"/>
              </w:rPr>
            </w:pPr>
          </w:p>
        </w:tc>
        <w:tc>
          <w:tcPr>
            <w:tcW w:w="1235" w:type="dxa"/>
            <w:vAlign w:val="center"/>
          </w:tcPr>
          <w:p w14:paraId="1A686E76" w14:textId="77777777" w:rsidR="00EF6205" w:rsidRPr="00957B40" w:rsidRDefault="00EF6205" w:rsidP="000D2FAF">
            <w:pPr>
              <w:spacing w:line="278" w:lineRule="auto"/>
              <w:ind w:left="-57" w:right="-57"/>
              <w:jc w:val="center"/>
              <w:rPr>
                <w:rFonts w:ascii="Times New Roman" w:hAnsi="Times New Roman"/>
                <w:b/>
                <w:iCs/>
                <w:sz w:val="26"/>
                <w:szCs w:val="26"/>
                <w:lang w:val="nl-NL"/>
              </w:rPr>
            </w:pPr>
          </w:p>
        </w:tc>
        <w:tc>
          <w:tcPr>
            <w:tcW w:w="2482" w:type="dxa"/>
            <w:vAlign w:val="center"/>
          </w:tcPr>
          <w:p w14:paraId="33625AF7" w14:textId="77777777" w:rsidR="00EF6205" w:rsidRPr="00957B40" w:rsidRDefault="00EF6205" w:rsidP="000D2FAF">
            <w:pPr>
              <w:spacing w:line="278" w:lineRule="auto"/>
              <w:jc w:val="center"/>
              <w:rPr>
                <w:rStyle w:val="apple-style-span"/>
                <w:rFonts w:ascii="Times New Roman" w:hAnsi="Times New Roman"/>
                <w:b/>
                <w:i/>
                <w:sz w:val="26"/>
                <w:szCs w:val="26"/>
              </w:rPr>
            </w:pPr>
            <w:r w:rsidRPr="00957B40">
              <w:rPr>
                <w:rFonts w:ascii="Times New Roman" w:hAnsi="Times New Roman"/>
                <w:b/>
                <w:sz w:val="26"/>
                <w:szCs w:val="26"/>
                <w:lang w:val="it-IT"/>
              </w:rPr>
              <w:t>Chào cờ</w:t>
            </w:r>
          </w:p>
        </w:tc>
        <w:tc>
          <w:tcPr>
            <w:tcW w:w="1864" w:type="dxa"/>
            <w:vAlign w:val="center"/>
          </w:tcPr>
          <w:p w14:paraId="5F48951D" w14:textId="77777777" w:rsidR="00EF6205" w:rsidRPr="00957B40" w:rsidRDefault="00EF6205" w:rsidP="000D2FAF">
            <w:pPr>
              <w:spacing w:line="278" w:lineRule="auto"/>
              <w:jc w:val="center"/>
              <w:rPr>
                <w:rFonts w:ascii="Times New Roman" w:hAnsi="Times New Roman"/>
                <w:bCs/>
                <w:sz w:val="26"/>
                <w:szCs w:val="26"/>
                <w:lang w:bidi="en-US"/>
              </w:rPr>
            </w:pPr>
            <w:r w:rsidRPr="00957B40">
              <w:rPr>
                <w:rFonts w:ascii="Times New Roman" w:hAnsi="Times New Roman"/>
                <w:bCs/>
                <w:sz w:val="26"/>
                <w:szCs w:val="26"/>
                <w:lang w:bidi="en-US"/>
              </w:rPr>
              <w:t>Đồng chí</w:t>
            </w:r>
          </w:p>
          <w:p w14:paraId="7E8D5C23" w14:textId="77777777" w:rsidR="00EF6205" w:rsidRPr="00957B40" w:rsidRDefault="00EF6205" w:rsidP="000D2FAF">
            <w:pPr>
              <w:spacing w:line="278" w:lineRule="auto"/>
              <w:jc w:val="center"/>
              <w:rPr>
                <w:rStyle w:val="apple-style-span"/>
                <w:rFonts w:ascii="Times New Roman" w:hAnsi="Times New Roman"/>
                <w:bCs/>
                <w:sz w:val="26"/>
                <w:szCs w:val="26"/>
              </w:rPr>
            </w:pPr>
            <w:r w:rsidRPr="00957B40">
              <w:rPr>
                <w:rFonts w:ascii="Times New Roman" w:hAnsi="Times New Roman"/>
                <w:bCs/>
                <w:sz w:val="26"/>
                <w:szCs w:val="26"/>
                <w:lang w:bidi="en-US"/>
              </w:rPr>
              <w:t>Được phân công chịu trách nhiệm làm công tác tổ chức</w:t>
            </w:r>
          </w:p>
        </w:tc>
        <w:tc>
          <w:tcPr>
            <w:tcW w:w="8282" w:type="dxa"/>
            <w:vAlign w:val="center"/>
          </w:tcPr>
          <w:p w14:paraId="1014AC6B" w14:textId="77777777" w:rsidR="00EF6205" w:rsidRPr="00957B40" w:rsidRDefault="00EF6205" w:rsidP="000D2FAF">
            <w:pPr>
              <w:spacing w:line="278" w:lineRule="auto"/>
              <w:jc w:val="both"/>
              <w:rPr>
                <w:rFonts w:ascii="Times New Roman" w:hAnsi="Times New Roman"/>
                <w:sz w:val="26"/>
                <w:szCs w:val="26"/>
                <w:lang w:val="nl-NL"/>
              </w:rPr>
            </w:pPr>
            <w:r w:rsidRPr="00957B40">
              <w:rPr>
                <w:rFonts w:ascii="Times New Roman" w:hAnsi="Times New Roman"/>
                <w:sz w:val="26"/>
                <w:szCs w:val="26"/>
                <w:lang w:val="nl-NL"/>
              </w:rPr>
              <w:t>Hô: chào cờ</w:t>
            </w:r>
          </w:p>
          <w:p w14:paraId="04274889" w14:textId="77777777" w:rsidR="00EF6205" w:rsidRPr="00957B40" w:rsidRDefault="00EF6205" w:rsidP="000D2FAF">
            <w:pPr>
              <w:spacing w:line="278" w:lineRule="auto"/>
              <w:jc w:val="both"/>
              <w:rPr>
                <w:rStyle w:val="apple-style-span"/>
                <w:rFonts w:ascii="Times New Roman" w:hAnsi="Times New Roman"/>
                <w:sz w:val="26"/>
                <w:szCs w:val="26"/>
              </w:rPr>
            </w:pPr>
            <w:r w:rsidRPr="00957B40">
              <w:rPr>
                <w:rStyle w:val="apple-style-span"/>
                <w:rFonts w:ascii="Times New Roman" w:hAnsi="Times New Roman"/>
                <w:sz w:val="26"/>
                <w:szCs w:val="26"/>
              </w:rPr>
              <w:t>Không nhạc, không hát</w:t>
            </w:r>
          </w:p>
        </w:tc>
      </w:tr>
    </w:tbl>
    <w:p w14:paraId="6009D822" w14:textId="77777777" w:rsidR="00EF6205" w:rsidRPr="00957B40" w:rsidRDefault="00EF6205" w:rsidP="00EF6205">
      <w:pPr>
        <w:spacing w:line="276" w:lineRule="auto"/>
        <w:jc w:val="center"/>
        <w:rPr>
          <w:rFonts w:ascii="Times New Roman" w:hAnsi="Times New Roman"/>
          <w:b/>
          <w:sz w:val="25"/>
          <w:szCs w:val="25"/>
          <w:lang w:val="nl-NL"/>
        </w:rPr>
      </w:pPr>
    </w:p>
    <w:p w14:paraId="74B58935" w14:textId="77777777" w:rsidR="00541C5F" w:rsidRPr="00957B40" w:rsidRDefault="00541C5F" w:rsidP="0062133E">
      <w:pPr>
        <w:spacing w:before="120" w:line="288" w:lineRule="auto"/>
        <w:ind w:firstLine="720"/>
        <w:jc w:val="both"/>
        <w:rPr>
          <w:rFonts w:ascii="Times New Roman" w:hAnsi="Times New Roman"/>
          <w:bCs/>
        </w:rPr>
        <w:sectPr w:rsidR="00541C5F" w:rsidRPr="00957B40" w:rsidSect="00240EE4">
          <w:footerReference w:type="default" r:id="rId14"/>
          <w:pgSz w:w="16840" w:h="11907" w:orient="landscape" w:code="9"/>
          <w:pgMar w:top="851" w:right="907" w:bottom="851" w:left="1134" w:header="720" w:footer="720" w:gutter="0"/>
          <w:cols w:space="720"/>
          <w:docGrid w:linePitch="360"/>
        </w:sectPr>
      </w:pPr>
    </w:p>
    <w:p w14:paraId="735DB5EE" w14:textId="77777777" w:rsidR="00541C5F" w:rsidRPr="00957B40" w:rsidRDefault="00541C5F" w:rsidP="00541C5F">
      <w:pPr>
        <w:jc w:val="right"/>
        <w:rPr>
          <w:rFonts w:ascii="Times New Roman" w:hAnsi="Times New Roman"/>
          <w:i/>
        </w:rPr>
      </w:pPr>
      <w:r w:rsidRPr="00957B40">
        <w:rPr>
          <w:rFonts w:ascii="Times New Roman" w:hAnsi="Times New Roman"/>
          <w:i/>
        </w:rPr>
        <w:t>Phụ lục 16</w:t>
      </w:r>
    </w:p>
    <w:p w14:paraId="6D195914" w14:textId="77777777" w:rsidR="00541C5F" w:rsidRPr="00957B40" w:rsidRDefault="00541C5F" w:rsidP="00541C5F">
      <w:pPr>
        <w:jc w:val="right"/>
        <w:rPr>
          <w:rFonts w:ascii="Times New Roman" w:hAnsi="Times New Roman"/>
          <w:i/>
        </w:rPr>
      </w:pPr>
    </w:p>
    <w:tbl>
      <w:tblPr>
        <w:tblW w:w="10678" w:type="dxa"/>
        <w:tblInd w:w="-454" w:type="dxa"/>
        <w:tblLook w:val="01E0" w:firstRow="1" w:lastRow="1" w:firstColumn="1" w:lastColumn="1" w:noHBand="0" w:noVBand="0"/>
      </w:tblPr>
      <w:tblGrid>
        <w:gridCol w:w="4777"/>
        <w:gridCol w:w="5901"/>
      </w:tblGrid>
      <w:tr w:rsidR="00541C5F" w:rsidRPr="00957B40" w14:paraId="63D1A379" w14:textId="77777777" w:rsidTr="00240EE4">
        <w:tc>
          <w:tcPr>
            <w:tcW w:w="4777" w:type="dxa"/>
            <w:shd w:val="clear" w:color="auto" w:fill="auto"/>
          </w:tcPr>
          <w:p w14:paraId="007B4A95" w14:textId="77777777" w:rsidR="00541C5F" w:rsidRPr="00957B40" w:rsidRDefault="00541C5F" w:rsidP="00240EE4">
            <w:pPr>
              <w:spacing w:line="288" w:lineRule="auto"/>
              <w:jc w:val="center"/>
              <w:rPr>
                <w:rFonts w:ascii="Times New Roman" w:hAnsi="Times New Roman"/>
                <w:b/>
                <w:sz w:val="24"/>
                <w:szCs w:val="26"/>
              </w:rPr>
            </w:pPr>
            <w:r w:rsidRPr="00957B40">
              <w:rPr>
                <w:rFonts w:ascii="Times New Roman" w:hAnsi="Times New Roman"/>
                <w:b/>
                <w:sz w:val="24"/>
                <w:szCs w:val="26"/>
              </w:rPr>
              <w:t>ĐẠI HỘI ĐẠI BIỂU (TOÀN THỂ)</w:t>
            </w:r>
          </w:p>
          <w:p w14:paraId="14E8E26A" w14:textId="77777777" w:rsidR="00541C5F" w:rsidRPr="00957B40" w:rsidRDefault="00541C5F" w:rsidP="00240EE4">
            <w:pPr>
              <w:spacing w:line="288" w:lineRule="auto"/>
              <w:jc w:val="center"/>
              <w:rPr>
                <w:rFonts w:ascii="Times New Roman" w:hAnsi="Times New Roman"/>
                <w:b/>
                <w:spacing w:val="-4"/>
                <w:sz w:val="24"/>
                <w:szCs w:val="26"/>
              </w:rPr>
            </w:pPr>
            <w:r w:rsidRPr="00957B40">
              <w:rPr>
                <w:rFonts w:ascii="Times New Roman" w:hAnsi="Times New Roman"/>
                <w:b/>
                <w:spacing w:val="-4"/>
                <w:sz w:val="24"/>
                <w:szCs w:val="26"/>
              </w:rPr>
              <w:t>CÔNG ĐOÀN ............</w:t>
            </w:r>
          </w:p>
          <w:p w14:paraId="4542BD66" w14:textId="77777777" w:rsidR="00541C5F" w:rsidRPr="00957B40" w:rsidRDefault="00541C5F" w:rsidP="00240EE4">
            <w:pPr>
              <w:spacing w:line="288" w:lineRule="auto"/>
              <w:jc w:val="center"/>
              <w:rPr>
                <w:rFonts w:ascii="Times New Roman" w:hAnsi="Times New Roman"/>
                <w:b/>
                <w:spacing w:val="-4"/>
                <w:sz w:val="24"/>
                <w:szCs w:val="26"/>
              </w:rPr>
            </w:pPr>
            <w:r w:rsidRPr="00957B40">
              <w:rPr>
                <w:rFonts w:ascii="Times New Roman" w:hAnsi="Times New Roman"/>
                <w:b/>
                <w:spacing w:val="-4"/>
                <w:sz w:val="24"/>
                <w:szCs w:val="26"/>
              </w:rPr>
              <w:t>LẦN THỨ ...., NHIỆM KỲ 2023-2028</w:t>
            </w:r>
          </w:p>
          <w:p w14:paraId="2C68BC93" w14:textId="77777777" w:rsidR="00541C5F" w:rsidRPr="00957B40" w:rsidRDefault="00A83B3C" w:rsidP="00240EE4">
            <w:pPr>
              <w:spacing w:line="288" w:lineRule="auto"/>
              <w:jc w:val="center"/>
              <w:rPr>
                <w:rFonts w:ascii="Times New Roman" w:hAnsi="Times New Roman"/>
                <w:spacing w:val="-4"/>
              </w:rPr>
            </w:pPr>
            <w:r>
              <w:rPr>
                <w:rFonts w:ascii="Times New Roman" w:hAnsi="Times New Roman"/>
                <w:noProof/>
                <w:spacing w:val="-4"/>
              </w:rPr>
              <mc:AlternateContent>
                <mc:Choice Requires="wps">
                  <w:drawing>
                    <wp:anchor distT="4294967295" distB="4294967295" distL="114300" distR="114300" simplePos="0" relativeHeight="251713536" behindDoc="0" locked="0" layoutInCell="1" allowOverlap="1" wp14:anchorId="53B285BB" wp14:editId="02C12B02">
                      <wp:simplePos x="0" y="0"/>
                      <wp:positionH relativeFrom="column">
                        <wp:posOffset>287020</wp:posOffset>
                      </wp:positionH>
                      <wp:positionV relativeFrom="paragraph">
                        <wp:posOffset>61594</wp:posOffset>
                      </wp:positionV>
                      <wp:extent cx="2319655" cy="0"/>
                      <wp:effectExtent l="0" t="0" r="4445" b="0"/>
                      <wp:wrapNone/>
                      <wp:docPr id="4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196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9D147" id="Straight Connector 2" o:spid="_x0000_s1026" style="position:absolute;z-index:2517135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22.6pt,4.85pt" to="205.2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">
                      <o:lock v:ext="edit" shapetype="f"/>
                    </v:line>
                  </w:pict>
                </mc:Fallback>
              </mc:AlternateContent>
            </w:r>
          </w:p>
          <w:p w14:paraId="49170C59" w14:textId="77777777" w:rsidR="00541C5F" w:rsidRPr="00957B40" w:rsidRDefault="00541C5F" w:rsidP="00240EE4">
            <w:pPr>
              <w:spacing w:line="288" w:lineRule="auto"/>
              <w:jc w:val="center"/>
              <w:rPr>
                <w:rFonts w:ascii="Times New Roman" w:hAnsi="Times New Roman"/>
                <w:b/>
                <w:spacing w:val="-4"/>
              </w:rPr>
            </w:pPr>
            <w:r w:rsidRPr="00957B40">
              <w:rPr>
                <w:rFonts w:ascii="Times New Roman" w:hAnsi="Times New Roman"/>
                <w:b/>
                <w:spacing w:val="-4"/>
                <w:sz w:val="24"/>
              </w:rPr>
              <w:t>(Dự thảo)</w:t>
            </w:r>
          </w:p>
        </w:tc>
        <w:tc>
          <w:tcPr>
            <w:tcW w:w="5901" w:type="dxa"/>
            <w:shd w:val="clear" w:color="auto" w:fill="auto"/>
          </w:tcPr>
          <w:p w14:paraId="14418DF9" w14:textId="77777777" w:rsidR="00541C5F" w:rsidRPr="00957B40" w:rsidRDefault="00541C5F" w:rsidP="00240EE4">
            <w:pPr>
              <w:spacing w:line="288" w:lineRule="auto"/>
              <w:jc w:val="center"/>
              <w:rPr>
                <w:rFonts w:ascii="Times New Roman" w:hAnsi="Times New Roman"/>
                <w:b/>
                <w:sz w:val="24"/>
                <w:szCs w:val="26"/>
              </w:rPr>
            </w:pPr>
            <w:r w:rsidRPr="00957B40">
              <w:rPr>
                <w:rFonts w:ascii="Times New Roman" w:hAnsi="Times New Roman"/>
                <w:b/>
                <w:sz w:val="24"/>
                <w:szCs w:val="26"/>
              </w:rPr>
              <w:t>CỘNG HÒA XÃ HỘI CHỦ NGHĨA VIỆT NAM</w:t>
            </w:r>
          </w:p>
          <w:p w14:paraId="31F0428E" w14:textId="77777777" w:rsidR="00541C5F" w:rsidRPr="00957B40" w:rsidRDefault="00541C5F" w:rsidP="00240EE4">
            <w:pPr>
              <w:spacing w:line="288" w:lineRule="auto"/>
              <w:jc w:val="center"/>
              <w:rPr>
                <w:rFonts w:ascii="Times New Roman" w:hAnsi="Times New Roman"/>
                <w:b/>
                <w:sz w:val="26"/>
                <w:szCs w:val="26"/>
              </w:rPr>
            </w:pPr>
            <w:r w:rsidRPr="00957B40">
              <w:rPr>
                <w:rFonts w:ascii="Times New Roman" w:hAnsi="Times New Roman"/>
                <w:b/>
                <w:sz w:val="26"/>
                <w:szCs w:val="26"/>
              </w:rPr>
              <w:t>Độc lập - Tự do - Hạnh phúc</w:t>
            </w:r>
          </w:p>
          <w:p w14:paraId="693604CB" w14:textId="77777777" w:rsidR="00541C5F" w:rsidRPr="00957B40" w:rsidRDefault="00A83B3C" w:rsidP="00240EE4">
            <w:pPr>
              <w:spacing w:line="288" w:lineRule="auto"/>
              <w:jc w:val="center"/>
              <w:rPr>
                <w:rFonts w:ascii="Times New Roman" w:hAnsi="Times New Roman"/>
              </w:rPr>
            </w:pPr>
            <w:r>
              <w:rPr>
                <w:rFonts w:ascii="Times New Roman" w:hAnsi="Times New Roman"/>
                <w:noProof/>
              </w:rPr>
              <mc:AlternateContent>
                <mc:Choice Requires="wps">
                  <w:drawing>
                    <wp:anchor distT="4294967295" distB="4294967295" distL="114300" distR="114300" simplePos="0" relativeHeight="251712512" behindDoc="0" locked="0" layoutInCell="1" allowOverlap="1" wp14:anchorId="479B978F" wp14:editId="37122CC2">
                      <wp:simplePos x="0" y="0"/>
                      <wp:positionH relativeFrom="column">
                        <wp:posOffset>826135</wp:posOffset>
                      </wp:positionH>
                      <wp:positionV relativeFrom="paragraph">
                        <wp:posOffset>53339</wp:posOffset>
                      </wp:positionV>
                      <wp:extent cx="1962785" cy="0"/>
                      <wp:effectExtent l="0" t="0" r="0" b="0"/>
                      <wp:wrapNone/>
                      <wp:docPr id="4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62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3DBE9" id="Straight Connector 1" o:spid="_x0000_s1026" style="position:absolute;z-index:2517125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65.05pt,4.2pt" to="219.6pt,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">
                      <o:lock v:ext="edit" shapetype="f"/>
                    </v:line>
                  </w:pict>
                </mc:Fallback>
              </mc:AlternateContent>
            </w:r>
          </w:p>
          <w:p w14:paraId="5862DD53" w14:textId="77777777" w:rsidR="00541C5F" w:rsidRPr="00957B40" w:rsidRDefault="00541C5F" w:rsidP="00240EE4">
            <w:pPr>
              <w:spacing w:line="288" w:lineRule="auto"/>
              <w:jc w:val="center"/>
              <w:rPr>
                <w:rFonts w:ascii="Times New Roman" w:hAnsi="Times New Roman"/>
              </w:rPr>
            </w:pPr>
            <w:r w:rsidRPr="00957B40">
              <w:rPr>
                <w:rFonts w:ascii="Times New Roman" w:hAnsi="Times New Roman"/>
                <w:i/>
              </w:rPr>
              <w:t>Hà Nội, ngày ....  tháng ....  năm ....</w:t>
            </w:r>
          </w:p>
        </w:tc>
      </w:tr>
    </w:tbl>
    <w:p w14:paraId="7C794F7D" w14:textId="77777777" w:rsidR="00541C5F" w:rsidRPr="00957B40" w:rsidRDefault="00541C5F" w:rsidP="00541C5F">
      <w:pPr>
        <w:spacing w:line="288" w:lineRule="auto"/>
        <w:ind w:firstLine="720"/>
        <w:jc w:val="both"/>
        <w:rPr>
          <w:rFonts w:ascii="Times New Roman" w:hAnsi="Times New Roman"/>
        </w:rPr>
      </w:pPr>
    </w:p>
    <w:p w14:paraId="54EB7C40" w14:textId="77777777" w:rsidR="00541C5F" w:rsidRPr="00957B40" w:rsidRDefault="00541C5F" w:rsidP="00541C5F">
      <w:pPr>
        <w:spacing w:line="288" w:lineRule="auto"/>
        <w:ind w:firstLine="720"/>
        <w:jc w:val="center"/>
        <w:rPr>
          <w:rFonts w:ascii="Times New Roman" w:hAnsi="Times New Roman"/>
          <w:b/>
          <w:sz w:val="24"/>
        </w:rPr>
      </w:pPr>
      <w:r w:rsidRPr="00957B40">
        <w:rPr>
          <w:rFonts w:ascii="Times New Roman" w:hAnsi="Times New Roman"/>
          <w:b/>
          <w:sz w:val="24"/>
        </w:rPr>
        <w:t xml:space="preserve">BÁO CÁO KIỂM ĐIỂM </w:t>
      </w:r>
    </w:p>
    <w:p w14:paraId="690A773E" w14:textId="77777777" w:rsidR="00541C5F" w:rsidRPr="00957B40" w:rsidRDefault="00541C5F" w:rsidP="00541C5F">
      <w:pPr>
        <w:spacing w:line="288" w:lineRule="auto"/>
        <w:ind w:firstLine="720"/>
        <w:jc w:val="center"/>
        <w:rPr>
          <w:rFonts w:ascii="Times New Roman" w:hAnsi="Times New Roman"/>
          <w:b/>
          <w:sz w:val="24"/>
        </w:rPr>
      </w:pPr>
      <w:r w:rsidRPr="00957B40">
        <w:rPr>
          <w:rFonts w:ascii="Times New Roman" w:hAnsi="Times New Roman"/>
          <w:b/>
          <w:sz w:val="24"/>
        </w:rPr>
        <w:t>CỦA BAN CHẤP HÀNH CÔNG ĐOÀN ........</w:t>
      </w:r>
    </w:p>
    <w:p w14:paraId="518D771D" w14:textId="77777777" w:rsidR="00541C5F" w:rsidRPr="00957B40" w:rsidRDefault="00541C5F" w:rsidP="00541C5F">
      <w:pPr>
        <w:spacing w:line="288" w:lineRule="auto"/>
        <w:ind w:firstLine="720"/>
        <w:jc w:val="center"/>
        <w:rPr>
          <w:rFonts w:ascii="Times New Roman" w:hAnsi="Times New Roman"/>
          <w:b/>
          <w:sz w:val="24"/>
        </w:rPr>
      </w:pPr>
      <w:r w:rsidRPr="00957B40">
        <w:rPr>
          <w:rFonts w:ascii="Times New Roman" w:hAnsi="Times New Roman"/>
          <w:b/>
          <w:sz w:val="24"/>
        </w:rPr>
        <w:t>KHÓA ......, NHIỆM KỲ 2018-2023</w:t>
      </w:r>
    </w:p>
    <w:p w14:paraId="3B1F7B76" w14:textId="77777777" w:rsidR="00541C5F" w:rsidRPr="00957B40" w:rsidRDefault="00541C5F" w:rsidP="00541C5F">
      <w:pPr>
        <w:spacing w:before="120" w:line="288" w:lineRule="auto"/>
        <w:ind w:firstLine="720"/>
        <w:jc w:val="both"/>
        <w:rPr>
          <w:rFonts w:ascii="Times New Roman" w:hAnsi="Times New Roman"/>
          <w:b/>
        </w:rPr>
      </w:pPr>
    </w:p>
    <w:p w14:paraId="41D0353C" w14:textId="77777777" w:rsidR="00541C5F" w:rsidRPr="00957B40" w:rsidRDefault="00541C5F" w:rsidP="00541C5F">
      <w:pPr>
        <w:spacing w:before="120" w:line="288" w:lineRule="auto"/>
        <w:ind w:firstLine="720"/>
        <w:jc w:val="both"/>
        <w:rPr>
          <w:rFonts w:ascii="Times New Roman" w:hAnsi="Times New Roman"/>
        </w:rPr>
      </w:pPr>
      <w:r w:rsidRPr="00957B40">
        <w:rPr>
          <w:rFonts w:ascii="Times New Roman" w:hAnsi="Times New Roman"/>
        </w:rPr>
        <w:t xml:space="preserve">- Nêu khái quát bối cảnh tình hình trong nước và thế giới. </w:t>
      </w:r>
    </w:p>
    <w:p w14:paraId="6B9710B1" w14:textId="77777777" w:rsidR="00541C5F" w:rsidRPr="00957B40" w:rsidRDefault="00541C5F" w:rsidP="00541C5F">
      <w:pPr>
        <w:spacing w:before="120" w:line="288" w:lineRule="auto"/>
        <w:ind w:firstLine="720"/>
        <w:jc w:val="both"/>
        <w:rPr>
          <w:rFonts w:ascii="Times New Roman" w:hAnsi="Times New Roman"/>
        </w:rPr>
      </w:pPr>
      <w:r w:rsidRPr="00957B40">
        <w:rPr>
          <w:rFonts w:ascii="Times New Roman" w:hAnsi="Times New Roman"/>
        </w:rPr>
        <w:t>- Những tác động, ảnh hưởng đến hoạt động của tổ chức công đoàn.</w:t>
      </w:r>
    </w:p>
    <w:p w14:paraId="1D684499" w14:textId="77777777" w:rsidR="00541C5F" w:rsidRPr="00957B40" w:rsidRDefault="00541C5F" w:rsidP="00541C5F">
      <w:pPr>
        <w:spacing w:before="120" w:line="288" w:lineRule="auto"/>
        <w:ind w:firstLine="720"/>
        <w:jc w:val="both"/>
        <w:rPr>
          <w:rFonts w:ascii="Times New Roman" w:hAnsi="Times New Roman"/>
        </w:rPr>
      </w:pPr>
      <w:r w:rsidRPr="00957B40">
        <w:rPr>
          <w:rFonts w:ascii="Times New Roman" w:hAnsi="Times New Roman"/>
        </w:rPr>
        <w:t>- Đánh giá khái quát tình hình thực hiện nghị quyết Đại hội công đoàn trong nhiệm kỳ vừa qua.</w:t>
      </w:r>
    </w:p>
    <w:p w14:paraId="441C6372" w14:textId="77777777" w:rsidR="00541C5F" w:rsidRPr="00957B40" w:rsidRDefault="00541C5F" w:rsidP="00541C5F">
      <w:pPr>
        <w:spacing w:before="120" w:line="288" w:lineRule="auto"/>
        <w:ind w:firstLine="720"/>
        <w:jc w:val="both"/>
        <w:rPr>
          <w:rFonts w:ascii="Times New Roman" w:hAnsi="Times New Roman"/>
        </w:rPr>
      </w:pPr>
      <w:r w:rsidRPr="00957B40">
        <w:rPr>
          <w:rFonts w:ascii="Times New Roman" w:hAnsi="Times New Roman"/>
        </w:rPr>
        <w:t>- Ban Chấp hành Công đoàn ..... xin kiểm điểm trước Đại hội về sự lãnh đạo, chỉ đạo hoạt động nhiệm kỳ 2018-2023 như sau:</w:t>
      </w:r>
    </w:p>
    <w:p w14:paraId="101FD94B" w14:textId="77777777" w:rsidR="00541C5F" w:rsidRPr="00957B40" w:rsidRDefault="00541C5F" w:rsidP="00541C5F">
      <w:pPr>
        <w:spacing w:before="120" w:line="288" w:lineRule="auto"/>
        <w:ind w:firstLine="720"/>
        <w:jc w:val="both"/>
        <w:rPr>
          <w:rFonts w:ascii="Times New Roman" w:hAnsi="Times New Roman"/>
          <w:b/>
          <w:sz w:val="24"/>
        </w:rPr>
      </w:pPr>
      <w:r w:rsidRPr="00957B40">
        <w:rPr>
          <w:rFonts w:ascii="Times New Roman" w:hAnsi="Times New Roman"/>
          <w:b/>
          <w:sz w:val="24"/>
        </w:rPr>
        <w:t>I. KẾT QUẢ LÃNH ĐẠO, CHỈ ĐẠO CỦA BAN CHẤP HÀNH CÔNG ĐOÀN ... KHÓA ...</w:t>
      </w:r>
    </w:p>
    <w:p w14:paraId="30DFD3A9" w14:textId="77777777" w:rsidR="00541C5F" w:rsidRPr="00957B40" w:rsidRDefault="00541C5F" w:rsidP="00541C5F">
      <w:pPr>
        <w:spacing w:before="120" w:line="288" w:lineRule="auto"/>
        <w:ind w:firstLine="720"/>
        <w:jc w:val="both"/>
        <w:rPr>
          <w:rFonts w:ascii="Times New Roman" w:hAnsi="Times New Roman"/>
          <w:b/>
        </w:rPr>
      </w:pPr>
      <w:r w:rsidRPr="00957B40">
        <w:rPr>
          <w:rFonts w:ascii="Times New Roman" w:hAnsi="Times New Roman"/>
          <w:b/>
        </w:rPr>
        <w:t xml:space="preserve">1. Tình hình Ban Chấp hành Công đoàn ... </w:t>
      </w:r>
    </w:p>
    <w:p w14:paraId="15C7C3D4" w14:textId="77777777" w:rsidR="00541C5F" w:rsidRPr="00957B40" w:rsidRDefault="00541C5F" w:rsidP="00541C5F">
      <w:pPr>
        <w:spacing w:before="120" w:line="288" w:lineRule="auto"/>
        <w:ind w:firstLine="720"/>
        <w:jc w:val="both"/>
        <w:rPr>
          <w:rFonts w:ascii="Times New Roman" w:hAnsi="Times New Roman"/>
          <w:b/>
        </w:rPr>
      </w:pPr>
      <w:r w:rsidRPr="00957B40">
        <w:rPr>
          <w:rFonts w:ascii="Times New Roman" w:hAnsi="Times New Roman"/>
          <w:b/>
        </w:rPr>
        <w:t>2. Phân tích cơ cấu, trình độ của</w:t>
      </w:r>
      <w:r w:rsidRPr="00957B40">
        <w:rPr>
          <w:rFonts w:ascii="Times New Roman" w:hAnsi="Times New Roman"/>
        </w:rPr>
        <w:t xml:space="preserve"> </w:t>
      </w:r>
      <w:r w:rsidRPr="00957B40">
        <w:rPr>
          <w:rFonts w:ascii="Times New Roman" w:hAnsi="Times New Roman"/>
          <w:b/>
        </w:rPr>
        <w:t>Ban Chấp hành Công đoàn ... khóa ..., nhiệm kỳ 2018-2023 hiện nay</w:t>
      </w:r>
    </w:p>
    <w:p w14:paraId="2BB04FCB" w14:textId="77777777" w:rsidR="00541C5F" w:rsidRPr="00957B40" w:rsidRDefault="00541C5F" w:rsidP="00541C5F">
      <w:pPr>
        <w:spacing w:before="120" w:line="288" w:lineRule="auto"/>
        <w:ind w:firstLine="720"/>
        <w:jc w:val="both"/>
        <w:rPr>
          <w:rFonts w:ascii="Times New Roman" w:hAnsi="Times New Roman"/>
        </w:rPr>
      </w:pPr>
      <w:r w:rsidRPr="00957B40">
        <w:rPr>
          <w:rFonts w:ascii="Times New Roman" w:hAnsi="Times New Roman"/>
        </w:rPr>
        <w:t xml:space="preserve">- Độ tuổi trung bình: </w:t>
      </w:r>
    </w:p>
    <w:p w14:paraId="25F1E5EE" w14:textId="77777777" w:rsidR="00541C5F" w:rsidRPr="00957B40" w:rsidRDefault="00541C5F" w:rsidP="00541C5F">
      <w:pPr>
        <w:spacing w:before="120" w:line="288" w:lineRule="auto"/>
        <w:ind w:firstLine="720"/>
        <w:jc w:val="both"/>
        <w:rPr>
          <w:rFonts w:ascii="Times New Roman" w:hAnsi="Times New Roman"/>
        </w:rPr>
      </w:pPr>
      <w:r w:rsidRPr="00957B40">
        <w:rPr>
          <w:rFonts w:ascii="Times New Roman" w:hAnsi="Times New Roman"/>
        </w:rPr>
        <w:t xml:space="preserve">- Cơ cấu nữ: </w:t>
      </w:r>
    </w:p>
    <w:p w14:paraId="4C0EA45E" w14:textId="77777777" w:rsidR="00541C5F" w:rsidRPr="00957B40" w:rsidRDefault="00541C5F" w:rsidP="00541C5F">
      <w:pPr>
        <w:spacing w:before="120" w:line="288" w:lineRule="auto"/>
        <w:ind w:firstLine="720"/>
        <w:jc w:val="both"/>
        <w:rPr>
          <w:rFonts w:ascii="Times New Roman" w:hAnsi="Times New Roman"/>
        </w:rPr>
      </w:pPr>
      <w:r w:rsidRPr="00957B40">
        <w:rPr>
          <w:rFonts w:ascii="Times New Roman" w:hAnsi="Times New Roman"/>
        </w:rPr>
        <w:t xml:space="preserve">- Trình độ chuyên môn, nghiệp vụ: </w:t>
      </w:r>
    </w:p>
    <w:p w14:paraId="68C479DF" w14:textId="77777777" w:rsidR="00541C5F" w:rsidRPr="00957B40" w:rsidRDefault="00541C5F" w:rsidP="00541C5F">
      <w:pPr>
        <w:spacing w:before="120" w:line="288" w:lineRule="auto"/>
        <w:ind w:firstLine="720"/>
        <w:jc w:val="both"/>
        <w:rPr>
          <w:rFonts w:ascii="Times New Roman" w:hAnsi="Times New Roman"/>
        </w:rPr>
      </w:pPr>
      <w:r w:rsidRPr="00957B40">
        <w:rPr>
          <w:rFonts w:ascii="Times New Roman" w:hAnsi="Times New Roman"/>
        </w:rPr>
        <w:t xml:space="preserve">- Trình độ lý luận chính trị: </w:t>
      </w:r>
    </w:p>
    <w:p w14:paraId="5484440A" w14:textId="77777777" w:rsidR="00541C5F" w:rsidRPr="00957B40" w:rsidRDefault="00541C5F" w:rsidP="00541C5F">
      <w:pPr>
        <w:spacing w:before="120" w:line="288" w:lineRule="auto"/>
        <w:ind w:firstLine="720"/>
        <w:jc w:val="both"/>
        <w:rPr>
          <w:rFonts w:ascii="Times New Roman" w:hAnsi="Times New Roman"/>
        </w:rPr>
      </w:pPr>
      <w:r w:rsidRPr="00957B40">
        <w:rPr>
          <w:rFonts w:ascii="Times New Roman" w:hAnsi="Times New Roman"/>
        </w:rPr>
        <w:t xml:space="preserve">- Chức vụ chuyên môn: </w:t>
      </w:r>
    </w:p>
    <w:p w14:paraId="71332047" w14:textId="77777777" w:rsidR="00541C5F" w:rsidRPr="00957B40" w:rsidRDefault="00541C5F" w:rsidP="00541C5F">
      <w:pPr>
        <w:spacing w:before="120" w:line="288" w:lineRule="auto"/>
        <w:ind w:firstLine="720"/>
        <w:jc w:val="both"/>
        <w:rPr>
          <w:rFonts w:ascii="Times New Roman" w:hAnsi="Times New Roman"/>
          <w:b/>
          <w:spacing w:val="4"/>
        </w:rPr>
      </w:pPr>
      <w:r w:rsidRPr="00957B40">
        <w:rPr>
          <w:rFonts w:ascii="Times New Roman" w:hAnsi="Times New Roman"/>
          <w:b/>
          <w:spacing w:val="4"/>
        </w:rPr>
        <w:t>3. Kết quả công tác của Ban Chấp hành Công đoàn ... khóa ..., nhiệm kỳ 2018</w:t>
      </w:r>
      <w:r w:rsidR="00CA2049" w:rsidRPr="00957B40">
        <w:rPr>
          <w:rFonts w:ascii="Times New Roman" w:hAnsi="Times New Roman"/>
          <w:b/>
          <w:spacing w:val="4"/>
        </w:rPr>
        <w:t xml:space="preserve"> </w:t>
      </w:r>
      <w:r w:rsidRPr="00957B40">
        <w:rPr>
          <w:rFonts w:ascii="Times New Roman" w:hAnsi="Times New Roman"/>
          <w:b/>
          <w:spacing w:val="4"/>
        </w:rPr>
        <w:t>-</w:t>
      </w:r>
      <w:r w:rsidR="00CA2049" w:rsidRPr="00957B40">
        <w:rPr>
          <w:rFonts w:ascii="Times New Roman" w:hAnsi="Times New Roman"/>
          <w:b/>
          <w:spacing w:val="4"/>
        </w:rPr>
        <w:t xml:space="preserve"> </w:t>
      </w:r>
      <w:r w:rsidRPr="00957B40">
        <w:rPr>
          <w:rFonts w:ascii="Times New Roman" w:hAnsi="Times New Roman"/>
          <w:b/>
          <w:spacing w:val="4"/>
        </w:rPr>
        <w:t>2023</w:t>
      </w:r>
    </w:p>
    <w:p w14:paraId="516A2C2B" w14:textId="77777777" w:rsidR="00541C5F" w:rsidRPr="00957B40" w:rsidRDefault="00541C5F" w:rsidP="00541C5F">
      <w:pPr>
        <w:spacing w:before="120" w:line="288" w:lineRule="auto"/>
        <w:ind w:firstLine="720"/>
        <w:jc w:val="both"/>
        <w:rPr>
          <w:rFonts w:ascii="Times New Roman" w:hAnsi="Times New Roman"/>
          <w:i/>
        </w:rPr>
      </w:pPr>
      <w:r w:rsidRPr="00957B40">
        <w:rPr>
          <w:rFonts w:ascii="Times New Roman" w:hAnsi="Times New Roman"/>
          <w:i/>
          <w:spacing w:val="-4"/>
        </w:rPr>
        <w:t>3.1. Lãnh</w:t>
      </w:r>
      <w:r w:rsidRPr="00957B40">
        <w:rPr>
          <w:rFonts w:ascii="Times New Roman" w:hAnsi="Times New Roman"/>
          <w:i/>
        </w:rPr>
        <w:t xml:space="preserve"> đạo, triển khai, cụ thể hóa Nghị quyết Đại hội ... Công đoàn ...</w:t>
      </w:r>
    </w:p>
    <w:p w14:paraId="712D4882" w14:textId="77777777" w:rsidR="00541C5F" w:rsidRPr="00957B40" w:rsidRDefault="00541C5F" w:rsidP="00541C5F">
      <w:pPr>
        <w:spacing w:before="120" w:line="288" w:lineRule="auto"/>
        <w:ind w:firstLine="720"/>
        <w:jc w:val="both"/>
        <w:rPr>
          <w:rFonts w:ascii="Times New Roman" w:hAnsi="Times New Roman"/>
          <w:i/>
        </w:rPr>
      </w:pPr>
      <w:r w:rsidRPr="00957B40">
        <w:rPr>
          <w:rFonts w:ascii="Times New Roman" w:hAnsi="Times New Roman"/>
          <w:i/>
        </w:rPr>
        <w:t xml:space="preserve">3.2. Nguyên tắc và chế độ sinh hoạt </w:t>
      </w:r>
    </w:p>
    <w:p w14:paraId="714389BA" w14:textId="77777777" w:rsidR="00541C5F" w:rsidRPr="00957B40" w:rsidRDefault="00541C5F" w:rsidP="00541C5F">
      <w:pPr>
        <w:spacing w:before="120" w:line="288" w:lineRule="auto"/>
        <w:ind w:firstLine="720"/>
        <w:jc w:val="both"/>
        <w:rPr>
          <w:rFonts w:ascii="Times New Roman" w:hAnsi="Times New Roman"/>
          <w:i/>
        </w:rPr>
      </w:pPr>
      <w:r w:rsidRPr="00957B40">
        <w:rPr>
          <w:rFonts w:ascii="Times New Roman" w:hAnsi="Times New Roman"/>
          <w:i/>
        </w:rPr>
        <w:t>3.3. Về trách nhiệm của ủy viên ban chấp hành</w:t>
      </w:r>
    </w:p>
    <w:p w14:paraId="470790FE" w14:textId="77777777" w:rsidR="00CA2049" w:rsidRPr="00957B40" w:rsidRDefault="00CA2049" w:rsidP="00541C5F">
      <w:pPr>
        <w:spacing w:before="120" w:line="288" w:lineRule="auto"/>
        <w:ind w:firstLine="720"/>
        <w:jc w:val="both"/>
        <w:rPr>
          <w:rFonts w:ascii="Times New Roman" w:hAnsi="Times New Roman"/>
          <w:b/>
          <w:sz w:val="24"/>
        </w:rPr>
      </w:pPr>
    </w:p>
    <w:p w14:paraId="085233D2" w14:textId="77777777" w:rsidR="00541C5F" w:rsidRPr="00957B40" w:rsidRDefault="00541C5F" w:rsidP="00541C5F">
      <w:pPr>
        <w:spacing w:before="120" w:line="288" w:lineRule="auto"/>
        <w:ind w:firstLine="720"/>
        <w:jc w:val="both"/>
        <w:rPr>
          <w:rFonts w:ascii="Times New Roman" w:hAnsi="Times New Roman"/>
          <w:b/>
          <w:sz w:val="24"/>
        </w:rPr>
      </w:pPr>
      <w:r w:rsidRPr="00957B40">
        <w:rPr>
          <w:rFonts w:ascii="Times New Roman" w:hAnsi="Times New Roman"/>
          <w:b/>
          <w:sz w:val="24"/>
        </w:rPr>
        <w:t>II. ĐÁNH GIÁ CHUNG</w:t>
      </w:r>
    </w:p>
    <w:p w14:paraId="549AC712" w14:textId="77777777" w:rsidR="00541C5F" w:rsidRPr="00957B40" w:rsidRDefault="00541C5F" w:rsidP="00541C5F">
      <w:pPr>
        <w:spacing w:before="120" w:line="288" w:lineRule="auto"/>
        <w:ind w:firstLine="720"/>
        <w:jc w:val="both"/>
        <w:rPr>
          <w:rFonts w:ascii="Times New Roman" w:hAnsi="Times New Roman"/>
          <w:b/>
        </w:rPr>
      </w:pPr>
      <w:r w:rsidRPr="00957B40">
        <w:rPr>
          <w:rFonts w:ascii="Times New Roman" w:hAnsi="Times New Roman"/>
          <w:b/>
        </w:rPr>
        <w:t>1. Ưu điểm</w:t>
      </w:r>
    </w:p>
    <w:p w14:paraId="50D3D7D4" w14:textId="77777777" w:rsidR="00541C5F" w:rsidRPr="00957B40" w:rsidRDefault="00541C5F" w:rsidP="00541C5F">
      <w:pPr>
        <w:spacing w:before="120" w:line="288" w:lineRule="auto"/>
        <w:ind w:firstLine="720"/>
        <w:jc w:val="both"/>
        <w:rPr>
          <w:rFonts w:ascii="Times New Roman" w:hAnsi="Times New Roman"/>
          <w:b/>
        </w:rPr>
      </w:pPr>
      <w:r w:rsidRPr="00957B40">
        <w:rPr>
          <w:rFonts w:ascii="Times New Roman" w:hAnsi="Times New Roman"/>
        </w:rPr>
        <w:t xml:space="preserve"> </w:t>
      </w:r>
      <w:r w:rsidRPr="00957B40">
        <w:rPr>
          <w:rFonts w:ascii="Times New Roman" w:hAnsi="Times New Roman"/>
          <w:b/>
        </w:rPr>
        <w:t>2. Hạn chế, thiếu sót</w:t>
      </w:r>
    </w:p>
    <w:p w14:paraId="6A0BB522" w14:textId="77777777" w:rsidR="00541C5F" w:rsidRPr="00957B40" w:rsidRDefault="00541C5F" w:rsidP="00541C5F">
      <w:pPr>
        <w:spacing w:before="120" w:line="288" w:lineRule="auto"/>
        <w:ind w:firstLine="720"/>
        <w:jc w:val="both"/>
        <w:rPr>
          <w:rFonts w:ascii="Times New Roman" w:hAnsi="Times New Roman"/>
        </w:rPr>
      </w:pPr>
      <w:r w:rsidRPr="00957B40">
        <w:rPr>
          <w:rFonts w:ascii="Times New Roman" w:hAnsi="Times New Roman"/>
        </w:rPr>
        <w:t>Trên đây là báo cáo kiểm điểm hoạt động của Ban Chấp hành Công đoàn ... khóa ... nhiệm kỳ 2018 - 2023, trân trọng báo cáo và xin ý kiến Đại hội.</w:t>
      </w:r>
    </w:p>
    <w:p w14:paraId="5E30C060" w14:textId="77777777" w:rsidR="00541C5F" w:rsidRPr="00957B40" w:rsidRDefault="00541C5F" w:rsidP="00541C5F">
      <w:pPr>
        <w:spacing w:before="120" w:line="276" w:lineRule="auto"/>
        <w:ind w:firstLine="720"/>
        <w:jc w:val="both"/>
        <w:rPr>
          <w:rFonts w:ascii="Times New Roman" w:hAnsi="Times New Roman"/>
        </w:rPr>
      </w:pPr>
    </w:p>
    <w:tbl>
      <w:tblPr>
        <w:tblW w:w="0" w:type="auto"/>
        <w:tblLook w:val="01E0" w:firstRow="1" w:lastRow="1" w:firstColumn="1" w:lastColumn="1" w:noHBand="0" w:noVBand="0"/>
      </w:tblPr>
      <w:tblGrid>
        <w:gridCol w:w="3328"/>
        <w:gridCol w:w="6160"/>
      </w:tblGrid>
      <w:tr w:rsidR="00541C5F" w:rsidRPr="00957B40" w14:paraId="436361A5" w14:textId="77777777" w:rsidTr="00240EE4">
        <w:tc>
          <w:tcPr>
            <w:tcW w:w="3328" w:type="dxa"/>
            <w:shd w:val="clear" w:color="auto" w:fill="auto"/>
          </w:tcPr>
          <w:p w14:paraId="0F5119B7" w14:textId="77777777" w:rsidR="00541C5F" w:rsidRPr="00957B40" w:rsidRDefault="00541C5F" w:rsidP="00240EE4">
            <w:pPr>
              <w:spacing w:before="120" w:line="276" w:lineRule="auto"/>
              <w:jc w:val="both"/>
              <w:rPr>
                <w:rFonts w:ascii="Times New Roman" w:hAnsi="Times New Roman"/>
                <w:b/>
                <w:sz w:val="24"/>
              </w:rPr>
            </w:pPr>
          </w:p>
        </w:tc>
        <w:tc>
          <w:tcPr>
            <w:tcW w:w="6160" w:type="dxa"/>
            <w:shd w:val="clear" w:color="auto" w:fill="auto"/>
          </w:tcPr>
          <w:p w14:paraId="3554381B" w14:textId="77777777" w:rsidR="00541C5F" w:rsidRPr="00957B40" w:rsidRDefault="00541C5F" w:rsidP="00240EE4">
            <w:pPr>
              <w:spacing w:line="276" w:lineRule="auto"/>
              <w:jc w:val="center"/>
              <w:rPr>
                <w:rFonts w:ascii="Times New Roman" w:hAnsi="Times New Roman"/>
                <w:b/>
                <w:sz w:val="24"/>
              </w:rPr>
            </w:pPr>
            <w:r w:rsidRPr="00957B40">
              <w:rPr>
                <w:rFonts w:ascii="Times New Roman" w:hAnsi="Times New Roman"/>
                <w:b/>
                <w:sz w:val="24"/>
              </w:rPr>
              <w:t>BAN CHẤP HÀNH</w:t>
            </w:r>
          </w:p>
          <w:p w14:paraId="7AF9273E" w14:textId="77777777" w:rsidR="00541C5F" w:rsidRPr="00957B40" w:rsidRDefault="00541C5F" w:rsidP="00240EE4">
            <w:pPr>
              <w:spacing w:line="276" w:lineRule="auto"/>
              <w:jc w:val="center"/>
              <w:rPr>
                <w:rFonts w:ascii="Times New Roman" w:hAnsi="Times New Roman"/>
                <w:b/>
                <w:sz w:val="24"/>
              </w:rPr>
            </w:pPr>
            <w:r w:rsidRPr="00957B40">
              <w:rPr>
                <w:rFonts w:ascii="Times New Roman" w:hAnsi="Times New Roman"/>
                <w:b/>
                <w:sz w:val="24"/>
              </w:rPr>
              <w:t>CÔNG ĐOÀN ... KHÓA ...</w:t>
            </w:r>
          </w:p>
        </w:tc>
      </w:tr>
    </w:tbl>
    <w:p w14:paraId="56A5D4FA" w14:textId="77777777" w:rsidR="00541C5F" w:rsidRPr="00957B40" w:rsidRDefault="00541C5F" w:rsidP="00541C5F">
      <w:pPr>
        <w:spacing w:before="120" w:line="288" w:lineRule="auto"/>
        <w:ind w:firstLine="720"/>
        <w:jc w:val="both"/>
        <w:rPr>
          <w:rFonts w:ascii="Times New Roman" w:hAnsi="Times New Roman"/>
        </w:rPr>
      </w:pPr>
    </w:p>
    <w:p w14:paraId="32E85316" w14:textId="77777777" w:rsidR="00541C5F" w:rsidRPr="00957B40" w:rsidRDefault="00541C5F" w:rsidP="00541C5F">
      <w:pPr>
        <w:ind w:firstLine="720"/>
        <w:jc w:val="both"/>
        <w:rPr>
          <w:rFonts w:ascii="Times New Roman" w:hAnsi="Times New Roman"/>
        </w:rPr>
      </w:pPr>
    </w:p>
    <w:p w14:paraId="15C84BC9" w14:textId="77777777" w:rsidR="00541C5F" w:rsidRPr="00957B40" w:rsidRDefault="00541C5F" w:rsidP="00541C5F">
      <w:pPr>
        <w:ind w:firstLine="720"/>
        <w:jc w:val="both"/>
        <w:rPr>
          <w:rFonts w:ascii="Times New Roman" w:hAnsi="Times New Roman"/>
          <w:b/>
          <w:sz w:val="24"/>
        </w:rPr>
      </w:pPr>
    </w:p>
    <w:p w14:paraId="40101ADD" w14:textId="77777777" w:rsidR="00541C5F" w:rsidRPr="00957B40" w:rsidRDefault="00541C5F" w:rsidP="00541C5F">
      <w:pPr>
        <w:ind w:firstLine="720"/>
        <w:jc w:val="both"/>
        <w:rPr>
          <w:rFonts w:ascii="Times New Roman" w:hAnsi="Times New Roman"/>
        </w:rPr>
      </w:pPr>
      <w:r w:rsidRPr="00957B40">
        <w:rPr>
          <w:rFonts w:ascii="Times New Roman" w:hAnsi="Times New Roman"/>
        </w:rPr>
        <w:tab/>
      </w:r>
    </w:p>
    <w:p w14:paraId="44E356A5" w14:textId="77777777" w:rsidR="00541C5F" w:rsidRPr="00957B40" w:rsidRDefault="00541C5F" w:rsidP="00541C5F">
      <w:pPr>
        <w:ind w:firstLine="720"/>
        <w:jc w:val="both"/>
        <w:rPr>
          <w:rFonts w:ascii="Times New Roman" w:hAnsi="Times New Roman"/>
        </w:rPr>
      </w:pPr>
    </w:p>
    <w:p w14:paraId="607FC0EB" w14:textId="77777777" w:rsidR="00284837" w:rsidRPr="00957B40" w:rsidRDefault="00284837" w:rsidP="00541C5F">
      <w:pPr>
        <w:ind w:firstLine="720"/>
        <w:jc w:val="both"/>
        <w:rPr>
          <w:rFonts w:ascii="Times New Roman" w:hAnsi="Times New Roman"/>
        </w:rPr>
      </w:pPr>
    </w:p>
    <w:p w14:paraId="2018F46E" w14:textId="77777777" w:rsidR="00284837" w:rsidRPr="00957B40" w:rsidRDefault="00284837" w:rsidP="00541C5F">
      <w:pPr>
        <w:ind w:firstLine="720"/>
        <w:jc w:val="both"/>
        <w:rPr>
          <w:rFonts w:ascii="Times New Roman" w:hAnsi="Times New Roman"/>
        </w:rPr>
      </w:pPr>
    </w:p>
    <w:p w14:paraId="7865D981" w14:textId="77777777" w:rsidR="00284837" w:rsidRPr="00957B40" w:rsidRDefault="00284837" w:rsidP="00541C5F">
      <w:pPr>
        <w:ind w:firstLine="720"/>
        <w:jc w:val="both"/>
        <w:rPr>
          <w:rFonts w:ascii="Times New Roman" w:hAnsi="Times New Roman"/>
        </w:rPr>
      </w:pPr>
    </w:p>
    <w:p w14:paraId="765616E2" w14:textId="77777777" w:rsidR="00284837" w:rsidRPr="00957B40" w:rsidRDefault="00284837" w:rsidP="00541C5F">
      <w:pPr>
        <w:ind w:firstLine="720"/>
        <w:jc w:val="both"/>
        <w:rPr>
          <w:rFonts w:ascii="Times New Roman" w:hAnsi="Times New Roman"/>
        </w:rPr>
      </w:pPr>
    </w:p>
    <w:p w14:paraId="5FB8C107" w14:textId="77777777" w:rsidR="00284837" w:rsidRPr="00957B40" w:rsidRDefault="00284837" w:rsidP="00541C5F">
      <w:pPr>
        <w:ind w:firstLine="720"/>
        <w:jc w:val="both"/>
        <w:rPr>
          <w:rFonts w:ascii="Times New Roman" w:hAnsi="Times New Roman"/>
        </w:rPr>
      </w:pPr>
    </w:p>
    <w:p w14:paraId="4DD21D28" w14:textId="77777777" w:rsidR="00284837" w:rsidRPr="00957B40" w:rsidRDefault="00284837" w:rsidP="00541C5F">
      <w:pPr>
        <w:ind w:firstLine="720"/>
        <w:jc w:val="both"/>
        <w:rPr>
          <w:rFonts w:ascii="Times New Roman" w:hAnsi="Times New Roman"/>
        </w:rPr>
      </w:pPr>
    </w:p>
    <w:p w14:paraId="10B56BCA" w14:textId="77777777" w:rsidR="00284837" w:rsidRPr="00957B40" w:rsidRDefault="00284837" w:rsidP="00541C5F">
      <w:pPr>
        <w:ind w:firstLine="720"/>
        <w:jc w:val="both"/>
        <w:rPr>
          <w:rFonts w:ascii="Times New Roman" w:hAnsi="Times New Roman"/>
        </w:rPr>
      </w:pPr>
    </w:p>
    <w:p w14:paraId="1AF4D936" w14:textId="77777777" w:rsidR="00284837" w:rsidRPr="00957B40" w:rsidRDefault="00284837" w:rsidP="00541C5F">
      <w:pPr>
        <w:ind w:firstLine="720"/>
        <w:jc w:val="both"/>
        <w:rPr>
          <w:rFonts w:ascii="Times New Roman" w:hAnsi="Times New Roman"/>
        </w:rPr>
      </w:pPr>
    </w:p>
    <w:p w14:paraId="3E3DA244" w14:textId="77777777" w:rsidR="00284837" w:rsidRPr="00957B40" w:rsidRDefault="00284837" w:rsidP="00541C5F">
      <w:pPr>
        <w:ind w:firstLine="720"/>
        <w:jc w:val="both"/>
        <w:rPr>
          <w:rFonts w:ascii="Times New Roman" w:hAnsi="Times New Roman"/>
        </w:rPr>
      </w:pPr>
    </w:p>
    <w:p w14:paraId="5D86E6A3" w14:textId="77777777" w:rsidR="00284837" w:rsidRPr="00957B40" w:rsidRDefault="00284837" w:rsidP="00541C5F">
      <w:pPr>
        <w:ind w:firstLine="720"/>
        <w:jc w:val="both"/>
        <w:rPr>
          <w:rFonts w:ascii="Times New Roman" w:hAnsi="Times New Roman"/>
        </w:rPr>
      </w:pPr>
    </w:p>
    <w:p w14:paraId="1B4AF68D" w14:textId="77777777" w:rsidR="00284837" w:rsidRPr="00957B40" w:rsidRDefault="00284837" w:rsidP="00541C5F">
      <w:pPr>
        <w:ind w:firstLine="720"/>
        <w:jc w:val="both"/>
        <w:rPr>
          <w:rFonts w:ascii="Times New Roman" w:hAnsi="Times New Roman"/>
        </w:rPr>
      </w:pPr>
    </w:p>
    <w:p w14:paraId="25E131F3" w14:textId="77777777" w:rsidR="00284837" w:rsidRPr="00957B40" w:rsidRDefault="00284837" w:rsidP="00541C5F">
      <w:pPr>
        <w:ind w:firstLine="720"/>
        <w:jc w:val="both"/>
        <w:rPr>
          <w:rFonts w:ascii="Times New Roman" w:hAnsi="Times New Roman"/>
        </w:rPr>
      </w:pPr>
    </w:p>
    <w:p w14:paraId="4B460FFE" w14:textId="77777777" w:rsidR="00284837" w:rsidRPr="00957B40" w:rsidRDefault="00284837" w:rsidP="00541C5F">
      <w:pPr>
        <w:ind w:firstLine="720"/>
        <w:jc w:val="both"/>
        <w:rPr>
          <w:rFonts w:ascii="Times New Roman" w:hAnsi="Times New Roman"/>
        </w:rPr>
      </w:pPr>
    </w:p>
    <w:p w14:paraId="59E05F82" w14:textId="77777777" w:rsidR="00284837" w:rsidRPr="00957B40" w:rsidRDefault="00284837" w:rsidP="00541C5F">
      <w:pPr>
        <w:ind w:firstLine="720"/>
        <w:jc w:val="both"/>
        <w:rPr>
          <w:rFonts w:ascii="Times New Roman" w:hAnsi="Times New Roman"/>
        </w:rPr>
      </w:pPr>
    </w:p>
    <w:p w14:paraId="0FBCEF12" w14:textId="77777777" w:rsidR="00284837" w:rsidRPr="00957B40" w:rsidRDefault="00284837" w:rsidP="00541C5F">
      <w:pPr>
        <w:ind w:firstLine="720"/>
        <w:jc w:val="both"/>
        <w:rPr>
          <w:rFonts w:ascii="Times New Roman" w:hAnsi="Times New Roman"/>
        </w:rPr>
      </w:pPr>
    </w:p>
    <w:p w14:paraId="5E2C4E25" w14:textId="77777777" w:rsidR="00284837" w:rsidRPr="00957B40" w:rsidRDefault="00284837" w:rsidP="00541C5F">
      <w:pPr>
        <w:ind w:firstLine="720"/>
        <w:jc w:val="both"/>
        <w:rPr>
          <w:rFonts w:ascii="Times New Roman" w:hAnsi="Times New Roman"/>
        </w:rPr>
      </w:pPr>
    </w:p>
    <w:p w14:paraId="64BEBBA7" w14:textId="77777777" w:rsidR="00284837" w:rsidRPr="00957B40" w:rsidRDefault="00284837" w:rsidP="00541C5F">
      <w:pPr>
        <w:ind w:firstLine="720"/>
        <w:jc w:val="both"/>
        <w:rPr>
          <w:rFonts w:ascii="Times New Roman" w:hAnsi="Times New Roman"/>
        </w:rPr>
      </w:pPr>
    </w:p>
    <w:p w14:paraId="0431EA2F" w14:textId="77777777" w:rsidR="00284837" w:rsidRPr="00957B40" w:rsidRDefault="00284837" w:rsidP="00541C5F">
      <w:pPr>
        <w:ind w:firstLine="720"/>
        <w:jc w:val="both"/>
        <w:rPr>
          <w:rFonts w:ascii="Times New Roman" w:hAnsi="Times New Roman"/>
        </w:rPr>
      </w:pPr>
    </w:p>
    <w:p w14:paraId="09F1D1DD" w14:textId="77777777" w:rsidR="00284837" w:rsidRPr="00957B40" w:rsidRDefault="00284837" w:rsidP="00541C5F">
      <w:pPr>
        <w:ind w:firstLine="720"/>
        <w:jc w:val="both"/>
        <w:rPr>
          <w:rFonts w:ascii="Times New Roman" w:hAnsi="Times New Roman"/>
        </w:rPr>
      </w:pPr>
    </w:p>
    <w:p w14:paraId="1D0CB506" w14:textId="77777777" w:rsidR="00284837" w:rsidRPr="00957B40" w:rsidRDefault="00284837" w:rsidP="00541C5F">
      <w:pPr>
        <w:ind w:firstLine="720"/>
        <w:jc w:val="both"/>
        <w:rPr>
          <w:rFonts w:ascii="Times New Roman" w:hAnsi="Times New Roman"/>
        </w:rPr>
      </w:pPr>
    </w:p>
    <w:p w14:paraId="0B896154" w14:textId="77777777" w:rsidR="00284837" w:rsidRPr="00957B40" w:rsidRDefault="00284837" w:rsidP="00541C5F">
      <w:pPr>
        <w:ind w:firstLine="720"/>
        <w:jc w:val="both"/>
        <w:rPr>
          <w:rFonts w:ascii="Times New Roman" w:hAnsi="Times New Roman"/>
        </w:rPr>
      </w:pPr>
    </w:p>
    <w:p w14:paraId="30678532" w14:textId="77777777" w:rsidR="00284837" w:rsidRPr="00957B40" w:rsidRDefault="00284837" w:rsidP="00541C5F">
      <w:pPr>
        <w:ind w:firstLine="720"/>
        <w:jc w:val="both"/>
        <w:rPr>
          <w:rFonts w:ascii="Times New Roman" w:hAnsi="Times New Roman"/>
        </w:rPr>
      </w:pPr>
    </w:p>
    <w:p w14:paraId="0E6D930D" w14:textId="77777777" w:rsidR="00284837" w:rsidRPr="00957B40" w:rsidRDefault="00284837" w:rsidP="00541C5F">
      <w:pPr>
        <w:ind w:firstLine="720"/>
        <w:jc w:val="both"/>
        <w:rPr>
          <w:rFonts w:ascii="Times New Roman" w:hAnsi="Times New Roman"/>
        </w:rPr>
      </w:pPr>
    </w:p>
    <w:p w14:paraId="1CAF22EE" w14:textId="77777777" w:rsidR="00284837" w:rsidRPr="00957B40" w:rsidRDefault="00284837" w:rsidP="00541C5F">
      <w:pPr>
        <w:ind w:firstLine="720"/>
        <w:jc w:val="both"/>
        <w:rPr>
          <w:rFonts w:ascii="Times New Roman" w:hAnsi="Times New Roman"/>
        </w:rPr>
      </w:pPr>
    </w:p>
    <w:p w14:paraId="05DBC9B3" w14:textId="77777777" w:rsidR="00284837" w:rsidRPr="00957B40" w:rsidRDefault="00284837" w:rsidP="00541C5F">
      <w:pPr>
        <w:ind w:firstLine="720"/>
        <w:jc w:val="both"/>
        <w:rPr>
          <w:rFonts w:ascii="Times New Roman" w:hAnsi="Times New Roman"/>
        </w:rPr>
      </w:pPr>
    </w:p>
    <w:p w14:paraId="5BD58535" w14:textId="77777777" w:rsidR="00284837" w:rsidRPr="00957B40" w:rsidRDefault="00284837" w:rsidP="00541C5F">
      <w:pPr>
        <w:ind w:firstLine="720"/>
        <w:jc w:val="both"/>
        <w:rPr>
          <w:rFonts w:ascii="Times New Roman" w:hAnsi="Times New Roman"/>
        </w:rPr>
      </w:pPr>
    </w:p>
    <w:p w14:paraId="29643066" w14:textId="77777777" w:rsidR="00284837" w:rsidRPr="00957B40" w:rsidRDefault="00284837" w:rsidP="00541C5F">
      <w:pPr>
        <w:ind w:firstLine="720"/>
        <w:jc w:val="both"/>
        <w:rPr>
          <w:rFonts w:ascii="Times New Roman" w:hAnsi="Times New Roman"/>
        </w:rPr>
      </w:pPr>
    </w:p>
    <w:p w14:paraId="03A19359" w14:textId="77777777" w:rsidR="00284837" w:rsidRPr="00957B40" w:rsidRDefault="00284837" w:rsidP="00541C5F">
      <w:pPr>
        <w:ind w:firstLine="720"/>
        <w:jc w:val="both"/>
        <w:rPr>
          <w:rFonts w:ascii="Times New Roman" w:hAnsi="Times New Roman"/>
        </w:rPr>
      </w:pPr>
    </w:p>
    <w:p w14:paraId="689E6C16" w14:textId="77777777" w:rsidR="00284837" w:rsidRPr="00957B40" w:rsidRDefault="00284837" w:rsidP="00541C5F">
      <w:pPr>
        <w:ind w:firstLine="720"/>
        <w:jc w:val="both"/>
        <w:rPr>
          <w:rFonts w:ascii="Times New Roman" w:hAnsi="Times New Roman"/>
        </w:rPr>
      </w:pPr>
    </w:p>
    <w:p w14:paraId="20A56F05" w14:textId="77777777" w:rsidR="00284837" w:rsidRPr="00957B40" w:rsidRDefault="00284837" w:rsidP="00284837">
      <w:pPr>
        <w:jc w:val="right"/>
        <w:rPr>
          <w:rFonts w:ascii="Times New Roman" w:hAnsi="Times New Roman"/>
          <w:i/>
        </w:rPr>
      </w:pPr>
      <w:r w:rsidRPr="00957B40">
        <w:rPr>
          <w:rFonts w:ascii="Times New Roman" w:hAnsi="Times New Roman"/>
          <w:i/>
        </w:rPr>
        <w:t>Phụ lục 17</w:t>
      </w:r>
    </w:p>
    <w:p w14:paraId="05A0E34B" w14:textId="77777777" w:rsidR="00284837" w:rsidRPr="00957B40" w:rsidRDefault="00284837" w:rsidP="00284837">
      <w:pPr>
        <w:jc w:val="center"/>
        <w:rPr>
          <w:rFonts w:ascii="Times New Roman" w:hAnsi="Times New Roman"/>
          <w:b/>
        </w:rPr>
      </w:pPr>
    </w:p>
    <w:p w14:paraId="083C6ADF" w14:textId="77777777" w:rsidR="00284837" w:rsidRPr="00957B40" w:rsidRDefault="00284837" w:rsidP="00284837">
      <w:pPr>
        <w:jc w:val="center"/>
        <w:rPr>
          <w:rFonts w:ascii="Times New Roman" w:hAnsi="Times New Roman"/>
          <w:b/>
        </w:rPr>
      </w:pPr>
      <w:r w:rsidRPr="00957B40">
        <w:rPr>
          <w:rFonts w:ascii="Times New Roman" w:hAnsi="Times New Roman"/>
          <w:b/>
        </w:rPr>
        <w:t xml:space="preserve">CHƯƠNG TRÌNH </w:t>
      </w:r>
    </w:p>
    <w:p w14:paraId="10DCB073" w14:textId="77777777" w:rsidR="00284837" w:rsidRPr="00957B40" w:rsidRDefault="00284837" w:rsidP="00284837">
      <w:pPr>
        <w:jc w:val="center"/>
        <w:rPr>
          <w:rFonts w:ascii="Times New Roman" w:hAnsi="Times New Roman"/>
          <w:b/>
        </w:rPr>
      </w:pPr>
      <w:r w:rsidRPr="00957B40">
        <w:rPr>
          <w:rFonts w:ascii="Times New Roman" w:hAnsi="Times New Roman"/>
          <w:b/>
        </w:rPr>
        <w:t xml:space="preserve">HỘI NGHỊ BAN CHẤP HÀNH CÔNG ĐOÀN……KHOÁ…..     </w:t>
      </w:r>
    </w:p>
    <w:p w14:paraId="7D69F188" w14:textId="77777777" w:rsidR="00284837" w:rsidRPr="00957B40" w:rsidRDefault="00284837" w:rsidP="00284837">
      <w:pPr>
        <w:jc w:val="center"/>
        <w:rPr>
          <w:rFonts w:ascii="Times New Roman" w:hAnsi="Times New Roman"/>
          <w:b/>
        </w:rPr>
      </w:pPr>
      <w:r w:rsidRPr="00957B40">
        <w:rPr>
          <w:rFonts w:ascii="Times New Roman" w:hAnsi="Times New Roman"/>
          <w:b/>
        </w:rPr>
        <w:t>KỲ HỌP THỨ NHẤT</w:t>
      </w:r>
    </w:p>
    <w:p w14:paraId="6463F2BA" w14:textId="77777777" w:rsidR="00284837" w:rsidRPr="00957B40" w:rsidRDefault="00284837" w:rsidP="00284837">
      <w:pPr>
        <w:jc w:val="center"/>
        <w:rPr>
          <w:rFonts w:ascii="Times New Roman" w:hAnsi="Times New Roman"/>
        </w:rPr>
      </w:pPr>
      <w:r w:rsidRPr="00957B40">
        <w:rPr>
          <w:rFonts w:ascii="Times New Roman" w:hAnsi="Times New Roman"/>
        </w:rPr>
        <w:t>(Tham khảo)</w:t>
      </w:r>
    </w:p>
    <w:p w14:paraId="6963C13B" w14:textId="77777777" w:rsidR="00284837" w:rsidRPr="00957B40" w:rsidRDefault="00284837" w:rsidP="00284837">
      <w:pPr>
        <w:jc w:val="center"/>
        <w:rPr>
          <w:rFonts w:ascii="Times New Roman" w:hAnsi="Times New Roman"/>
        </w:rPr>
      </w:pPr>
      <w:r w:rsidRPr="00957B40">
        <w:rPr>
          <w:rFonts w:ascii="Times New Roman" w:hAnsi="Times New Roman"/>
        </w:rPr>
        <w:t xml:space="preserve">………, ngày       tháng      năm     </w:t>
      </w:r>
    </w:p>
    <w:p w14:paraId="32F8D159" w14:textId="77777777" w:rsidR="00284837" w:rsidRPr="00957B40" w:rsidRDefault="00284837" w:rsidP="00284837">
      <w:pPr>
        <w:jc w:val="center"/>
        <w:rPr>
          <w:rFonts w:ascii="Times New Roman" w:hAnsi="Times New Roman"/>
          <w:b/>
        </w:rPr>
      </w:pPr>
    </w:p>
    <w:p w14:paraId="0E83FFCD" w14:textId="77777777" w:rsidR="00284837" w:rsidRPr="00957B40" w:rsidRDefault="00284837" w:rsidP="00284837">
      <w:pPr>
        <w:jc w:val="center"/>
        <w:rPr>
          <w:rFonts w:ascii="Times New Roman" w:hAnsi="Times New Roman"/>
          <w:b/>
        </w:rPr>
      </w:pPr>
    </w:p>
    <w:p w14:paraId="78F92559" w14:textId="77777777" w:rsidR="00284837" w:rsidRPr="00957B40" w:rsidRDefault="00284837" w:rsidP="00284837">
      <w:pPr>
        <w:numPr>
          <w:ilvl w:val="0"/>
          <w:numId w:val="21"/>
        </w:numPr>
        <w:tabs>
          <w:tab w:val="num" w:pos="735"/>
        </w:tabs>
        <w:spacing w:line="360" w:lineRule="auto"/>
        <w:jc w:val="both"/>
        <w:rPr>
          <w:rFonts w:ascii="Times New Roman" w:hAnsi="Times New Roman"/>
        </w:rPr>
      </w:pPr>
      <w:r w:rsidRPr="00957B40">
        <w:rPr>
          <w:rFonts w:ascii="Times New Roman" w:hAnsi="Times New Roman"/>
        </w:rPr>
        <w:t>Tuyên bố lý do, giới thiệu đại biểu;</w:t>
      </w:r>
    </w:p>
    <w:p w14:paraId="091ACB49" w14:textId="77777777" w:rsidR="00284837" w:rsidRPr="00957B40" w:rsidRDefault="00284837" w:rsidP="00284837">
      <w:pPr>
        <w:numPr>
          <w:ilvl w:val="0"/>
          <w:numId w:val="21"/>
        </w:numPr>
        <w:spacing w:line="360" w:lineRule="auto"/>
        <w:jc w:val="both"/>
        <w:rPr>
          <w:rFonts w:ascii="Times New Roman" w:hAnsi="Times New Roman"/>
        </w:rPr>
      </w:pPr>
      <w:r w:rsidRPr="00957B40">
        <w:rPr>
          <w:rFonts w:ascii="Times New Roman" w:hAnsi="Times New Roman"/>
        </w:rPr>
        <w:t>Bầu Đoàn Chủ tịch, Đoàn Thư ký;</w:t>
      </w:r>
    </w:p>
    <w:p w14:paraId="63F55E0C" w14:textId="77777777" w:rsidR="00284837" w:rsidRPr="00957B40" w:rsidRDefault="00284837" w:rsidP="00284837">
      <w:pPr>
        <w:numPr>
          <w:ilvl w:val="0"/>
          <w:numId w:val="21"/>
        </w:numPr>
        <w:spacing w:line="360" w:lineRule="auto"/>
        <w:jc w:val="both"/>
        <w:rPr>
          <w:rFonts w:ascii="Times New Roman" w:hAnsi="Times New Roman"/>
        </w:rPr>
      </w:pPr>
      <w:r w:rsidRPr="00957B40">
        <w:rPr>
          <w:rFonts w:ascii="Times New Roman" w:hAnsi="Times New Roman"/>
        </w:rPr>
        <w:t>Khai mạc;</w:t>
      </w:r>
    </w:p>
    <w:p w14:paraId="5725EAD8" w14:textId="77777777" w:rsidR="00284837" w:rsidRPr="00957B40" w:rsidRDefault="00284837" w:rsidP="00284837">
      <w:pPr>
        <w:numPr>
          <w:ilvl w:val="0"/>
          <w:numId w:val="21"/>
        </w:numPr>
        <w:spacing w:line="360" w:lineRule="auto"/>
        <w:jc w:val="both"/>
        <w:rPr>
          <w:rFonts w:ascii="Times New Roman" w:hAnsi="Times New Roman"/>
        </w:rPr>
      </w:pPr>
      <w:r w:rsidRPr="00957B40">
        <w:rPr>
          <w:rFonts w:ascii="Times New Roman" w:hAnsi="Times New Roman"/>
        </w:rPr>
        <w:t>Thông qua Chương trình Hội nghị;</w:t>
      </w:r>
    </w:p>
    <w:p w14:paraId="64AF3D4E" w14:textId="77777777" w:rsidR="00284837" w:rsidRPr="00957B40" w:rsidRDefault="00284837" w:rsidP="00284837">
      <w:pPr>
        <w:numPr>
          <w:ilvl w:val="0"/>
          <w:numId w:val="21"/>
        </w:numPr>
        <w:spacing w:line="360" w:lineRule="auto"/>
        <w:jc w:val="both"/>
        <w:rPr>
          <w:rFonts w:ascii="Times New Roman" w:hAnsi="Times New Roman"/>
        </w:rPr>
      </w:pPr>
      <w:r w:rsidRPr="00957B40">
        <w:rPr>
          <w:rFonts w:ascii="Times New Roman" w:hAnsi="Times New Roman"/>
        </w:rPr>
        <w:t>Phát biểu của Lãnh đạo Công đoàn cấp trên;</w:t>
      </w:r>
    </w:p>
    <w:p w14:paraId="31CFB533" w14:textId="77777777" w:rsidR="00284837" w:rsidRPr="00957B40" w:rsidRDefault="00284837" w:rsidP="00284837">
      <w:pPr>
        <w:numPr>
          <w:ilvl w:val="0"/>
          <w:numId w:val="21"/>
        </w:numPr>
        <w:spacing w:line="360" w:lineRule="auto"/>
        <w:jc w:val="both"/>
        <w:rPr>
          <w:rFonts w:ascii="Times New Roman" w:hAnsi="Times New Roman"/>
        </w:rPr>
      </w:pPr>
      <w:r w:rsidRPr="00957B40">
        <w:rPr>
          <w:rFonts w:ascii="Times New Roman" w:hAnsi="Times New Roman"/>
        </w:rPr>
        <w:t>Phát biểu chào mừng của Lãnh đạo đơn vị;</w:t>
      </w:r>
    </w:p>
    <w:p w14:paraId="08673388" w14:textId="77777777" w:rsidR="00284837" w:rsidRPr="00957B40" w:rsidRDefault="00284837" w:rsidP="00284837">
      <w:pPr>
        <w:numPr>
          <w:ilvl w:val="0"/>
          <w:numId w:val="21"/>
        </w:numPr>
        <w:spacing w:line="360" w:lineRule="auto"/>
        <w:jc w:val="both"/>
        <w:rPr>
          <w:rFonts w:ascii="Times New Roman" w:hAnsi="Times New Roman"/>
        </w:rPr>
      </w:pPr>
      <w:r w:rsidRPr="00957B40">
        <w:rPr>
          <w:rFonts w:ascii="Times New Roman" w:hAnsi="Times New Roman"/>
        </w:rPr>
        <w:t>Bầu cử:</w:t>
      </w:r>
    </w:p>
    <w:p w14:paraId="7A309F40" w14:textId="77777777" w:rsidR="00284837" w:rsidRPr="00957B40" w:rsidRDefault="00284837" w:rsidP="00284837">
      <w:pPr>
        <w:numPr>
          <w:ilvl w:val="1"/>
          <w:numId w:val="21"/>
        </w:numPr>
        <w:spacing w:line="360" w:lineRule="auto"/>
        <w:jc w:val="both"/>
        <w:rPr>
          <w:rFonts w:ascii="Times New Roman" w:hAnsi="Times New Roman"/>
        </w:rPr>
      </w:pPr>
      <w:r w:rsidRPr="00957B40">
        <w:rPr>
          <w:rFonts w:ascii="Times New Roman" w:hAnsi="Times New Roman"/>
        </w:rPr>
        <w:t>Bầu Ban Thường vụ;</w:t>
      </w:r>
    </w:p>
    <w:p w14:paraId="365A58F4" w14:textId="77777777" w:rsidR="00284837" w:rsidRPr="00957B40" w:rsidRDefault="00284837" w:rsidP="00284837">
      <w:pPr>
        <w:numPr>
          <w:ilvl w:val="1"/>
          <w:numId w:val="21"/>
        </w:numPr>
        <w:spacing w:line="360" w:lineRule="auto"/>
        <w:jc w:val="both"/>
        <w:rPr>
          <w:rFonts w:ascii="Times New Roman" w:hAnsi="Times New Roman"/>
        </w:rPr>
      </w:pPr>
      <w:r w:rsidRPr="00957B40">
        <w:rPr>
          <w:rFonts w:ascii="Times New Roman" w:hAnsi="Times New Roman"/>
        </w:rPr>
        <w:t>Bầu Chủ tịch;</w:t>
      </w:r>
    </w:p>
    <w:p w14:paraId="43136879" w14:textId="77777777" w:rsidR="00284837" w:rsidRPr="00957B40" w:rsidRDefault="00284837" w:rsidP="00284837">
      <w:pPr>
        <w:numPr>
          <w:ilvl w:val="1"/>
          <w:numId w:val="21"/>
        </w:numPr>
        <w:spacing w:line="360" w:lineRule="auto"/>
        <w:jc w:val="both"/>
        <w:rPr>
          <w:rFonts w:ascii="Times New Roman" w:hAnsi="Times New Roman"/>
        </w:rPr>
      </w:pPr>
      <w:r w:rsidRPr="00957B40">
        <w:rPr>
          <w:rFonts w:ascii="Times New Roman" w:hAnsi="Times New Roman"/>
        </w:rPr>
        <w:t>Bầu Phó Chủ tịch;</w:t>
      </w:r>
    </w:p>
    <w:p w14:paraId="5A9BD002" w14:textId="77777777" w:rsidR="00284837" w:rsidRPr="00957B40" w:rsidRDefault="00284837" w:rsidP="00284837">
      <w:pPr>
        <w:numPr>
          <w:ilvl w:val="0"/>
          <w:numId w:val="21"/>
        </w:numPr>
        <w:spacing w:line="360" w:lineRule="auto"/>
        <w:jc w:val="both"/>
        <w:rPr>
          <w:rFonts w:ascii="Times New Roman" w:hAnsi="Times New Roman"/>
        </w:rPr>
      </w:pPr>
      <w:r w:rsidRPr="00957B40">
        <w:rPr>
          <w:rFonts w:ascii="Times New Roman" w:hAnsi="Times New Roman"/>
        </w:rPr>
        <w:t>Ban Thường vụ, Chủ tịch, các Phó Chủ tịch ra mắt;</w:t>
      </w:r>
    </w:p>
    <w:p w14:paraId="2687C5B4" w14:textId="77777777" w:rsidR="00284837" w:rsidRPr="00957B40" w:rsidRDefault="00284837" w:rsidP="00284837">
      <w:pPr>
        <w:numPr>
          <w:ilvl w:val="0"/>
          <w:numId w:val="21"/>
        </w:numPr>
        <w:spacing w:line="360" w:lineRule="auto"/>
        <w:jc w:val="both"/>
        <w:rPr>
          <w:rFonts w:ascii="Times New Roman" w:hAnsi="Times New Roman"/>
        </w:rPr>
      </w:pPr>
      <w:r w:rsidRPr="00957B40">
        <w:rPr>
          <w:rFonts w:ascii="Times New Roman" w:hAnsi="Times New Roman"/>
        </w:rPr>
        <w:t>Phát biểu của Chủ tịch khoá …….;</w:t>
      </w:r>
    </w:p>
    <w:p w14:paraId="41B85039" w14:textId="77777777" w:rsidR="00284837" w:rsidRPr="00957B40" w:rsidRDefault="00284837" w:rsidP="00284837">
      <w:pPr>
        <w:spacing w:line="360" w:lineRule="auto"/>
        <w:ind w:firstLine="630"/>
        <w:jc w:val="both"/>
        <w:rPr>
          <w:rFonts w:ascii="Times New Roman" w:hAnsi="Times New Roman"/>
        </w:rPr>
      </w:pPr>
      <w:r w:rsidRPr="00957B40">
        <w:rPr>
          <w:rFonts w:ascii="Times New Roman" w:hAnsi="Times New Roman"/>
        </w:rPr>
        <w:t>10. Bầu Uỷ ban Kiểm tra;</w:t>
      </w:r>
    </w:p>
    <w:p w14:paraId="56EA7FA2" w14:textId="77777777" w:rsidR="00284837" w:rsidRPr="00957B40" w:rsidRDefault="00284837" w:rsidP="00284837">
      <w:pPr>
        <w:spacing w:line="360" w:lineRule="auto"/>
        <w:ind w:left="735"/>
        <w:jc w:val="both"/>
        <w:rPr>
          <w:rFonts w:ascii="Times New Roman" w:hAnsi="Times New Roman"/>
        </w:rPr>
      </w:pPr>
      <w:r w:rsidRPr="00957B40">
        <w:rPr>
          <w:rFonts w:ascii="Times New Roman" w:hAnsi="Times New Roman"/>
        </w:rPr>
        <w:t xml:space="preserve">     10.1. Bầu Chủ nhiệm, Phó Chủ nhiệm Uỷ ban Kiểm tra;</w:t>
      </w:r>
    </w:p>
    <w:p w14:paraId="7D2F5D63" w14:textId="77777777" w:rsidR="00284837" w:rsidRPr="00957B40" w:rsidRDefault="00284837" w:rsidP="00284837">
      <w:pPr>
        <w:spacing w:line="360" w:lineRule="auto"/>
        <w:ind w:left="735"/>
        <w:jc w:val="both"/>
        <w:rPr>
          <w:rFonts w:ascii="Times New Roman" w:hAnsi="Times New Roman"/>
        </w:rPr>
      </w:pPr>
      <w:r w:rsidRPr="00957B40">
        <w:rPr>
          <w:rFonts w:ascii="Times New Roman" w:hAnsi="Times New Roman"/>
        </w:rPr>
        <w:t xml:space="preserve">     10.2. Uỷ ban Kiểm tra ra mắt;</w:t>
      </w:r>
    </w:p>
    <w:p w14:paraId="1D1EA29E" w14:textId="77777777" w:rsidR="00284837" w:rsidRPr="00957B40" w:rsidRDefault="00284837" w:rsidP="00284837">
      <w:pPr>
        <w:spacing w:line="360" w:lineRule="auto"/>
        <w:ind w:firstLine="720"/>
        <w:jc w:val="both"/>
        <w:rPr>
          <w:rFonts w:ascii="Times New Roman" w:hAnsi="Times New Roman"/>
        </w:rPr>
      </w:pPr>
      <w:r w:rsidRPr="00957B40">
        <w:rPr>
          <w:rFonts w:ascii="Times New Roman" w:hAnsi="Times New Roman"/>
        </w:rPr>
        <w:t>11. Thông qua Nghị quyết Hội nghị;</w:t>
      </w:r>
    </w:p>
    <w:p w14:paraId="3B51406B" w14:textId="77777777" w:rsidR="00284837" w:rsidRPr="00957B40" w:rsidRDefault="00284837" w:rsidP="00284837">
      <w:pPr>
        <w:spacing w:line="360" w:lineRule="auto"/>
        <w:ind w:left="735"/>
        <w:jc w:val="both"/>
        <w:rPr>
          <w:rFonts w:ascii="Times New Roman" w:hAnsi="Times New Roman"/>
        </w:rPr>
      </w:pPr>
      <w:r w:rsidRPr="00957B40">
        <w:rPr>
          <w:rFonts w:ascii="Times New Roman" w:hAnsi="Times New Roman"/>
        </w:rPr>
        <w:t>12. Bế mạc Hội nghị.</w:t>
      </w:r>
    </w:p>
    <w:p w14:paraId="37212B7A" w14:textId="77777777" w:rsidR="00284837" w:rsidRPr="00957B40" w:rsidRDefault="00284837" w:rsidP="00284837">
      <w:pPr>
        <w:spacing w:line="360" w:lineRule="auto"/>
        <w:ind w:left="735"/>
        <w:jc w:val="both"/>
        <w:rPr>
          <w:rFonts w:ascii="Times New Roman" w:hAnsi="Times New Roman"/>
        </w:rPr>
      </w:pPr>
    </w:p>
    <w:p w14:paraId="0E8DC2A9" w14:textId="77777777" w:rsidR="00284837" w:rsidRPr="00957B40" w:rsidRDefault="00284837" w:rsidP="00284837">
      <w:pPr>
        <w:jc w:val="right"/>
        <w:rPr>
          <w:rFonts w:ascii="Times New Roman" w:hAnsi="Times New Roman"/>
          <w:b/>
        </w:rPr>
      </w:pPr>
      <w:r w:rsidRPr="00957B40">
        <w:rPr>
          <w:rFonts w:ascii="Times New Roman" w:hAnsi="Times New Roman"/>
          <w:b/>
        </w:rPr>
        <w:t>BAN TỔ CHỨC HỘI NGHỊ</w:t>
      </w:r>
    </w:p>
    <w:p w14:paraId="6F7190FA" w14:textId="77777777" w:rsidR="00284837" w:rsidRPr="00957B40" w:rsidRDefault="00284837" w:rsidP="00284837">
      <w:pPr>
        <w:spacing w:line="360" w:lineRule="auto"/>
        <w:ind w:left="735"/>
        <w:jc w:val="right"/>
        <w:rPr>
          <w:rFonts w:ascii="Times New Roman" w:hAnsi="Times New Roman"/>
          <w:sz w:val="32"/>
        </w:rPr>
      </w:pPr>
    </w:p>
    <w:p w14:paraId="72D3C0E0" w14:textId="77777777" w:rsidR="00284837" w:rsidRPr="00957B40" w:rsidRDefault="00284837" w:rsidP="00541C5F">
      <w:pPr>
        <w:ind w:firstLine="720"/>
        <w:jc w:val="both"/>
        <w:rPr>
          <w:rFonts w:ascii="Times New Roman" w:hAnsi="Times New Roman"/>
        </w:rPr>
      </w:pPr>
    </w:p>
    <w:sectPr w:rsidR="00284837" w:rsidRPr="00957B40" w:rsidSect="00541C5F">
      <w:pgSz w:w="11907" w:h="16840" w:code="9"/>
      <w:pgMar w:top="907" w:right="851" w:bottom="1134"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30C6A" w14:textId="77777777" w:rsidR="005C0A3F" w:rsidRDefault="005C0A3F">
      <w:r>
        <w:separator/>
      </w:r>
    </w:p>
  </w:endnote>
  <w:endnote w:type="continuationSeparator" w:id="0">
    <w:p w14:paraId="75653D6B" w14:textId="77777777" w:rsidR="005C0A3F" w:rsidRDefault="005C0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Time">
    <w:altName w:val="Times New Roman"/>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CC175" w14:textId="77777777" w:rsidR="007A3664" w:rsidRDefault="007A3664" w:rsidP="00F10C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A674A1" w14:textId="77777777" w:rsidR="007A3664" w:rsidRDefault="007A3664" w:rsidP="00B92F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55A9B" w14:textId="77777777" w:rsidR="007A3664" w:rsidRDefault="00442EB4">
    <w:pPr>
      <w:pStyle w:val="Footer"/>
      <w:jc w:val="right"/>
    </w:pPr>
    <w:r>
      <w:fldChar w:fldCharType="begin"/>
    </w:r>
    <w:r>
      <w:instrText xml:space="preserve"> PAGE   \* MERGEFORMAT </w:instrText>
    </w:r>
    <w:r>
      <w:fldChar w:fldCharType="separate"/>
    </w:r>
    <w:r w:rsidR="00786B86">
      <w:rPr>
        <w:noProof/>
      </w:rPr>
      <w:t>59</w:t>
    </w:r>
    <w:r>
      <w:rPr>
        <w:noProof/>
      </w:rPr>
      <w:fldChar w:fldCharType="end"/>
    </w:r>
  </w:p>
  <w:p w14:paraId="27D1AB53" w14:textId="77777777" w:rsidR="007A3664" w:rsidRDefault="007A3664" w:rsidP="00B92F2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19DA" w14:textId="77777777" w:rsidR="007A3664" w:rsidRPr="00240EE4" w:rsidRDefault="007A3664" w:rsidP="00240EE4">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32F9F" w14:textId="77777777" w:rsidR="007A3664" w:rsidRDefault="00442EB4">
    <w:pPr>
      <w:pStyle w:val="Footer"/>
      <w:jc w:val="right"/>
    </w:pPr>
    <w:r>
      <w:fldChar w:fldCharType="begin"/>
    </w:r>
    <w:r>
      <w:instrText xml:space="preserve"> PAGE   \* MERGEFORMAT </w:instrText>
    </w:r>
    <w:r>
      <w:fldChar w:fldCharType="separate"/>
    </w:r>
    <w:r w:rsidR="00786B86">
      <w:rPr>
        <w:noProof/>
      </w:rPr>
      <w:t>80</w:t>
    </w:r>
    <w:r>
      <w:rPr>
        <w:noProof/>
      </w:rPr>
      <w:fldChar w:fldCharType="end"/>
    </w:r>
  </w:p>
  <w:p w14:paraId="5CE6BDC1" w14:textId="77777777" w:rsidR="007A3664" w:rsidRDefault="007A3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018E6" w14:textId="77777777" w:rsidR="005C0A3F" w:rsidRDefault="005C0A3F">
      <w:r>
        <w:separator/>
      </w:r>
    </w:p>
  </w:footnote>
  <w:footnote w:type="continuationSeparator" w:id="0">
    <w:p w14:paraId="38C03E98" w14:textId="77777777" w:rsidR="005C0A3F" w:rsidRDefault="005C0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6533"/>
    <w:multiLevelType w:val="hybridMultilevel"/>
    <w:tmpl w:val="0FFEDB08"/>
    <w:lvl w:ilvl="0" w:tplc="EC006A4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1723D8"/>
    <w:multiLevelType w:val="hybridMultilevel"/>
    <w:tmpl w:val="F2C293D2"/>
    <w:lvl w:ilvl="0" w:tplc="70C4A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3F5457"/>
    <w:multiLevelType w:val="hybridMultilevel"/>
    <w:tmpl w:val="D4160004"/>
    <w:lvl w:ilvl="0" w:tplc="0409000F">
      <w:start w:val="1"/>
      <w:numFmt w:val="decimal"/>
      <w:lvlText w:val="%1."/>
      <w:lvlJc w:val="left"/>
      <w:pPr>
        <w:ind w:left="360"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E56060E"/>
    <w:multiLevelType w:val="multilevel"/>
    <w:tmpl w:val="E6B6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90966"/>
    <w:multiLevelType w:val="hybridMultilevel"/>
    <w:tmpl w:val="4BECF3C0"/>
    <w:lvl w:ilvl="0" w:tplc="417ED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97FEA"/>
    <w:multiLevelType w:val="hybridMultilevel"/>
    <w:tmpl w:val="21424BE0"/>
    <w:lvl w:ilvl="0" w:tplc="1CB8253E">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3E12746"/>
    <w:multiLevelType w:val="multilevel"/>
    <w:tmpl w:val="5C7C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83E21"/>
    <w:multiLevelType w:val="hybridMultilevel"/>
    <w:tmpl w:val="13146174"/>
    <w:lvl w:ilvl="0" w:tplc="55F02B1A">
      <w:start w:val="1"/>
      <w:numFmt w:val="decimal"/>
      <w:lvlText w:val="%1."/>
      <w:lvlJc w:val="left"/>
      <w:pPr>
        <w:ind w:left="928"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8" w15:restartNumberingAfterBreak="0">
    <w:nsid w:val="28602FB7"/>
    <w:multiLevelType w:val="hybridMultilevel"/>
    <w:tmpl w:val="8586D3C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2FBC79E6"/>
    <w:multiLevelType w:val="hybridMultilevel"/>
    <w:tmpl w:val="FE78F382"/>
    <w:lvl w:ilvl="0" w:tplc="9166991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3C5F2E"/>
    <w:multiLevelType w:val="hybridMultilevel"/>
    <w:tmpl w:val="72105E06"/>
    <w:lvl w:ilvl="0" w:tplc="717E83A2">
      <w:start w:val="1"/>
      <w:numFmt w:val="upperLetter"/>
      <w:lvlText w:val="%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4BA4620"/>
    <w:multiLevelType w:val="multilevel"/>
    <w:tmpl w:val="F6E4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ED483F"/>
    <w:multiLevelType w:val="hybridMultilevel"/>
    <w:tmpl w:val="46660408"/>
    <w:lvl w:ilvl="0" w:tplc="A3BA7F5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4BDB5CAD"/>
    <w:multiLevelType w:val="hybridMultilevel"/>
    <w:tmpl w:val="1372476A"/>
    <w:lvl w:ilvl="0" w:tplc="5EAA2536">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127E7"/>
    <w:multiLevelType w:val="hybridMultilevel"/>
    <w:tmpl w:val="8FF4FBD8"/>
    <w:lvl w:ilvl="0" w:tplc="26EEDC6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FD7E0F"/>
    <w:multiLevelType w:val="multilevel"/>
    <w:tmpl w:val="9DE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67CFF"/>
    <w:multiLevelType w:val="multilevel"/>
    <w:tmpl w:val="1D62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857F6"/>
    <w:multiLevelType w:val="multilevel"/>
    <w:tmpl w:val="E04EA442"/>
    <w:lvl w:ilvl="0">
      <w:start w:val="1"/>
      <w:numFmt w:val="decimal"/>
      <w:lvlText w:val="%1."/>
      <w:lvlJc w:val="left"/>
      <w:pPr>
        <w:tabs>
          <w:tab w:val="num" w:pos="990"/>
        </w:tabs>
        <w:ind w:left="990" w:hanging="360"/>
      </w:pPr>
      <w:rPr>
        <w:rFonts w:hint="default"/>
      </w:rPr>
    </w:lvl>
    <w:lvl w:ilvl="1">
      <w:start w:val="1"/>
      <w:numFmt w:val="decimal"/>
      <w:isLgl/>
      <w:lvlText w:val="%1.%2."/>
      <w:lvlJc w:val="left"/>
      <w:pPr>
        <w:tabs>
          <w:tab w:val="num" w:pos="1815"/>
        </w:tabs>
        <w:ind w:left="1815" w:hanging="720"/>
      </w:pPr>
      <w:rPr>
        <w:rFonts w:hint="default"/>
      </w:rPr>
    </w:lvl>
    <w:lvl w:ilvl="2">
      <w:start w:val="1"/>
      <w:numFmt w:val="decimal"/>
      <w:isLgl/>
      <w:lvlText w:val="%1.%2.%3."/>
      <w:lvlJc w:val="left"/>
      <w:pPr>
        <w:tabs>
          <w:tab w:val="num" w:pos="2175"/>
        </w:tabs>
        <w:ind w:left="2175" w:hanging="720"/>
      </w:pPr>
      <w:rPr>
        <w:rFonts w:hint="default"/>
      </w:rPr>
    </w:lvl>
    <w:lvl w:ilvl="3">
      <w:start w:val="1"/>
      <w:numFmt w:val="decimal"/>
      <w:isLgl/>
      <w:lvlText w:val="%1.%2.%3.%4."/>
      <w:lvlJc w:val="left"/>
      <w:pPr>
        <w:tabs>
          <w:tab w:val="num" w:pos="2895"/>
        </w:tabs>
        <w:ind w:left="2895" w:hanging="1080"/>
      </w:pPr>
      <w:rPr>
        <w:rFonts w:hint="default"/>
      </w:rPr>
    </w:lvl>
    <w:lvl w:ilvl="4">
      <w:start w:val="1"/>
      <w:numFmt w:val="decimal"/>
      <w:isLgl/>
      <w:lvlText w:val="%1.%2.%3.%4.%5."/>
      <w:lvlJc w:val="left"/>
      <w:pPr>
        <w:tabs>
          <w:tab w:val="num" w:pos="3255"/>
        </w:tabs>
        <w:ind w:left="3255" w:hanging="1080"/>
      </w:pPr>
      <w:rPr>
        <w:rFonts w:hint="default"/>
      </w:rPr>
    </w:lvl>
    <w:lvl w:ilvl="5">
      <w:start w:val="1"/>
      <w:numFmt w:val="decimal"/>
      <w:isLgl/>
      <w:lvlText w:val="%1.%2.%3.%4.%5.%6."/>
      <w:lvlJc w:val="left"/>
      <w:pPr>
        <w:tabs>
          <w:tab w:val="num" w:pos="3975"/>
        </w:tabs>
        <w:ind w:left="3975" w:hanging="1440"/>
      </w:pPr>
      <w:rPr>
        <w:rFonts w:hint="default"/>
      </w:rPr>
    </w:lvl>
    <w:lvl w:ilvl="6">
      <w:start w:val="1"/>
      <w:numFmt w:val="decimal"/>
      <w:isLgl/>
      <w:lvlText w:val="%1.%2.%3.%4.%5.%6.%7."/>
      <w:lvlJc w:val="left"/>
      <w:pPr>
        <w:tabs>
          <w:tab w:val="num" w:pos="4695"/>
        </w:tabs>
        <w:ind w:left="4695" w:hanging="1800"/>
      </w:pPr>
      <w:rPr>
        <w:rFonts w:hint="default"/>
      </w:rPr>
    </w:lvl>
    <w:lvl w:ilvl="7">
      <w:start w:val="1"/>
      <w:numFmt w:val="decimal"/>
      <w:isLgl/>
      <w:lvlText w:val="%1.%2.%3.%4.%5.%6.%7.%8."/>
      <w:lvlJc w:val="left"/>
      <w:pPr>
        <w:tabs>
          <w:tab w:val="num" w:pos="5055"/>
        </w:tabs>
        <w:ind w:left="5055" w:hanging="1800"/>
      </w:pPr>
      <w:rPr>
        <w:rFonts w:hint="default"/>
      </w:rPr>
    </w:lvl>
    <w:lvl w:ilvl="8">
      <w:start w:val="1"/>
      <w:numFmt w:val="decimal"/>
      <w:isLgl/>
      <w:lvlText w:val="%1.%2.%3.%4.%5.%6.%7.%8.%9."/>
      <w:lvlJc w:val="left"/>
      <w:pPr>
        <w:tabs>
          <w:tab w:val="num" w:pos="5775"/>
        </w:tabs>
        <w:ind w:left="5775" w:hanging="2160"/>
      </w:pPr>
      <w:rPr>
        <w:rFonts w:hint="default"/>
      </w:rPr>
    </w:lvl>
  </w:abstractNum>
  <w:abstractNum w:abstractNumId="18" w15:restartNumberingAfterBreak="0">
    <w:nsid w:val="72F73259"/>
    <w:multiLevelType w:val="hybridMultilevel"/>
    <w:tmpl w:val="1ACA3E16"/>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9" w15:restartNumberingAfterBreak="0">
    <w:nsid w:val="73596752"/>
    <w:multiLevelType w:val="hybridMultilevel"/>
    <w:tmpl w:val="10BC4F70"/>
    <w:lvl w:ilvl="0" w:tplc="19ECF2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7C9357F0"/>
    <w:multiLevelType w:val="hybridMultilevel"/>
    <w:tmpl w:val="6BA641F8"/>
    <w:lvl w:ilvl="0" w:tplc="43FA6262">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51356">
    <w:abstractNumId w:val="11"/>
  </w:num>
  <w:num w:numId="2" w16cid:durableId="1521436027">
    <w:abstractNumId w:val="6"/>
  </w:num>
  <w:num w:numId="3" w16cid:durableId="1477260166">
    <w:abstractNumId w:val="3"/>
  </w:num>
  <w:num w:numId="4" w16cid:durableId="1109198430">
    <w:abstractNumId w:val="15"/>
  </w:num>
  <w:num w:numId="5" w16cid:durableId="1767967251">
    <w:abstractNumId w:val="16"/>
  </w:num>
  <w:num w:numId="6" w16cid:durableId="1437409516">
    <w:abstractNumId w:val="20"/>
  </w:num>
  <w:num w:numId="7" w16cid:durableId="1381900336">
    <w:abstractNumId w:val="1"/>
  </w:num>
  <w:num w:numId="8" w16cid:durableId="890653522">
    <w:abstractNumId w:val="14"/>
  </w:num>
  <w:num w:numId="9" w16cid:durableId="664894227">
    <w:abstractNumId w:val="0"/>
  </w:num>
  <w:num w:numId="10" w16cid:durableId="1267612026">
    <w:abstractNumId w:val="9"/>
  </w:num>
  <w:num w:numId="11" w16cid:durableId="821431185">
    <w:abstractNumId w:val="4"/>
  </w:num>
  <w:num w:numId="12" w16cid:durableId="1096318056">
    <w:abstractNumId w:val="8"/>
  </w:num>
  <w:num w:numId="13" w16cid:durableId="18694417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6372029">
    <w:abstractNumId w:val="13"/>
  </w:num>
  <w:num w:numId="15" w16cid:durableId="2435007">
    <w:abstractNumId w:val="12"/>
  </w:num>
  <w:num w:numId="16" w16cid:durableId="918750436">
    <w:abstractNumId w:val="7"/>
  </w:num>
  <w:num w:numId="17" w16cid:durableId="1199777492">
    <w:abstractNumId w:val="19"/>
  </w:num>
  <w:num w:numId="18" w16cid:durableId="1510758370">
    <w:abstractNumId w:val="5"/>
  </w:num>
  <w:num w:numId="19" w16cid:durableId="1876966451">
    <w:abstractNumId w:val="18"/>
  </w:num>
  <w:num w:numId="20" w16cid:durableId="1790274409">
    <w:abstractNumId w:val="2"/>
  </w:num>
  <w:num w:numId="21" w16cid:durableId="18974297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97"/>
    <w:rsid w:val="00001335"/>
    <w:rsid w:val="00002080"/>
    <w:rsid w:val="00003732"/>
    <w:rsid w:val="0000438F"/>
    <w:rsid w:val="00006899"/>
    <w:rsid w:val="00006965"/>
    <w:rsid w:val="00006DB1"/>
    <w:rsid w:val="00007A18"/>
    <w:rsid w:val="00007E28"/>
    <w:rsid w:val="00010FC9"/>
    <w:rsid w:val="00014CB1"/>
    <w:rsid w:val="00014F6B"/>
    <w:rsid w:val="000152E7"/>
    <w:rsid w:val="00017912"/>
    <w:rsid w:val="00020401"/>
    <w:rsid w:val="000204A3"/>
    <w:rsid w:val="00020CCF"/>
    <w:rsid w:val="00020E80"/>
    <w:rsid w:val="00021B0D"/>
    <w:rsid w:val="00022004"/>
    <w:rsid w:val="00023BD9"/>
    <w:rsid w:val="000257F3"/>
    <w:rsid w:val="00026898"/>
    <w:rsid w:val="000270DE"/>
    <w:rsid w:val="00031CB3"/>
    <w:rsid w:val="00032211"/>
    <w:rsid w:val="00032F8A"/>
    <w:rsid w:val="00033425"/>
    <w:rsid w:val="00033E75"/>
    <w:rsid w:val="0003576D"/>
    <w:rsid w:val="000369E1"/>
    <w:rsid w:val="000432D0"/>
    <w:rsid w:val="00043A86"/>
    <w:rsid w:val="0004554B"/>
    <w:rsid w:val="00046734"/>
    <w:rsid w:val="00046F92"/>
    <w:rsid w:val="00047A3D"/>
    <w:rsid w:val="000502DC"/>
    <w:rsid w:val="00050560"/>
    <w:rsid w:val="000506F5"/>
    <w:rsid w:val="00051E6A"/>
    <w:rsid w:val="00052515"/>
    <w:rsid w:val="0005264E"/>
    <w:rsid w:val="000545D6"/>
    <w:rsid w:val="00054769"/>
    <w:rsid w:val="00055A3B"/>
    <w:rsid w:val="00057143"/>
    <w:rsid w:val="000603E8"/>
    <w:rsid w:val="00062146"/>
    <w:rsid w:val="00062EDD"/>
    <w:rsid w:val="000635AC"/>
    <w:rsid w:val="00064341"/>
    <w:rsid w:val="000643C5"/>
    <w:rsid w:val="000645D2"/>
    <w:rsid w:val="0006488A"/>
    <w:rsid w:val="00064E55"/>
    <w:rsid w:val="00064ED3"/>
    <w:rsid w:val="000671C5"/>
    <w:rsid w:val="00067AD5"/>
    <w:rsid w:val="00067DBD"/>
    <w:rsid w:val="0007181B"/>
    <w:rsid w:val="00071D76"/>
    <w:rsid w:val="000720BA"/>
    <w:rsid w:val="000727EF"/>
    <w:rsid w:val="00074307"/>
    <w:rsid w:val="00074985"/>
    <w:rsid w:val="00074DD5"/>
    <w:rsid w:val="00074DF2"/>
    <w:rsid w:val="0007593F"/>
    <w:rsid w:val="00076ECE"/>
    <w:rsid w:val="0008059E"/>
    <w:rsid w:val="00080EED"/>
    <w:rsid w:val="000814B0"/>
    <w:rsid w:val="000816F0"/>
    <w:rsid w:val="00081AF6"/>
    <w:rsid w:val="00082D0B"/>
    <w:rsid w:val="00086BF6"/>
    <w:rsid w:val="000902C3"/>
    <w:rsid w:val="00090D23"/>
    <w:rsid w:val="00090EC2"/>
    <w:rsid w:val="000919CF"/>
    <w:rsid w:val="00093E08"/>
    <w:rsid w:val="00094983"/>
    <w:rsid w:val="00094D16"/>
    <w:rsid w:val="000953A1"/>
    <w:rsid w:val="00095635"/>
    <w:rsid w:val="000971AF"/>
    <w:rsid w:val="000977E1"/>
    <w:rsid w:val="00097B4A"/>
    <w:rsid w:val="000A06C6"/>
    <w:rsid w:val="000A4081"/>
    <w:rsid w:val="000A5397"/>
    <w:rsid w:val="000A7F90"/>
    <w:rsid w:val="000B0BE0"/>
    <w:rsid w:val="000B20D8"/>
    <w:rsid w:val="000B2B7B"/>
    <w:rsid w:val="000B3299"/>
    <w:rsid w:val="000B5195"/>
    <w:rsid w:val="000B7726"/>
    <w:rsid w:val="000B7742"/>
    <w:rsid w:val="000C110A"/>
    <w:rsid w:val="000C205D"/>
    <w:rsid w:val="000C215B"/>
    <w:rsid w:val="000C21FB"/>
    <w:rsid w:val="000C2C64"/>
    <w:rsid w:val="000C3A31"/>
    <w:rsid w:val="000C53F3"/>
    <w:rsid w:val="000C5892"/>
    <w:rsid w:val="000C6217"/>
    <w:rsid w:val="000C7285"/>
    <w:rsid w:val="000C79D4"/>
    <w:rsid w:val="000D0DB8"/>
    <w:rsid w:val="000D1AD5"/>
    <w:rsid w:val="000D1FE3"/>
    <w:rsid w:val="000D2FAF"/>
    <w:rsid w:val="000D3ADD"/>
    <w:rsid w:val="000D450D"/>
    <w:rsid w:val="000D59AD"/>
    <w:rsid w:val="000D5FC0"/>
    <w:rsid w:val="000E0692"/>
    <w:rsid w:val="000E137B"/>
    <w:rsid w:val="000E15FA"/>
    <w:rsid w:val="000E1863"/>
    <w:rsid w:val="000E1932"/>
    <w:rsid w:val="000E2BF6"/>
    <w:rsid w:val="000E30C2"/>
    <w:rsid w:val="000E32D3"/>
    <w:rsid w:val="000E4102"/>
    <w:rsid w:val="000F10CF"/>
    <w:rsid w:val="000F12D3"/>
    <w:rsid w:val="000F2142"/>
    <w:rsid w:val="000F2D66"/>
    <w:rsid w:val="000F36B7"/>
    <w:rsid w:val="000F475C"/>
    <w:rsid w:val="000F47AE"/>
    <w:rsid w:val="000F6D2F"/>
    <w:rsid w:val="001023A3"/>
    <w:rsid w:val="00102756"/>
    <w:rsid w:val="001027AD"/>
    <w:rsid w:val="00102923"/>
    <w:rsid w:val="00102B51"/>
    <w:rsid w:val="001046E0"/>
    <w:rsid w:val="001057A3"/>
    <w:rsid w:val="0011019A"/>
    <w:rsid w:val="00111186"/>
    <w:rsid w:val="001126E9"/>
    <w:rsid w:val="00112EBF"/>
    <w:rsid w:val="00114BCC"/>
    <w:rsid w:val="00114BD7"/>
    <w:rsid w:val="00117516"/>
    <w:rsid w:val="001178AC"/>
    <w:rsid w:val="00117EE1"/>
    <w:rsid w:val="00121B92"/>
    <w:rsid w:val="00122CB2"/>
    <w:rsid w:val="001237DA"/>
    <w:rsid w:val="00124092"/>
    <w:rsid w:val="001241D2"/>
    <w:rsid w:val="00126A48"/>
    <w:rsid w:val="00126E42"/>
    <w:rsid w:val="0012713E"/>
    <w:rsid w:val="00127513"/>
    <w:rsid w:val="00127DB7"/>
    <w:rsid w:val="0013022A"/>
    <w:rsid w:val="00130469"/>
    <w:rsid w:val="00131243"/>
    <w:rsid w:val="00134CAE"/>
    <w:rsid w:val="001361A8"/>
    <w:rsid w:val="00136310"/>
    <w:rsid w:val="00136558"/>
    <w:rsid w:val="00136D44"/>
    <w:rsid w:val="0013769D"/>
    <w:rsid w:val="00142B21"/>
    <w:rsid w:val="00144627"/>
    <w:rsid w:val="00144B33"/>
    <w:rsid w:val="00146460"/>
    <w:rsid w:val="00147B47"/>
    <w:rsid w:val="0015027A"/>
    <w:rsid w:val="001519C1"/>
    <w:rsid w:val="00151F2C"/>
    <w:rsid w:val="00154B2C"/>
    <w:rsid w:val="001559EC"/>
    <w:rsid w:val="00156BE2"/>
    <w:rsid w:val="00157BD1"/>
    <w:rsid w:val="00157E1E"/>
    <w:rsid w:val="00160410"/>
    <w:rsid w:val="00160EE3"/>
    <w:rsid w:val="00161647"/>
    <w:rsid w:val="00162AE1"/>
    <w:rsid w:val="00162C2B"/>
    <w:rsid w:val="00166D6D"/>
    <w:rsid w:val="00171F65"/>
    <w:rsid w:val="001729E6"/>
    <w:rsid w:val="00173B48"/>
    <w:rsid w:val="00174B54"/>
    <w:rsid w:val="0017508D"/>
    <w:rsid w:val="00175334"/>
    <w:rsid w:val="00175378"/>
    <w:rsid w:val="001756FF"/>
    <w:rsid w:val="001761EB"/>
    <w:rsid w:val="00180BD5"/>
    <w:rsid w:val="00180D0A"/>
    <w:rsid w:val="00181570"/>
    <w:rsid w:val="00181E42"/>
    <w:rsid w:val="0018239C"/>
    <w:rsid w:val="00182579"/>
    <w:rsid w:val="00182868"/>
    <w:rsid w:val="00182B2E"/>
    <w:rsid w:val="00183C2C"/>
    <w:rsid w:val="00184D26"/>
    <w:rsid w:val="0018521B"/>
    <w:rsid w:val="001867E4"/>
    <w:rsid w:val="00186903"/>
    <w:rsid w:val="00187AA3"/>
    <w:rsid w:val="00190041"/>
    <w:rsid w:val="00191052"/>
    <w:rsid w:val="00192C1B"/>
    <w:rsid w:val="00193A35"/>
    <w:rsid w:val="00194D03"/>
    <w:rsid w:val="001962AD"/>
    <w:rsid w:val="001971C5"/>
    <w:rsid w:val="00197245"/>
    <w:rsid w:val="001A2EF5"/>
    <w:rsid w:val="001A5160"/>
    <w:rsid w:val="001A6ACF"/>
    <w:rsid w:val="001B09B4"/>
    <w:rsid w:val="001B1105"/>
    <w:rsid w:val="001B1B36"/>
    <w:rsid w:val="001B1BBA"/>
    <w:rsid w:val="001B3863"/>
    <w:rsid w:val="001B42F4"/>
    <w:rsid w:val="001B5294"/>
    <w:rsid w:val="001B5C5C"/>
    <w:rsid w:val="001B6071"/>
    <w:rsid w:val="001B7C35"/>
    <w:rsid w:val="001C00BF"/>
    <w:rsid w:val="001C1256"/>
    <w:rsid w:val="001C1390"/>
    <w:rsid w:val="001C15D2"/>
    <w:rsid w:val="001C18A4"/>
    <w:rsid w:val="001C1F25"/>
    <w:rsid w:val="001C2407"/>
    <w:rsid w:val="001C4199"/>
    <w:rsid w:val="001C47EB"/>
    <w:rsid w:val="001C4C1E"/>
    <w:rsid w:val="001C5033"/>
    <w:rsid w:val="001C7E73"/>
    <w:rsid w:val="001C7F3F"/>
    <w:rsid w:val="001D01EA"/>
    <w:rsid w:val="001D1120"/>
    <w:rsid w:val="001D2D91"/>
    <w:rsid w:val="001D3151"/>
    <w:rsid w:val="001D32C8"/>
    <w:rsid w:val="001D6DD8"/>
    <w:rsid w:val="001E01C4"/>
    <w:rsid w:val="001E0263"/>
    <w:rsid w:val="001E06BD"/>
    <w:rsid w:val="001E1664"/>
    <w:rsid w:val="001E2A21"/>
    <w:rsid w:val="001E3580"/>
    <w:rsid w:val="001E381C"/>
    <w:rsid w:val="001E488F"/>
    <w:rsid w:val="001E540D"/>
    <w:rsid w:val="001E5834"/>
    <w:rsid w:val="001E5D7B"/>
    <w:rsid w:val="001E6647"/>
    <w:rsid w:val="001F2890"/>
    <w:rsid w:val="001F4FBD"/>
    <w:rsid w:val="001F7564"/>
    <w:rsid w:val="00200764"/>
    <w:rsid w:val="0020340E"/>
    <w:rsid w:val="00203F34"/>
    <w:rsid w:val="00207472"/>
    <w:rsid w:val="00207617"/>
    <w:rsid w:val="0021041B"/>
    <w:rsid w:val="00210EE4"/>
    <w:rsid w:val="00211798"/>
    <w:rsid w:val="002119B0"/>
    <w:rsid w:val="00211E2C"/>
    <w:rsid w:val="00211F2F"/>
    <w:rsid w:val="002146DD"/>
    <w:rsid w:val="0021579D"/>
    <w:rsid w:val="002158BE"/>
    <w:rsid w:val="002164A7"/>
    <w:rsid w:val="0021740C"/>
    <w:rsid w:val="00221AC6"/>
    <w:rsid w:val="00223520"/>
    <w:rsid w:val="00225BCF"/>
    <w:rsid w:val="002273F9"/>
    <w:rsid w:val="002275CD"/>
    <w:rsid w:val="00227950"/>
    <w:rsid w:val="002279CB"/>
    <w:rsid w:val="002279F1"/>
    <w:rsid w:val="00227E7F"/>
    <w:rsid w:val="002317D3"/>
    <w:rsid w:val="00233874"/>
    <w:rsid w:val="00233CE4"/>
    <w:rsid w:val="002343D9"/>
    <w:rsid w:val="0023571B"/>
    <w:rsid w:val="0023595A"/>
    <w:rsid w:val="00235BA3"/>
    <w:rsid w:val="0023712A"/>
    <w:rsid w:val="0023773B"/>
    <w:rsid w:val="00240EE4"/>
    <w:rsid w:val="00241E9B"/>
    <w:rsid w:val="0024316A"/>
    <w:rsid w:val="0024557F"/>
    <w:rsid w:val="00245720"/>
    <w:rsid w:val="00246C62"/>
    <w:rsid w:val="00250A23"/>
    <w:rsid w:val="00250E7A"/>
    <w:rsid w:val="002511F6"/>
    <w:rsid w:val="0025120E"/>
    <w:rsid w:val="00251D0B"/>
    <w:rsid w:val="002532CF"/>
    <w:rsid w:val="0025519F"/>
    <w:rsid w:val="0025669B"/>
    <w:rsid w:val="00260239"/>
    <w:rsid w:val="00260B48"/>
    <w:rsid w:val="002640DF"/>
    <w:rsid w:val="00264540"/>
    <w:rsid w:val="0026477D"/>
    <w:rsid w:val="00264E65"/>
    <w:rsid w:val="00265DC3"/>
    <w:rsid w:val="00270B9A"/>
    <w:rsid w:val="002725C7"/>
    <w:rsid w:val="00274259"/>
    <w:rsid w:val="00275C4C"/>
    <w:rsid w:val="0027605C"/>
    <w:rsid w:val="00276C81"/>
    <w:rsid w:val="00277B1A"/>
    <w:rsid w:val="00280005"/>
    <w:rsid w:val="002814A9"/>
    <w:rsid w:val="00282694"/>
    <w:rsid w:val="0028280B"/>
    <w:rsid w:val="00284837"/>
    <w:rsid w:val="00284848"/>
    <w:rsid w:val="0029158A"/>
    <w:rsid w:val="0029279E"/>
    <w:rsid w:val="00293582"/>
    <w:rsid w:val="00295D13"/>
    <w:rsid w:val="002966C0"/>
    <w:rsid w:val="002973C0"/>
    <w:rsid w:val="002A0A22"/>
    <w:rsid w:val="002A17A1"/>
    <w:rsid w:val="002A2424"/>
    <w:rsid w:val="002A5119"/>
    <w:rsid w:val="002A575F"/>
    <w:rsid w:val="002A5921"/>
    <w:rsid w:val="002A5DE3"/>
    <w:rsid w:val="002A6D62"/>
    <w:rsid w:val="002A7BAD"/>
    <w:rsid w:val="002B1511"/>
    <w:rsid w:val="002B1827"/>
    <w:rsid w:val="002B2081"/>
    <w:rsid w:val="002B366C"/>
    <w:rsid w:val="002B3A3B"/>
    <w:rsid w:val="002B4504"/>
    <w:rsid w:val="002B55FF"/>
    <w:rsid w:val="002B6183"/>
    <w:rsid w:val="002B6A6E"/>
    <w:rsid w:val="002C1AAB"/>
    <w:rsid w:val="002C2B2F"/>
    <w:rsid w:val="002C31A6"/>
    <w:rsid w:val="002C641F"/>
    <w:rsid w:val="002C6BAB"/>
    <w:rsid w:val="002C7D28"/>
    <w:rsid w:val="002C7F63"/>
    <w:rsid w:val="002D0FF8"/>
    <w:rsid w:val="002D11A1"/>
    <w:rsid w:val="002D4557"/>
    <w:rsid w:val="002D60A2"/>
    <w:rsid w:val="002D60C8"/>
    <w:rsid w:val="002D6307"/>
    <w:rsid w:val="002D731E"/>
    <w:rsid w:val="002E0A35"/>
    <w:rsid w:val="002E0B06"/>
    <w:rsid w:val="002E1BA0"/>
    <w:rsid w:val="002E2055"/>
    <w:rsid w:val="002E318A"/>
    <w:rsid w:val="002E4EDC"/>
    <w:rsid w:val="002E55CD"/>
    <w:rsid w:val="002E59D6"/>
    <w:rsid w:val="002E633B"/>
    <w:rsid w:val="002E7FE8"/>
    <w:rsid w:val="002F25B7"/>
    <w:rsid w:val="002F301A"/>
    <w:rsid w:val="002F4F22"/>
    <w:rsid w:val="002F6AD9"/>
    <w:rsid w:val="0030354A"/>
    <w:rsid w:val="00303C7A"/>
    <w:rsid w:val="003043B6"/>
    <w:rsid w:val="00305636"/>
    <w:rsid w:val="00305A4F"/>
    <w:rsid w:val="0030649A"/>
    <w:rsid w:val="00306919"/>
    <w:rsid w:val="0030714D"/>
    <w:rsid w:val="0030764A"/>
    <w:rsid w:val="0031050E"/>
    <w:rsid w:val="00310595"/>
    <w:rsid w:val="00311538"/>
    <w:rsid w:val="00312A2A"/>
    <w:rsid w:val="00312E22"/>
    <w:rsid w:val="003133B9"/>
    <w:rsid w:val="00313E78"/>
    <w:rsid w:val="00314920"/>
    <w:rsid w:val="00315E8F"/>
    <w:rsid w:val="003215D0"/>
    <w:rsid w:val="003215E6"/>
    <w:rsid w:val="003222EE"/>
    <w:rsid w:val="003226FC"/>
    <w:rsid w:val="00324071"/>
    <w:rsid w:val="003259DC"/>
    <w:rsid w:val="00325F14"/>
    <w:rsid w:val="00326AB5"/>
    <w:rsid w:val="00332E82"/>
    <w:rsid w:val="003345BB"/>
    <w:rsid w:val="00334ACB"/>
    <w:rsid w:val="00334CD1"/>
    <w:rsid w:val="00335EB1"/>
    <w:rsid w:val="00337D6C"/>
    <w:rsid w:val="00343B22"/>
    <w:rsid w:val="00344565"/>
    <w:rsid w:val="00344962"/>
    <w:rsid w:val="00345BED"/>
    <w:rsid w:val="00346322"/>
    <w:rsid w:val="00346528"/>
    <w:rsid w:val="00350EA4"/>
    <w:rsid w:val="00352675"/>
    <w:rsid w:val="00352780"/>
    <w:rsid w:val="00354B7A"/>
    <w:rsid w:val="0035572A"/>
    <w:rsid w:val="00355DB9"/>
    <w:rsid w:val="00356D8A"/>
    <w:rsid w:val="0035748D"/>
    <w:rsid w:val="00357B9C"/>
    <w:rsid w:val="00357DF8"/>
    <w:rsid w:val="00361C1B"/>
    <w:rsid w:val="0036228E"/>
    <w:rsid w:val="00362600"/>
    <w:rsid w:val="0036292A"/>
    <w:rsid w:val="0036336E"/>
    <w:rsid w:val="00366445"/>
    <w:rsid w:val="00366DB4"/>
    <w:rsid w:val="003708F6"/>
    <w:rsid w:val="0037431D"/>
    <w:rsid w:val="00375606"/>
    <w:rsid w:val="00375744"/>
    <w:rsid w:val="0037608D"/>
    <w:rsid w:val="00377081"/>
    <w:rsid w:val="0038086D"/>
    <w:rsid w:val="00381277"/>
    <w:rsid w:val="00382AD0"/>
    <w:rsid w:val="00382C0E"/>
    <w:rsid w:val="00384AF4"/>
    <w:rsid w:val="00384C03"/>
    <w:rsid w:val="00384E49"/>
    <w:rsid w:val="00386703"/>
    <w:rsid w:val="00391A9D"/>
    <w:rsid w:val="00395917"/>
    <w:rsid w:val="00395D6F"/>
    <w:rsid w:val="003A1F49"/>
    <w:rsid w:val="003A2121"/>
    <w:rsid w:val="003A25AA"/>
    <w:rsid w:val="003A36A9"/>
    <w:rsid w:val="003A537F"/>
    <w:rsid w:val="003A5481"/>
    <w:rsid w:val="003A6AB8"/>
    <w:rsid w:val="003A723B"/>
    <w:rsid w:val="003A72E4"/>
    <w:rsid w:val="003B01B1"/>
    <w:rsid w:val="003B09D9"/>
    <w:rsid w:val="003B2C3D"/>
    <w:rsid w:val="003B334D"/>
    <w:rsid w:val="003B4352"/>
    <w:rsid w:val="003B5099"/>
    <w:rsid w:val="003B7EDD"/>
    <w:rsid w:val="003C01A9"/>
    <w:rsid w:val="003C0BB0"/>
    <w:rsid w:val="003C0F86"/>
    <w:rsid w:val="003C1555"/>
    <w:rsid w:val="003C2066"/>
    <w:rsid w:val="003C26B0"/>
    <w:rsid w:val="003C4108"/>
    <w:rsid w:val="003C4ECD"/>
    <w:rsid w:val="003C6015"/>
    <w:rsid w:val="003C63EA"/>
    <w:rsid w:val="003D162E"/>
    <w:rsid w:val="003D21DC"/>
    <w:rsid w:val="003D26D2"/>
    <w:rsid w:val="003D3A15"/>
    <w:rsid w:val="003D3BF3"/>
    <w:rsid w:val="003D418B"/>
    <w:rsid w:val="003D54D8"/>
    <w:rsid w:val="003D617F"/>
    <w:rsid w:val="003D694D"/>
    <w:rsid w:val="003D6A2C"/>
    <w:rsid w:val="003D6DB2"/>
    <w:rsid w:val="003E07E7"/>
    <w:rsid w:val="003E4D0C"/>
    <w:rsid w:val="003E514C"/>
    <w:rsid w:val="003E61CB"/>
    <w:rsid w:val="003E6A50"/>
    <w:rsid w:val="003F1034"/>
    <w:rsid w:val="003F2197"/>
    <w:rsid w:val="003F312F"/>
    <w:rsid w:val="003F5134"/>
    <w:rsid w:val="003F5824"/>
    <w:rsid w:val="003F5F1A"/>
    <w:rsid w:val="003F710D"/>
    <w:rsid w:val="003F7B08"/>
    <w:rsid w:val="00401941"/>
    <w:rsid w:val="00401D0A"/>
    <w:rsid w:val="00404A4C"/>
    <w:rsid w:val="004051BA"/>
    <w:rsid w:val="00405827"/>
    <w:rsid w:val="004109B8"/>
    <w:rsid w:val="00410D9C"/>
    <w:rsid w:val="00417CCB"/>
    <w:rsid w:val="00422D3F"/>
    <w:rsid w:val="00422E24"/>
    <w:rsid w:val="004239B2"/>
    <w:rsid w:val="00423F13"/>
    <w:rsid w:val="00424541"/>
    <w:rsid w:val="004257C3"/>
    <w:rsid w:val="00427285"/>
    <w:rsid w:val="004300F2"/>
    <w:rsid w:val="00431614"/>
    <w:rsid w:val="00434008"/>
    <w:rsid w:val="0043445D"/>
    <w:rsid w:val="00434501"/>
    <w:rsid w:val="00434609"/>
    <w:rsid w:val="00434DE7"/>
    <w:rsid w:val="004403BC"/>
    <w:rsid w:val="0044156C"/>
    <w:rsid w:val="004418B8"/>
    <w:rsid w:val="00442530"/>
    <w:rsid w:val="00442EB4"/>
    <w:rsid w:val="004430A6"/>
    <w:rsid w:val="004432F7"/>
    <w:rsid w:val="004445DE"/>
    <w:rsid w:val="00445621"/>
    <w:rsid w:val="004469E1"/>
    <w:rsid w:val="00446C2D"/>
    <w:rsid w:val="0044787D"/>
    <w:rsid w:val="0045058F"/>
    <w:rsid w:val="0045111A"/>
    <w:rsid w:val="00452AC7"/>
    <w:rsid w:val="004532D0"/>
    <w:rsid w:val="00453AE0"/>
    <w:rsid w:val="00453D65"/>
    <w:rsid w:val="00454434"/>
    <w:rsid w:val="00454DCA"/>
    <w:rsid w:val="00455FAA"/>
    <w:rsid w:val="0045635D"/>
    <w:rsid w:val="004576E1"/>
    <w:rsid w:val="00457747"/>
    <w:rsid w:val="00457E93"/>
    <w:rsid w:val="004621C7"/>
    <w:rsid w:val="00463487"/>
    <w:rsid w:val="00463B04"/>
    <w:rsid w:val="00464C1D"/>
    <w:rsid w:val="00466187"/>
    <w:rsid w:val="00471F0C"/>
    <w:rsid w:val="004728F3"/>
    <w:rsid w:val="004729AD"/>
    <w:rsid w:val="00472A3E"/>
    <w:rsid w:val="004737BC"/>
    <w:rsid w:val="0047499B"/>
    <w:rsid w:val="00474B5F"/>
    <w:rsid w:val="0047506F"/>
    <w:rsid w:val="0047528D"/>
    <w:rsid w:val="0047608B"/>
    <w:rsid w:val="00476294"/>
    <w:rsid w:val="004765AE"/>
    <w:rsid w:val="00476857"/>
    <w:rsid w:val="004779B4"/>
    <w:rsid w:val="004807EC"/>
    <w:rsid w:val="00481028"/>
    <w:rsid w:val="00481265"/>
    <w:rsid w:val="004834AB"/>
    <w:rsid w:val="00486BE5"/>
    <w:rsid w:val="004875A0"/>
    <w:rsid w:val="0049011C"/>
    <w:rsid w:val="00490646"/>
    <w:rsid w:val="004909E2"/>
    <w:rsid w:val="004929C9"/>
    <w:rsid w:val="004935B4"/>
    <w:rsid w:val="00493630"/>
    <w:rsid w:val="0049478A"/>
    <w:rsid w:val="00494C47"/>
    <w:rsid w:val="004A0214"/>
    <w:rsid w:val="004A09B6"/>
    <w:rsid w:val="004A0E9D"/>
    <w:rsid w:val="004A2537"/>
    <w:rsid w:val="004A3D21"/>
    <w:rsid w:val="004A60B5"/>
    <w:rsid w:val="004A79CA"/>
    <w:rsid w:val="004B09FF"/>
    <w:rsid w:val="004B394D"/>
    <w:rsid w:val="004B4C29"/>
    <w:rsid w:val="004B4F21"/>
    <w:rsid w:val="004B4FE4"/>
    <w:rsid w:val="004B52E7"/>
    <w:rsid w:val="004B6239"/>
    <w:rsid w:val="004B6B1E"/>
    <w:rsid w:val="004B6BE1"/>
    <w:rsid w:val="004C0369"/>
    <w:rsid w:val="004C3BE8"/>
    <w:rsid w:val="004C5B24"/>
    <w:rsid w:val="004C5B62"/>
    <w:rsid w:val="004C663C"/>
    <w:rsid w:val="004C7112"/>
    <w:rsid w:val="004D031E"/>
    <w:rsid w:val="004D0D50"/>
    <w:rsid w:val="004D3AE9"/>
    <w:rsid w:val="004D3BE3"/>
    <w:rsid w:val="004D569E"/>
    <w:rsid w:val="004D5B2F"/>
    <w:rsid w:val="004D780C"/>
    <w:rsid w:val="004E31D2"/>
    <w:rsid w:val="004E36D2"/>
    <w:rsid w:val="004E3980"/>
    <w:rsid w:val="004E39F2"/>
    <w:rsid w:val="004E5410"/>
    <w:rsid w:val="004E6A1E"/>
    <w:rsid w:val="004E6CD6"/>
    <w:rsid w:val="004E75DA"/>
    <w:rsid w:val="004F2624"/>
    <w:rsid w:val="004F271B"/>
    <w:rsid w:val="004F5D6E"/>
    <w:rsid w:val="004F6993"/>
    <w:rsid w:val="004F6BED"/>
    <w:rsid w:val="00502775"/>
    <w:rsid w:val="0050625F"/>
    <w:rsid w:val="00506313"/>
    <w:rsid w:val="0051030C"/>
    <w:rsid w:val="0051091D"/>
    <w:rsid w:val="00511080"/>
    <w:rsid w:val="005124A9"/>
    <w:rsid w:val="00513393"/>
    <w:rsid w:val="00513771"/>
    <w:rsid w:val="00515110"/>
    <w:rsid w:val="00521BC7"/>
    <w:rsid w:val="005226BD"/>
    <w:rsid w:val="005229B0"/>
    <w:rsid w:val="00522F15"/>
    <w:rsid w:val="00523263"/>
    <w:rsid w:val="00523430"/>
    <w:rsid w:val="0052397A"/>
    <w:rsid w:val="00523C72"/>
    <w:rsid w:val="00524DB5"/>
    <w:rsid w:val="00524F3D"/>
    <w:rsid w:val="005251FD"/>
    <w:rsid w:val="005254B8"/>
    <w:rsid w:val="00527674"/>
    <w:rsid w:val="00527E51"/>
    <w:rsid w:val="00530269"/>
    <w:rsid w:val="0053039F"/>
    <w:rsid w:val="0053133F"/>
    <w:rsid w:val="005341A0"/>
    <w:rsid w:val="00534673"/>
    <w:rsid w:val="00535C9F"/>
    <w:rsid w:val="00535F74"/>
    <w:rsid w:val="00537534"/>
    <w:rsid w:val="005375C2"/>
    <w:rsid w:val="00540485"/>
    <w:rsid w:val="00541906"/>
    <w:rsid w:val="00541C5F"/>
    <w:rsid w:val="00546615"/>
    <w:rsid w:val="00546A46"/>
    <w:rsid w:val="00547CBC"/>
    <w:rsid w:val="005523A2"/>
    <w:rsid w:val="005554A7"/>
    <w:rsid w:val="00556BF0"/>
    <w:rsid w:val="00556E17"/>
    <w:rsid w:val="00560890"/>
    <w:rsid w:val="0056137B"/>
    <w:rsid w:val="005616A6"/>
    <w:rsid w:val="00562263"/>
    <w:rsid w:val="005629AA"/>
    <w:rsid w:val="0056437B"/>
    <w:rsid w:val="005651D6"/>
    <w:rsid w:val="00565CA3"/>
    <w:rsid w:val="00566117"/>
    <w:rsid w:val="00567246"/>
    <w:rsid w:val="00567445"/>
    <w:rsid w:val="005720C3"/>
    <w:rsid w:val="00572FE8"/>
    <w:rsid w:val="005734B7"/>
    <w:rsid w:val="00576809"/>
    <w:rsid w:val="00577EF5"/>
    <w:rsid w:val="00580BAF"/>
    <w:rsid w:val="005824C5"/>
    <w:rsid w:val="00582CBA"/>
    <w:rsid w:val="00585C5A"/>
    <w:rsid w:val="00590913"/>
    <w:rsid w:val="00592356"/>
    <w:rsid w:val="0059255F"/>
    <w:rsid w:val="00592FE0"/>
    <w:rsid w:val="00596A37"/>
    <w:rsid w:val="0059716A"/>
    <w:rsid w:val="005972CB"/>
    <w:rsid w:val="005972D4"/>
    <w:rsid w:val="005A0380"/>
    <w:rsid w:val="005A0A2E"/>
    <w:rsid w:val="005A1847"/>
    <w:rsid w:val="005A4292"/>
    <w:rsid w:val="005A7607"/>
    <w:rsid w:val="005A7B91"/>
    <w:rsid w:val="005B0442"/>
    <w:rsid w:val="005B1562"/>
    <w:rsid w:val="005B1903"/>
    <w:rsid w:val="005B1C75"/>
    <w:rsid w:val="005B1F93"/>
    <w:rsid w:val="005B2AC5"/>
    <w:rsid w:val="005B4F98"/>
    <w:rsid w:val="005B6150"/>
    <w:rsid w:val="005C00F8"/>
    <w:rsid w:val="005C0A3F"/>
    <w:rsid w:val="005C0D98"/>
    <w:rsid w:val="005C4A6B"/>
    <w:rsid w:val="005C7AAE"/>
    <w:rsid w:val="005D18FF"/>
    <w:rsid w:val="005D2000"/>
    <w:rsid w:val="005D2387"/>
    <w:rsid w:val="005D29A4"/>
    <w:rsid w:val="005D2DA3"/>
    <w:rsid w:val="005D2E8A"/>
    <w:rsid w:val="005D3C0F"/>
    <w:rsid w:val="005D4E50"/>
    <w:rsid w:val="005D57A4"/>
    <w:rsid w:val="005D6727"/>
    <w:rsid w:val="005D6FA0"/>
    <w:rsid w:val="005D7ED9"/>
    <w:rsid w:val="005E06BF"/>
    <w:rsid w:val="005E2467"/>
    <w:rsid w:val="005E45A1"/>
    <w:rsid w:val="005E4C46"/>
    <w:rsid w:val="005E5EEF"/>
    <w:rsid w:val="005E5FA6"/>
    <w:rsid w:val="005E604E"/>
    <w:rsid w:val="005E701E"/>
    <w:rsid w:val="005F04E7"/>
    <w:rsid w:val="005F2542"/>
    <w:rsid w:val="005F36A0"/>
    <w:rsid w:val="005F7E24"/>
    <w:rsid w:val="0060009D"/>
    <w:rsid w:val="00600FB6"/>
    <w:rsid w:val="00601445"/>
    <w:rsid w:val="00601515"/>
    <w:rsid w:val="006021DF"/>
    <w:rsid w:val="006022B8"/>
    <w:rsid w:val="00602803"/>
    <w:rsid w:val="00603CFA"/>
    <w:rsid w:val="00603FC4"/>
    <w:rsid w:val="00604275"/>
    <w:rsid w:val="00604760"/>
    <w:rsid w:val="006047E8"/>
    <w:rsid w:val="00604C48"/>
    <w:rsid w:val="00606D2A"/>
    <w:rsid w:val="0061081D"/>
    <w:rsid w:val="00611374"/>
    <w:rsid w:val="00611A71"/>
    <w:rsid w:val="00613256"/>
    <w:rsid w:val="006138AA"/>
    <w:rsid w:val="00615684"/>
    <w:rsid w:val="00617066"/>
    <w:rsid w:val="00617B5F"/>
    <w:rsid w:val="0062037C"/>
    <w:rsid w:val="0062133E"/>
    <w:rsid w:val="006218ED"/>
    <w:rsid w:val="00622523"/>
    <w:rsid w:val="00623632"/>
    <w:rsid w:val="0062601E"/>
    <w:rsid w:val="006272E0"/>
    <w:rsid w:val="0062749B"/>
    <w:rsid w:val="00630505"/>
    <w:rsid w:val="006310A2"/>
    <w:rsid w:val="006328A1"/>
    <w:rsid w:val="00635C3A"/>
    <w:rsid w:val="00635CBC"/>
    <w:rsid w:val="00636800"/>
    <w:rsid w:val="00637D3B"/>
    <w:rsid w:val="00641BE1"/>
    <w:rsid w:val="006421C8"/>
    <w:rsid w:val="006452D3"/>
    <w:rsid w:val="0065077B"/>
    <w:rsid w:val="00650FFE"/>
    <w:rsid w:val="0065103D"/>
    <w:rsid w:val="0065409D"/>
    <w:rsid w:val="00655037"/>
    <w:rsid w:val="0065508F"/>
    <w:rsid w:val="00655CBE"/>
    <w:rsid w:val="006577F3"/>
    <w:rsid w:val="00657EFF"/>
    <w:rsid w:val="006601B4"/>
    <w:rsid w:val="00661122"/>
    <w:rsid w:val="006630CE"/>
    <w:rsid w:val="006634B9"/>
    <w:rsid w:val="00663C2B"/>
    <w:rsid w:val="006648CE"/>
    <w:rsid w:val="0067085D"/>
    <w:rsid w:val="006735B0"/>
    <w:rsid w:val="00674938"/>
    <w:rsid w:val="006758DD"/>
    <w:rsid w:val="00675E1D"/>
    <w:rsid w:val="006761F4"/>
    <w:rsid w:val="00677407"/>
    <w:rsid w:val="00680BCD"/>
    <w:rsid w:val="00681B5A"/>
    <w:rsid w:val="00684BE0"/>
    <w:rsid w:val="00685312"/>
    <w:rsid w:val="006853E9"/>
    <w:rsid w:val="00685455"/>
    <w:rsid w:val="0068665F"/>
    <w:rsid w:val="00690768"/>
    <w:rsid w:val="0069077D"/>
    <w:rsid w:val="006907FF"/>
    <w:rsid w:val="00691BFB"/>
    <w:rsid w:val="00692907"/>
    <w:rsid w:val="00694AA1"/>
    <w:rsid w:val="006953A6"/>
    <w:rsid w:val="0069585D"/>
    <w:rsid w:val="00697741"/>
    <w:rsid w:val="00697948"/>
    <w:rsid w:val="006A3DC1"/>
    <w:rsid w:val="006A46BA"/>
    <w:rsid w:val="006A568A"/>
    <w:rsid w:val="006A569A"/>
    <w:rsid w:val="006A696C"/>
    <w:rsid w:val="006A79F5"/>
    <w:rsid w:val="006A7A71"/>
    <w:rsid w:val="006B05DC"/>
    <w:rsid w:val="006B1873"/>
    <w:rsid w:val="006B2C41"/>
    <w:rsid w:val="006B311C"/>
    <w:rsid w:val="006B5398"/>
    <w:rsid w:val="006B5A59"/>
    <w:rsid w:val="006B6081"/>
    <w:rsid w:val="006B6115"/>
    <w:rsid w:val="006B6B01"/>
    <w:rsid w:val="006C25C9"/>
    <w:rsid w:val="006C3CDE"/>
    <w:rsid w:val="006C42E9"/>
    <w:rsid w:val="006C436F"/>
    <w:rsid w:val="006C497E"/>
    <w:rsid w:val="006C5A7A"/>
    <w:rsid w:val="006C662C"/>
    <w:rsid w:val="006C7EDE"/>
    <w:rsid w:val="006D03B1"/>
    <w:rsid w:val="006D2A7F"/>
    <w:rsid w:val="006D2EB6"/>
    <w:rsid w:val="006D3064"/>
    <w:rsid w:val="006D475A"/>
    <w:rsid w:val="006D70CC"/>
    <w:rsid w:val="006D7104"/>
    <w:rsid w:val="006E009F"/>
    <w:rsid w:val="006E0CE8"/>
    <w:rsid w:val="006E19AC"/>
    <w:rsid w:val="006E213F"/>
    <w:rsid w:val="006E2714"/>
    <w:rsid w:val="006E31B2"/>
    <w:rsid w:val="006E37D5"/>
    <w:rsid w:val="006E41D6"/>
    <w:rsid w:val="006F2BE9"/>
    <w:rsid w:val="006F50BF"/>
    <w:rsid w:val="006F6AB5"/>
    <w:rsid w:val="006F75DC"/>
    <w:rsid w:val="006F75E5"/>
    <w:rsid w:val="00701B02"/>
    <w:rsid w:val="00701E17"/>
    <w:rsid w:val="0070252C"/>
    <w:rsid w:val="00702FC2"/>
    <w:rsid w:val="0070331A"/>
    <w:rsid w:val="00704EA1"/>
    <w:rsid w:val="0070625F"/>
    <w:rsid w:val="0070691D"/>
    <w:rsid w:val="0071250D"/>
    <w:rsid w:val="00712B6C"/>
    <w:rsid w:val="00716700"/>
    <w:rsid w:val="00716F9F"/>
    <w:rsid w:val="00720580"/>
    <w:rsid w:val="00720DBF"/>
    <w:rsid w:val="007222FC"/>
    <w:rsid w:val="00723621"/>
    <w:rsid w:val="00723F97"/>
    <w:rsid w:val="00726C0D"/>
    <w:rsid w:val="00731BD5"/>
    <w:rsid w:val="00731DCB"/>
    <w:rsid w:val="00732394"/>
    <w:rsid w:val="00732F78"/>
    <w:rsid w:val="007344E3"/>
    <w:rsid w:val="00735009"/>
    <w:rsid w:val="007365F2"/>
    <w:rsid w:val="00736947"/>
    <w:rsid w:val="0074013E"/>
    <w:rsid w:val="007412D9"/>
    <w:rsid w:val="00741E2E"/>
    <w:rsid w:val="0074275E"/>
    <w:rsid w:val="00742946"/>
    <w:rsid w:val="0074503F"/>
    <w:rsid w:val="007463C7"/>
    <w:rsid w:val="0074764F"/>
    <w:rsid w:val="00747CB2"/>
    <w:rsid w:val="0075301E"/>
    <w:rsid w:val="007531CB"/>
    <w:rsid w:val="00753424"/>
    <w:rsid w:val="00753AB9"/>
    <w:rsid w:val="00754006"/>
    <w:rsid w:val="0075486D"/>
    <w:rsid w:val="0075772D"/>
    <w:rsid w:val="00760156"/>
    <w:rsid w:val="0076028A"/>
    <w:rsid w:val="0076171A"/>
    <w:rsid w:val="0076195C"/>
    <w:rsid w:val="00763902"/>
    <w:rsid w:val="00763D67"/>
    <w:rsid w:val="00765693"/>
    <w:rsid w:val="007656F1"/>
    <w:rsid w:val="007668C9"/>
    <w:rsid w:val="007700CF"/>
    <w:rsid w:val="0077121C"/>
    <w:rsid w:val="007715DB"/>
    <w:rsid w:val="00771776"/>
    <w:rsid w:val="007727CC"/>
    <w:rsid w:val="0077332E"/>
    <w:rsid w:val="00773E54"/>
    <w:rsid w:val="0077498B"/>
    <w:rsid w:val="00775CDD"/>
    <w:rsid w:val="0077651A"/>
    <w:rsid w:val="00780D7B"/>
    <w:rsid w:val="0078106F"/>
    <w:rsid w:val="00781C2D"/>
    <w:rsid w:val="00783DA6"/>
    <w:rsid w:val="00783E8C"/>
    <w:rsid w:val="00784692"/>
    <w:rsid w:val="00786AC0"/>
    <w:rsid w:val="00786B86"/>
    <w:rsid w:val="00787E35"/>
    <w:rsid w:val="00790AF6"/>
    <w:rsid w:val="00790B05"/>
    <w:rsid w:val="00792476"/>
    <w:rsid w:val="00792CEB"/>
    <w:rsid w:val="00795930"/>
    <w:rsid w:val="0079627E"/>
    <w:rsid w:val="007A0560"/>
    <w:rsid w:val="007A1469"/>
    <w:rsid w:val="007A1483"/>
    <w:rsid w:val="007A2A9A"/>
    <w:rsid w:val="007A3664"/>
    <w:rsid w:val="007A39E0"/>
    <w:rsid w:val="007A6241"/>
    <w:rsid w:val="007A64AE"/>
    <w:rsid w:val="007A64DA"/>
    <w:rsid w:val="007A71B7"/>
    <w:rsid w:val="007A7CDE"/>
    <w:rsid w:val="007B01C2"/>
    <w:rsid w:val="007B0A32"/>
    <w:rsid w:val="007B136D"/>
    <w:rsid w:val="007B5A28"/>
    <w:rsid w:val="007B77DE"/>
    <w:rsid w:val="007C57A7"/>
    <w:rsid w:val="007C67FB"/>
    <w:rsid w:val="007D1E45"/>
    <w:rsid w:val="007D20F9"/>
    <w:rsid w:val="007D37EF"/>
    <w:rsid w:val="007D3F09"/>
    <w:rsid w:val="007D42A5"/>
    <w:rsid w:val="007D6083"/>
    <w:rsid w:val="007E00B5"/>
    <w:rsid w:val="007E0743"/>
    <w:rsid w:val="007E1B6F"/>
    <w:rsid w:val="007E1E40"/>
    <w:rsid w:val="007E2323"/>
    <w:rsid w:val="007E385A"/>
    <w:rsid w:val="007E4CFF"/>
    <w:rsid w:val="007E4FAC"/>
    <w:rsid w:val="007E7010"/>
    <w:rsid w:val="007F1893"/>
    <w:rsid w:val="007F2B87"/>
    <w:rsid w:val="007F4B33"/>
    <w:rsid w:val="007F76D3"/>
    <w:rsid w:val="0080244E"/>
    <w:rsid w:val="0080378C"/>
    <w:rsid w:val="0080490F"/>
    <w:rsid w:val="00805084"/>
    <w:rsid w:val="00805450"/>
    <w:rsid w:val="00805D6A"/>
    <w:rsid w:val="00806241"/>
    <w:rsid w:val="00806E7A"/>
    <w:rsid w:val="00810897"/>
    <w:rsid w:val="00816AD9"/>
    <w:rsid w:val="00816F3F"/>
    <w:rsid w:val="00817165"/>
    <w:rsid w:val="00820A41"/>
    <w:rsid w:val="00821BEC"/>
    <w:rsid w:val="00822419"/>
    <w:rsid w:val="008227D5"/>
    <w:rsid w:val="00822840"/>
    <w:rsid w:val="00822DEE"/>
    <w:rsid w:val="00823349"/>
    <w:rsid w:val="008240CA"/>
    <w:rsid w:val="00825028"/>
    <w:rsid w:val="0082556E"/>
    <w:rsid w:val="00827F0A"/>
    <w:rsid w:val="00831416"/>
    <w:rsid w:val="00831CBF"/>
    <w:rsid w:val="00832084"/>
    <w:rsid w:val="0083218B"/>
    <w:rsid w:val="00832BDA"/>
    <w:rsid w:val="00832C90"/>
    <w:rsid w:val="008350A0"/>
    <w:rsid w:val="008350DB"/>
    <w:rsid w:val="00835DB7"/>
    <w:rsid w:val="008367E2"/>
    <w:rsid w:val="00836B73"/>
    <w:rsid w:val="00840FC8"/>
    <w:rsid w:val="00841277"/>
    <w:rsid w:val="0084297F"/>
    <w:rsid w:val="00845021"/>
    <w:rsid w:val="00845999"/>
    <w:rsid w:val="0084635C"/>
    <w:rsid w:val="00847643"/>
    <w:rsid w:val="0085139E"/>
    <w:rsid w:val="008525CB"/>
    <w:rsid w:val="00853F32"/>
    <w:rsid w:val="00855759"/>
    <w:rsid w:val="00855EF6"/>
    <w:rsid w:val="00856677"/>
    <w:rsid w:val="00857575"/>
    <w:rsid w:val="00863107"/>
    <w:rsid w:val="00865257"/>
    <w:rsid w:val="00865CEE"/>
    <w:rsid w:val="00867827"/>
    <w:rsid w:val="00867A2E"/>
    <w:rsid w:val="008704A5"/>
    <w:rsid w:val="00870974"/>
    <w:rsid w:val="00872C49"/>
    <w:rsid w:val="00872CDF"/>
    <w:rsid w:val="00873E7A"/>
    <w:rsid w:val="00874563"/>
    <w:rsid w:val="008748DA"/>
    <w:rsid w:val="00875875"/>
    <w:rsid w:val="00875944"/>
    <w:rsid w:val="00876C9E"/>
    <w:rsid w:val="008774E5"/>
    <w:rsid w:val="008778C3"/>
    <w:rsid w:val="008805F7"/>
    <w:rsid w:val="0088140C"/>
    <w:rsid w:val="0088458D"/>
    <w:rsid w:val="0088662B"/>
    <w:rsid w:val="00887750"/>
    <w:rsid w:val="00890FAB"/>
    <w:rsid w:val="00891B96"/>
    <w:rsid w:val="0089283F"/>
    <w:rsid w:val="00892AF8"/>
    <w:rsid w:val="008954D6"/>
    <w:rsid w:val="00895CF3"/>
    <w:rsid w:val="00896A32"/>
    <w:rsid w:val="008978FB"/>
    <w:rsid w:val="008A0FC3"/>
    <w:rsid w:val="008A166E"/>
    <w:rsid w:val="008A1CAA"/>
    <w:rsid w:val="008A387E"/>
    <w:rsid w:val="008A6153"/>
    <w:rsid w:val="008A6972"/>
    <w:rsid w:val="008A7AC0"/>
    <w:rsid w:val="008B11E0"/>
    <w:rsid w:val="008B2358"/>
    <w:rsid w:val="008B2979"/>
    <w:rsid w:val="008B43D4"/>
    <w:rsid w:val="008B4826"/>
    <w:rsid w:val="008B4D8C"/>
    <w:rsid w:val="008B4E23"/>
    <w:rsid w:val="008B6BED"/>
    <w:rsid w:val="008C0E7C"/>
    <w:rsid w:val="008C0FC3"/>
    <w:rsid w:val="008C12DA"/>
    <w:rsid w:val="008C3BBD"/>
    <w:rsid w:val="008C3BEA"/>
    <w:rsid w:val="008C5623"/>
    <w:rsid w:val="008C5FE4"/>
    <w:rsid w:val="008D0466"/>
    <w:rsid w:val="008D0B2C"/>
    <w:rsid w:val="008D0E8A"/>
    <w:rsid w:val="008D27DB"/>
    <w:rsid w:val="008D43FE"/>
    <w:rsid w:val="008D4DBC"/>
    <w:rsid w:val="008D6781"/>
    <w:rsid w:val="008D7C40"/>
    <w:rsid w:val="008E0D6D"/>
    <w:rsid w:val="008E2F0E"/>
    <w:rsid w:val="008E380B"/>
    <w:rsid w:val="008E45C3"/>
    <w:rsid w:val="008E7AE2"/>
    <w:rsid w:val="008F01B1"/>
    <w:rsid w:val="008F1965"/>
    <w:rsid w:val="008F3247"/>
    <w:rsid w:val="008F53A9"/>
    <w:rsid w:val="008F6023"/>
    <w:rsid w:val="008F6BE6"/>
    <w:rsid w:val="008F7067"/>
    <w:rsid w:val="008F795A"/>
    <w:rsid w:val="009048FD"/>
    <w:rsid w:val="00905D04"/>
    <w:rsid w:val="009066C4"/>
    <w:rsid w:val="00906CC7"/>
    <w:rsid w:val="00906D4B"/>
    <w:rsid w:val="00906EF7"/>
    <w:rsid w:val="00906FD5"/>
    <w:rsid w:val="009109C2"/>
    <w:rsid w:val="00910CE6"/>
    <w:rsid w:val="00910F42"/>
    <w:rsid w:val="00911153"/>
    <w:rsid w:val="0091278A"/>
    <w:rsid w:val="0091330A"/>
    <w:rsid w:val="009149E2"/>
    <w:rsid w:val="0091670E"/>
    <w:rsid w:val="00917C44"/>
    <w:rsid w:val="00917F41"/>
    <w:rsid w:val="00922FFD"/>
    <w:rsid w:val="00923FF9"/>
    <w:rsid w:val="009256C5"/>
    <w:rsid w:val="00925899"/>
    <w:rsid w:val="009270FE"/>
    <w:rsid w:val="00927A04"/>
    <w:rsid w:val="00931519"/>
    <w:rsid w:val="00931825"/>
    <w:rsid w:val="00931D4D"/>
    <w:rsid w:val="0093207D"/>
    <w:rsid w:val="00932130"/>
    <w:rsid w:val="00932583"/>
    <w:rsid w:val="009347D0"/>
    <w:rsid w:val="009362CD"/>
    <w:rsid w:val="00937DF0"/>
    <w:rsid w:val="009415BD"/>
    <w:rsid w:val="00941FDE"/>
    <w:rsid w:val="00942C77"/>
    <w:rsid w:val="00943511"/>
    <w:rsid w:val="00944518"/>
    <w:rsid w:val="009447AC"/>
    <w:rsid w:val="009452AF"/>
    <w:rsid w:val="009456BA"/>
    <w:rsid w:val="00945952"/>
    <w:rsid w:val="009463B4"/>
    <w:rsid w:val="00946EA2"/>
    <w:rsid w:val="009513C9"/>
    <w:rsid w:val="00952A26"/>
    <w:rsid w:val="00953B7F"/>
    <w:rsid w:val="009562B9"/>
    <w:rsid w:val="00957B40"/>
    <w:rsid w:val="0096029F"/>
    <w:rsid w:val="00960BEF"/>
    <w:rsid w:val="00962323"/>
    <w:rsid w:val="009629CD"/>
    <w:rsid w:val="00962EA5"/>
    <w:rsid w:val="009641A1"/>
    <w:rsid w:val="009648AB"/>
    <w:rsid w:val="00964D97"/>
    <w:rsid w:val="009652A0"/>
    <w:rsid w:val="00966564"/>
    <w:rsid w:val="0096782B"/>
    <w:rsid w:val="00970A37"/>
    <w:rsid w:val="009727B6"/>
    <w:rsid w:val="00973024"/>
    <w:rsid w:val="00973575"/>
    <w:rsid w:val="009737FB"/>
    <w:rsid w:val="0097390C"/>
    <w:rsid w:val="009749DF"/>
    <w:rsid w:val="0098233F"/>
    <w:rsid w:val="00982EF7"/>
    <w:rsid w:val="00983D59"/>
    <w:rsid w:val="00985E6C"/>
    <w:rsid w:val="00993DCF"/>
    <w:rsid w:val="00994055"/>
    <w:rsid w:val="00994192"/>
    <w:rsid w:val="00995CC1"/>
    <w:rsid w:val="009A0154"/>
    <w:rsid w:val="009A0E3A"/>
    <w:rsid w:val="009A1CFC"/>
    <w:rsid w:val="009A2198"/>
    <w:rsid w:val="009A2ABA"/>
    <w:rsid w:val="009A3FAD"/>
    <w:rsid w:val="009A5E89"/>
    <w:rsid w:val="009B0239"/>
    <w:rsid w:val="009B14C9"/>
    <w:rsid w:val="009B1BC8"/>
    <w:rsid w:val="009B1F9D"/>
    <w:rsid w:val="009B3022"/>
    <w:rsid w:val="009B4874"/>
    <w:rsid w:val="009B501B"/>
    <w:rsid w:val="009B5623"/>
    <w:rsid w:val="009B745F"/>
    <w:rsid w:val="009B765A"/>
    <w:rsid w:val="009C0669"/>
    <w:rsid w:val="009C1352"/>
    <w:rsid w:val="009C1B95"/>
    <w:rsid w:val="009C2B87"/>
    <w:rsid w:val="009C2E04"/>
    <w:rsid w:val="009C6134"/>
    <w:rsid w:val="009D26C2"/>
    <w:rsid w:val="009D3DE0"/>
    <w:rsid w:val="009D607F"/>
    <w:rsid w:val="009D6C70"/>
    <w:rsid w:val="009E17BE"/>
    <w:rsid w:val="009E6AC8"/>
    <w:rsid w:val="009E75F3"/>
    <w:rsid w:val="009F1B83"/>
    <w:rsid w:val="009F1CC1"/>
    <w:rsid w:val="009F227F"/>
    <w:rsid w:val="009F279A"/>
    <w:rsid w:val="009F4B1D"/>
    <w:rsid w:val="009F50D0"/>
    <w:rsid w:val="009F510B"/>
    <w:rsid w:val="009F6CBA"/>
    <w:rsid w:val="009F6F6F"/>
    <w:rsid w:val="009F76C0"/>
    <w:rsid w:val="009F7AAC"/>
    <w:rsid w:val="009F7C80"/>
    <w:rsid w:val="009F7ECC"/>
    <w:rsid w:val="00A0722C"/>
    <w:rsid w:val="00A10013"/>
    <w:rsid w:val="00A10CC5"/>
    <w:rsid w:val="00A11D1C"/>
    <w:rsid w:val="00A11DA3"/>
    <w:rsid w:val="00A15971"/>
    <w:rsid w:val="00A20AC7"/>
    <w:rsid w:val="00A229F2"/>
    <w:rsid w:val="00A23955"/>
    <w:rsid w:val="00A26657"/>
    <w:rsid w:val="00A27E01"/>
    <w:rsid w:val="00A30053"/>
    <w:rsid w:val="00A30B69"/>
    <w:rsid w:val="00A320FE"/>
    <w:rsid w:val="00A3260D"/>
    <w:rsid w:val="00A32FE8"/>
    <w:rsid w:val="00A33F76"/>
    <w:rsid w:val="00A36764"/>
    <w:rsid w:val="00A3756B"/>
    <w:rsid w:val="00A4037A"/>
    <w:rsid w:val="00A40490"/>
    <w:rsid w:val="00A42DB1"/>
    <w:rsid w:val="00A43056"/>
    <w:rsid w:val="00A439AC"/>
    <w:rsid w:val="00A44616"/>
    <w:rsid w:val="00A4569E"/>
    <w:rsid w:val="00A45991"/>
    <w:rsid w:val="00A45A4A"/>
    <w:rsid w:val="00A47037"/>
    <w:rsid w:val="00A475FC"/>
    <w:rsid w:val="00A510F6"/>
    <w:rsid w:val="00A521A5"/>
    <w:rsid w:val="00A528EC"/>
    <w:rsid w:val="00A536EC"/>
    <w:rsid w:val="00A54460"/>
    <w:rsid w:val="00A56F66"/>
    <w:rsid w:val="00A5701F"/>
    <w:rsid w:val="00A570EF"/>
    <w:rsid w:val="00A60713"/>
    <w:rsid w:val="00A60DDE"/>
    <w:rsid w:val="00A61CE9"/>
    <w:rsid w:val="00A62D65"/>
    <w:rsid w:val="00A62DBC"/>
    <w:rsid w:val="00A6340D"/>
    <w:rsid w:val="00A6446F"/>
    <w:rsid w:val="00A65227"/>
    <w:rsid w:val="00A72B21"/>
    <w:rsid w:val="00A7304A"/>
    <w:rsid w:val="00A7459D"/>
    <w:rsid w:val="00A74CC1"/>
    <w:rsid w:val="00A75754"/>
    <w:rsid w:val="00A75896"/>
    <w:rsid w:val="00A773E4"/>
    <w:rsid w:val="00A825C0"/>
    <w:rsid w:val="00A831BD"/>
    <w:rsid w:val="00A839E5"/>
    <w:rsid w:val="00A83B3C"/>
    <w:rsid w:val="00A83CF8"/>
    <w:rsid w:val="00A851CE"/>
    <w:rsid w:val="00A86108"/>
    <w:rsid w:val="00A86F27"/>
    <w:rsid w:val="00A8736C"/>
    <w:rsid w:val="00A90FCB"/>
    <w:rsid w:val="00A93EE8"/>
    <w:rsid w:val="00A94AAD"/>
    <w:rsid w:val="00A95C97"/>
    <w:rsid w:val="00A96C10"/>
    <w:rsid w:val="00AA5F6A"/>
    <w:rsid w:val="00AA6547"/>
    <w:rsid w:val="00AA7088"/>
    <w:rsid w:val="00AA7252"/>
    <w:rsid w:val="00AB3648"/>
    <w:rsid w:val="00AB36B9"/>
    <w:rsid w:val="00AB5C83"/>
    <w:rsid w:val="00AB7803"/>
    <w:rsid w:val="00AC0C1C"/>
    <w:rsid w:val="00AC1998"/>
    <w:rsid w:val="00AC39A9"/>
    <w:rsid w:val="00AC3B84"/>
    <w:rsid w:val="00AC5413"/>
    <w:rsid w:val="00AD0D98"/>
    <w:rsid w:val="00AD292B"/>
    <w:rsid w:val="00AD299D"/>
    <w:rsid w:val="00AD3077"/>
    <w:rsid w:val="00AD38FF"/>
    <w:rsid w:val="00AD44C6"/>
    <w:rsid w:val="00AD7C50"/>
    <w:rsid w:val="00AE0832"/>
    <w:rsid w:val="00AE2E16"/>
    <w:rsid w:val="00AE328E"/>
    <w:rsid w:val="00AE37B0"/>
    <w:rsid w:val="00AE42C3"/>
    <w:rsid w:val="00AE4D93"/>
    <w:rsid w:val="00AE65E6"/>
    <w:rsid w:val="00AE6C91"/>
    <w:rsid w:val="00AE7B6C"/>
    <w:rsid w:val="00AF141B"/>
    <w:rsid w:val="00AF285E"/>
    <w:rsid w:val="00AF497A"/>
    <w:rsid w:val="00AF5CB8"/>
    <w:rsid w:val="00AF6250"/>
    <w:rsid w:val="00AF6585"/>
    <w:rsid w:val="00AF6EC8"/>
    <w:rsid w:val="00AF7967"/>
    <w:rsid w:val="00B01078"/>
    <w:rsid w:val="00B037BA"/>
    <w:rsid w:val="00B05E2F"/>
    <w:rsid w:val="00B06A44"/>
    <w:rsid w:val="00B11D9C"/>
    <w:rsid w:val="00B12406"/>
    <w:rsid w:val="00B12B95"/>
    <w:rsid w:val="00B12DB5"/>
    <w:rsid w:val="00B14BB4"/>
    <w:rsid w:val="00B15845"/>
    <w:rsid w:val="00B16D31"/>
    <w:rsid w:val="00B17B92"/>
    <w:rsid w:val="00B20096"/>
    <w:rsid w:val="00B223E5"/>
    <w:rsid w:val="00B252BA"/>
    <w:rsid w:val="00B25457"/>
    <w:rsid w:val="00B2578E"/>
    <w:rsid w:val="00B257F5"/>
    <w:rsid w:val="00B26B8C"/>
    <w:rsid w:val="00B26B96"/>
    <w:rsid w:val="00B31B63"/>
    <w:rsid w:val="00B321C4"/>
    <w:rsid w:val="00B328FD"/>
    <w:rsid w:val="00B3400D"/>
    <w:rsid w:val="00B37256"/>
    <w:rsid w:val="00B37AD1"/>
    <w:rsid w:val="00B37B7E"/>
    <w:rsid w:val="00B40925"/>
    <w:rsid w:val="00B40955"/>
    <w:rsid w:val="00B416AD"/>
    <w:rsid w:val="00B42F4E"/>
    <w:rsid w:val="00B43713"/>
    <w:rsid w:val="00B4378A"/>
    <w:rsid w:val="00B4704C"/>
    <w:rsid w:val="00B47564"/>
    <w:rsid w:val="00B47A77"/>
    <w:rsid w:val="00B519F0"/>
    <w:rsid w:val="00B51EE9"/>
    <w:rsid w:val="00B5324B"/>
    <w:rsid w:val="00B537CC"/>
    <w:rsid w:val="00B54C46"/>
    <w:rsid w:val="00B54DFB"/>
    <w:rsid w:val="00B56605"/>
    <w:rsid w:val="00B56FF6"/>
    <w:rsid w:val="00B62732"/>
    <w:rsid w:val="00B63247"/>
    <w:rsid w:val="00B635D1"/>
    <w:rsid w:val="00B675EF"/>
    <w:rsid w:val="00B67AE6"/>
    <w:rsid w:val="00B736CA"/>
    <w:rsid w:val="00B74F31"/>
    <w:rsid w:val="00B75646"/>
    <w:rsid w:val="00B77406"/>
    <w:rsid w:val="00B8071B"/>
    <w:rsid w:val="00B8139B"/>
    <w:rsid w:val="00B817F4"/>
    <w:rsid w:val="00B81F67"/>
    <w:rsid w:val="00B833B0"/>
    <w:rsid w:val="00B835EF"/>
    <w:rsid w:val="00B844F6"/>
    <w:rsid w:val="00B84F8C"/>
    <w:rsid w:val="00B84FC4"/>
    <w:rsid w:val="00B876AB"/>
    <w:rsid w:val="00B87720"/>
    <w:rsid w:val="00B919CA"/>
    <w:rsid w:val="00B91C64"/>
    <w:rsid w:val="00B92B7D"/>
    <w:rsid w:val="00B92C46"/>
    <w:rsid w:val="00B92EE9"/>
    <w:rsid w:val="00B92F20"/>
    <w:rsid w:val="00B94F8F"/>
    <w:rsid w:val="00B952B0"/>
    <w:rsid w:val="00B96335"/>
    <w:rsid w:val="00B96F95"/>
    <w:rsid w:val="00BA0ED5"/>
    <w:rsid w:val="00BA1058"/>
    <w:rsid w:val="00BA1B90"/>
    <w:rsid w:val="00BA52F0"/>
    <w:rsid w:val="00BA73BA"/>
    <w:rsid w:val="00BB03D0"/>
    <w:rsid w:val="00BB133D"/>
    <w:rsid w:val="00BC044C"/>
    <w:rsid w:val="00BC41DB"/>
    <w:rsid w:val="00BC59A0"/>
    <w:rsid w:val="00BC710F"/>
    <w:rsid w:val="00BD1993"/>
    <w:rsid w:val="00BD3318"/>
    <w:rsid w:val="00BD3534"/>
    <w:rsid w:val="00BD7649"/>
    <w:rsid w:val="00BD7687"/>
    <w:rsid w:val="00BD76D3"/>
    <w:rsid w:val="00BE037A"/>
    <w:rsid w:val="00BE4191"/>
    <w:rsid w:val="00BE6416"/>
    <w:rsid w:val="00BE7813"/>
    <w:rsid w:val="00BE7BC2"/>
    <w:rsid w:val="00BF2B76"/>
    <w:rsid w:val="00BF3AFB"/>
    <w:rsid w:val="00BF3EEF"/>
    <w:rsid w:val="00BF549F"/>
    <w:rsid w:val="00BF6549"/>
    <w:rsid w:val="00BF6A9A"/>
    <w:rsid w:val="00BF6F5D"/>
    <w:rsid w:val="00C00040"/>
    <w:rsid w:val="00C008EE"/>
    <w:rsid w:val="00C02571"/>
    <w:rsid w:val="00C0353C"/>
    <w:rsid w:val="00C040C4"/>
    <w:rsid w:val="00C050AB"/>
    <w:rsid w:val="00C05BAF"/>
    <w:rsid w:val="00C06DDE"/>
    <w:rsid w:val="00C109A3"/>
    <w:rsid w:val="00C111B7"/>
    <w:rsid w:val="00C12203"/>
    <w:rsid w:val="00C12B82"/>
    <w:rsid w:val="00C13628"/>
    <w:rsid w:val="00C13751"/>
    <w:rsid w:val="00C1429E"/>
    <w:rsid w:val="00C145A2"/>
    <w:rsid w:val="00C164FB"/>
    <w:rsid w:val="00C169EE"/>
    <w:rsid w:val="00C17386"/>
    <w:rsid w:val="00C174D9"/>
    <w:rsid w:val="00C2170F"/>
    <w:rsid w:val="00C24980"/>
    <w:rsid w:val="00C2507E"/>
    <w:rsid w:val="00C251B4"/>
    <w:rsid w:val="00C255DF"/>
    <w:rsid w:val="00C26D7A"/>
    <w:rsid w:val="00C3113A"/>
    <w:rsid w:val="00C319F4"/>
    <w:rsid w:val="00C3334A"/>
    <w:rsid w:val="00C336A9"/>
    <w:rsid w:val="00C363C6"/>
    <w:rsid w:val="00C3670A"/>
    <w:rsid w:val="00C36B3A"/>
    <w:rsid w:val="00C37E8C"/>
    <w:rsid w:val="00C40094"/>
    <w:rsid w:val="00C4042B"/>
    <w:rsid w:val="00C40B72"/>
    <w:rsid w:val="00C40EFC"/>
    <w:rsid w:val="00C4190D"/>
    <w:rsid w:val="00C43163"/>
    <w:rsid w:val="00C4391F"/>
    <w:rsid w:val="00C43BF8"/>
    <w:rsid w:val="00C43CA4"/>
    <w:rsid w:val="00C479F5"/>
    <w:rsid w:val="00C50D85"/>
    <w:rsid w:val="00C50ECD"/>
    <w:rsid w:val="00C51757"/>
    <w:rsid w:val="00C528B2"/>
    <w:rsid w:val="00C538F1"/>
    <w:rsid w:val="00C55088"/>
    <w:rsid w:val="00C563E3"/>
    <w:rsid w:val="00C57642"/>
    <w:rsid w:val="00C57B29"/>
    <w:rsid w:val="00C6082F"/>
    <w:rsid w:val="00C620B4"/>
    <w:rsid w:val="00C6412A"/>
    <w:rsid w:val="00C64A63"/>
    <w:rsid w:val="00C65EDA"/>
    <w:rsid w:val="00C707FD"/>
    <w:rsid w:val="00C70840"/>
    <w:rsid w:val="00C70843"/>
    <w:rsid w:val="00C71016"/>
    <w:rsid w:val="00C738EC"/>
    <w:rsid w:val="00C73B4C"/>
    <w:rsid w:val="00C747D4"/>
    <w:rsid w:val="00C75C4B"/>
    <w:rsid w:val="00C76913"/>
    <w:rsid w:val="00C816AA"/>
    <w:rsid w:val="00C81CB2"/>
    <w:rsid w:val="00C83C0B"/>
    <w:rsid w:val="00C87575"/>
    <w:rsid w:val="00C87837"/>
    <w:rsid w:val="00C87B05"/>
    <w:rsid w:val="00C91B38"/>
    <w:rsid w:val="00C93EC0"/>
    <w:rsid w:val="00C94205"/>
    <w:rsid w:val="00C94AC6"/>
    <w:rsid w:val="00C9523D"/>
    <w:rsid w:val="00C96794"/>
    <w:rsid w:val="00C96838"/>
    <w:rsid w:val="00CA1174"/>
    <w:rsid w:val="00CA186D"/>
    <w:rsid w:val="00CA1FA9"/>
    <w:rsid w:val="00CA2049"/>
    <w:rsid w:val="00CA26C5"/>
    <w:rsid w:val="00CA32A5"/>
    <w:rsid w:val="00CA4BAE"/>
    <w:rsid w:val="00CA4DE2"/>
    <w:rsid w:val="00CA671E"/>
    <w:rsid w:val="00CB0C0E"/>
    <w:rsid w:val="00CB117A"/>
    <w:rsid w:val="00CB1D09"/>
    <w:rsid w:val="00CB27D6"/>
    <w:rsid w:val="00CB2C9D"/>
    <w:rsid w:val="00CB2D72"/>
    <w:rsid w:val="00CB39DD"/>
    <w:rsid w:val="00CB4B5E"/>
    <w:rsid w:val="00CB5C43"/>
    <w:rsid w:val="00CB60CF"/>
    <w:rsid w:val="00CB761D"/>
    <w:rsid w:val="00CB7CD0"/>
    <w:rsid w:val="00CB7F01"/>
    <w:rsid w:val="00CC07DF"/>
    <w:rsid w:val="00CC09D3"/>
    <w:rsid w:val="00CC0A92"/>
    <w:rsid w:val="00CC0DD5"/>
    <w:rsid w:val="00CC3869"/>
    <w:rsid w:val="00CC3E63"/>
    <w:rsid w:val="00CC5CE0"/>
    <w:rsid w:val="00CC5D59"/>
    <w:rsid w:val="00CC6A99"/>
    <w:rsid w:val="00CC6E9D"/>
    <w:rsid w:val="00CD07FD"/>
    <w:rsid w:val="00CD12DF"/>
    <w:rsid w:val="00CD2F9B"/>
    <w:rsid w:val="00CD37AD"/>
    <w:rsid w:val="00CD3B69"/>
    <w:rsid w:val="00CD41C9"/>
    <w:rsid w:val="00CD5A07"/>
    <w:rsid w:val="00CD7953"/>
    <w:rsid w:val="00CE1306"/>
    <w:rsid w:val="00CE15CA"/>
    <w:rsid w:val="00CE17D4"/>
    <w:rsid w:val="00CE2D2C"/>
    <w:rsid w:val="00CE3622"/>
    <w:rsid w:val="00CE3B2F"/>
    <w:rsid w:val="00CE55C1"/>
    <w:rsid w:val="00CE676D"/>
    <w:rsid w:val="00CE69EA"/>
    <w:rsid w:val="00CE6AAD"/>
    <w:rsid w:val="00CE78F7"/>
    <w:rsid w:val="00CF09B7"/>
    <w:rsid w:val="00CF2074"/>
    <w:rsid w:val="00CF3FAB"/>
    <w:rsid w:val="00CF4457"/>
    <w:rsid w:val="00CF481E"/>
    <w:rsid w:val="00CF62D2"/>
    <w:rsid w:val="00CF73B0"/>
    <w:rsid w:val="00CF7646"/>
    <w:rsid w:val="00CF7B36"/>
    <w:rsid w:val="00D00114"/>
    <w:rsid w:val="00D00877"/>
    <w:rsid w:val="00D00A2F"/>
    <w:rsid w:val="00D015F5"/>
    <w:rsid w:val="00D058E3"/>
    <w:rsid w:val="00D10E30"/>
    <w:rsid w:val="00D15975"/>
    <w:rsid w:val="00D16736"/>
    <w:rsid w:val="00D17189"/>
    <w:rsid w:val="00D17233"/>
    <w:rsid w:val="00D1756B"/>
    <w:rsid w:val="00D177BF"/>
    <w:rsid w:val="00D20340"/>
    <w:rsid w:val="00D208B9"/>
    <w:rsid w:val="00D210FE"/>
    <w:rsid w:val="00D21142"/>
    <w:rsid w:val="00D2118D"/>
    <w:rsid w:val="00D21362"/>
    <w:rsid w:val="00D22260"/>
    <w:rsid w:val="00D228BA"/>
    <w:rsid w:val="00D253AB"/>
    <w:rsid w:val="00D254EA"/>
    <w:rsid w:val="00D26BCA"/>
    <w:rsid w:val="00D26CAF"/>
    <w:rsid w:val="00D313E0"/>
    <w:rsid w:val="00D31A99"/>
    <w:rsid w:val="00D3282E"/>
    <w:rsid w:val="00D32A0E"/>
    <w:rsid w:val="00D32ED7"/>
    <w:rsid w:val="00D34C1C"/>
    <w:rsid w:val="00D34D00"/>
    <w:rsid w:val="00D3630B"/>
    <w:rsid w:val="00D366A1"/>
    <w:rsid w:val="00D4119C"/>
    <w:rsid w:val="00D411C2"/>
    <w:rsid w:val="00D41239"/>
    <w:rsid w:val="00D41F9E"/>
    <w:rsid w:val="00D420C8"/>
    <w:rsid w:val="00D4385D"/>
    <w:rsid w:val="00D461E9"/>
    <w:rsid w:val="00D50A03"/>
    <w:rsid w:val="00D50F67"/>
    <w:rsid w:val="00D51BC8"/>
    <w:rsid w:val="00D5214D"/>
    <w:rsid w:val="00D53332"/>
    <w:rsid w:val="00D54726"/>
    <w:rsid w:val="00D55BEF"/>
    <w:rsid w:val="00D5642C"/>
    <w:rsid w:val="00D57087"/>
    <w:rsid w:val="00D6097B"/>
    <w:rsid w:val="00D62FB6"/>
    <w:rsid w:val="00D64E81"/>
    <w:rsid w:val="00D66B36"/>
    <w:rsid w:val="00D7058C"/>
    <w:rsid w:val="00D70B25"/>
    <w:rsid w:val="00D717E4"/>
    <w:rsid w:val="00D73B35"/>
    <w:rsid w:val="00D7442C"/>
    <w:rsid w:val="00D75DC4"/>
    <w:rsid w:val="00D76837"/>
    <w:rsid w:val="00D82B65"/>
    <w:rsid w:val="00D83044"/>
    <w:rsid w:val="00D84F97"/>
    <w:rsid w:val="00D87AE3"/>
    <w:rsid w:val="00D87D11"/>
    <w:rsid w:val="00D90646"/>
    <w:rsid w:val="00D91A73"/>
    <w:rsid w:val="00D920D3"/>
    <w:rsid w:val="00D96689"/>
    <w:rsid w:val="00D97646"/>
    <w:rsid w:val="00D97730"/>
    <w:rsid w:val="00DA25C6"/>
    <w:rsid w:val="00DA2F02"/>
    <w:rsid w:val="00DA3128"/>
    <w:rsid w:val="00DA56F5"/>
    <w:rsid w:val="00DA6BE4"/>
    <w:rsid w:val="00DA731E"/>
    <w:rsid w:val="00DA7C41"/>
    <w:rsid w:val="00DB125E"/>
    <w:rsid w:val="00DB203B"/>
    <w:rsid w:val="00DB28A7"/>
    <w:rsid w:val="00DB2BC0"/>
    <w:rsid w:val="00DB2FB7"/>
    <w:rsid w:val="00DB45FD"/>
    <w:rsid w:val="00DB510F"/>
    <w:rsid w:val="00DB547C"/>
    <w:rsid w:val="00DB7AE6"/>
    <w:rsid w:val="00DC0788"/>
    <w:rsid w:val="00DC23D8"/>
    <w:rsid w:val="00DC2AC6"/>
    <w:rsid w:val="00DC3AB2"/>
    <w:rsid w:val="00DC61E4"/>
    <w:rsid w:val="00DC629B"/>
    <w:rsid w:val="00DC67F8"/>
    <w:rsid w:val="00DC7831"/>
    <w:rsid w:val="00DC7B47"/>
    <w:rsid w:val="00DD05D5"/>
    <w:rsid w:val="00DD1A7D"/>
    <w:rsid w:val="00DD2185"/>
    <w:rsid w:val="00DD2247"/>
    <w:rsid w:val="00DD256F"/>
    <w:rsid w:val="00DD31DC"/>
    <w:rsid w:val="00DD3A04"/>
    <w:rsid w:val="00DD51FF"/>
    <w:rsid w:val="00DD5972"/>
    <w:rsid w:val="00DD68DB"/>
    <w:rsid w:val="00DD6C28"/>
    <w:rsid w:val="00DD703D"/>
    <w:rsid w:val="00DE1190"/>
    <w:rsid w:val="00DE1755"/>
    <w:rsid w:val="00DE3FF5"/>
    <w:rsid w:val="00DE408D"/>
    <w:rsid w:val="00DE4B3C"/>
    <w:rsid w:val="00DE5A78"/>
    <w:rsid w:val="00DE5D24"/>
    <w:rsid w:val="00DE5FDA"/>
    <w:rsid w:val="00DE6710"/>
    <w:rsid w:val="00DE7310"/>
    <w:rsid w:val="00DF647C"/>
    <w:rsid w:val="00DF75C9"/>
    <w:rsid w:val="00DF7B0A"/>
    <w:rsid w:val="00E003E0"/>
    <w:rsid w:val="00E00757"/>
    <w:rsid w:val="00E0107E"/>
    <w:rsid w:val="00E010D8"/>
    <w:rsid w:val="00E014E7"/>
    <w:rsid w:val="00E0182A"/>
    <w:rsid w:val="00E03BA9"/>
    <w:rsid w:val="00E045F1"/>
    <w:rsid w:val="00E05326"/>
    <w:rsid w:val="00E06575"/>
    <w:rsid w:val="00E06A1D"/>
    <w:rsid w:val="00E07F93"/>
    <w:rsid w:val="00E12A2A"/>
    <w:rsid w:val="00E1393D"/>
    <w:rsid w:val="00E139F3"/>
    <w:rsid w:val="00E2096B"/>
    <w:rsid w:val="00E20E01"/>
    <w:rsid w:val="00E231CF"/>
    <w:rsid w:val="00E256F7"/>
    <w:rsid w:val="00E265B1"/>
    <w:rsid w:val="00E26E0A"/>
    <w:rsid w:val="00E27417"/>
    <w:rsid w:val="00E27469"/>
    <w:rsid w:val="00E27F9F"/>
    <w:rsid w:val="00E30762"/>
    <w:rsid w:val="00E318A3"/>
    <w:rsid w:val="00E32A1C"/>
    <w:rsid w:val="00E3331C"/>
    <w:rsid w:val="00E362E6"/>
    <w:rsid w:val="00E36909"/>
    <w:rsid w:val="00E37D1D"/>
    <w:rsid w:val="00E37ED1"/>
    <w:rsid w:val="00E40447"/>
    <w:rsid w:val="00E404A2"/>
    <w:rsid w:val="00E4190B"/>
    <w:rsid w:val="00E432F9"/>
    <w:rsid w:val="00E434CE"/>
    <w:rsid w:val="00E44B95"/>
    <w:rsid w:val="00E44BF4"/>
    <w:rsid w:val="00E44CD5"/>
    <w:rsid w:val="00E464B2"/>
    <w:rsid w:val="00E46825"/>
    <w:rsid w:val="00E51DEC"/>
    <w:rsid w:val="00E53384"/>
    <w:rsid w:val="00E5348E"/>
    <w:rsid w:val="00E56304"/>
    <w:rsid w:val="00E56D2F"/>
    <w:rsid w:val="00E60A17"/>
    <w:rsid w:val="00E628A0"/>
    <w:rsid w:val="00E62C28"/>
    <w:rsid w:val="00E6401C"/>
    <w:rsid w:val="00E6450F"/>
    <w:rsid w:val="00E65870"/>
    <w:rsid w:val="00E6610B"/>
    <w:rsid w:val="00E673E5"/>
    <w:rsid w:val="00E704EA"/>
    <w:rsid w:val="00E71AE5"/>
    <w:rsid w:val="00E71F3D"/>
    <w:rsid w:val="00E720D8"/>
    <w:rsid w:val="00E7262F"/>
    <w:rsid w:val="00E7292B"/>
    <w:rsid w:val="00E72FAF"/>
    <w:rsid w:val="00E740F0"/>
    <w:rsid w:val="00E7435D"/>
    <w:rsid w:val="00E74BB5"/>
    <w:rsid w:val="00E75580"/>
    <w:rsid w:val="00E7586D"/>
    <w:rsid w:val="00E817B4"/>
    <w:rsid w:val="00E81F02"/>
    <w:rsid w:val="00E82243"/>
    <w:rsid w:val="00E83994"/>
    <w:rsid w:val="00E85B7C"/>
    <w:rsid w:val="00E85BA5"/>
    <w:rsid w:val="00E86E86"/>
    <w:rsid w:val="00E90FC5"/>
    <w:rsid w:val="00E91378"/>
    <w:rsid w:val="00E931D2"/>
    <w:rsid w:val="00E93778"/>
    <w:rsid w:val="00E9453D"/>
    <w:rsid w:val="00E948CE"/>
    <w:rsid w:val="00E94C4C"/>
    <w:rsid w:val="00EA2775"/>
    <w:rsid w:val="00EA3520"/>
    <w:rsid w:val="00EA4C01"/>
    <w:rsid w:val="00EA69FE"/>
    <w:rsid w:val="00EA71DA"/>
    <w:rsid w:val="00EA7E68"/>
    <w:rsid w:val="00EB0968"/>
    <w:rsid w:val="00EB17D8"/>
    <w:rsid w:val="00EB1C5B"/>
    <w:rsid w:val="00EB328B"/>
    <w:rsid w:val="00EB460A"/>
    <w:rsid w:val="00EB4EA8"/>
    <w:rsid w:val="00EB5093"/>
    <w:rsid w:val="00EB56EE"/>
    <w:rsid w:val="00EB6A86"/>
    <w:rsid w:val="00EB71E7"/>
    <w:rsid w:val="00EB722E"/>
    <w:rsid w:val="00EC1603"/>
    <w:rsid w:val="00EC284A"/>
    <w:rsid w:val="00EC3472"/>
    <w:rsid w:val="00EC3791"/>
    <w:rsid w:val="00EC3C0A"/>
    <w:rsid w:val="00EC525D"/>
    <w:rsid w:val="00EC55B7"/>
    <w:rsid w:val="00EC5C4E"/>
    <w:rsid w:val="00ED0064"/>
    <w:rsid w:val="00ED093F"/>
    <w:rsid w:val="00ED12FA"/>
    <w:rsid w:val="00ED22AA"/>
    <w:rsid w:val="00ED2ADE"/>
    <w:rsid w:val="00ED3799"/>
    <w:rsid w:val="00ED4CF8"/>
    <w:rsid w:val="00ED615A"/>
    <w:rsid w:val="00ED6E61"/>
    <w:rsid w:val="00ED7FC8"/>
    <w:rsid w:val="00EE0858"/>
    <w:rsid w:val="00EE1328"/>
    <w:rsid w:val="00EE1494"/>
    <w:rsid w:val="00EE2AF2"/>
    <w:rsid w:val="00EE3137"/>
    <w:rsid w:val="00EE4DC2"/>
    <w:rsid w:val="00EE5BDD"/>
    <w:rsid w:val="00EE6DED"/>
    <w:rsid w:val="00EF0984"/>
    <w:rsid w:val="00EF0EF0"/>
    <w:rsid w:val="00EF19EE"/>
    <w:rsid w:val="00EF1F06"/>
    <w:rsid w:val="00EF292E"/>
    <w:rsid w:val="00EF3637"/>
    <w:rsid w:val="00EF5967"/>
    <w:rsid w:val="00EF6205"/>
    <w:rsid w:val="00EF6238"/>
    <w:rsid w:val="00EF6B71"/>
    <w:rsid w:val="00F00F13"/>
    <w:rsid w:val="00F033E6"/>
    <w:rsid w:val="00F04E9B"/>
    <w:rsid w:val="00F07C9E"/>
    <w:rsid w:val="00F10C4D"/>
    <w:rsid w:val="00F13480"/>
    <w:rsid w:val="00F13501"/>
    <w:rsid w:val="00F14B43"/>
    <w:rsid w:val="00F14EE2"/>
    <w:rsid w:val="00F151ED"/>
    <w:rsid w:val="00F16ED1"/>
    <w:rsid w:val="00F17C00"/>
    <w:rsid w:val="00F211F8"/>
    <w:rsid w:val="00F21DCB"/>
    <w:rsid w:val="00F22380"/>
    <w:rsid w:val="00F24A62"/>
    <w:rsid w:val="00F25D8F"/>
    <w:rsid w:val="00F26154"/>
    <w:rsid w:val="00F270B9"/>
    <w:rsid w:val="00F27756"/>
    <w:rsid w:val="00F34D74"/>
    <w:rsid w:val="00F377B1"/>
    <w:rsid w:val="00F421EF"/>
    <w:rsid w:val="00F425D6"/>
    <w:rsid w:val="00F441F1"/>
    <w:rsid w:val="00F4603A"/>
    <w:rsid w:val="00F466BE"/>
    <w:rsid w:val="00F46DF0"/>
    <w:rsid w:val="00F46FCB"/>
    <w:rsid w:val="00F476AD"/>
    <w:rsid w:val="00F50A09"/>
    <w:rsid w:val="00F50D7C"/>
    <w:rsid w:val="00F51EB6"/>
    <w:rsid w:val="00F530A4"/>
    <w:rsid w:val="00F5414B"/>
    <w:rsid w:val="00F54721"/>
    <w:rsid w:val="00F554A8"/>
    <w:rsid w:val="00F602E6"/>
    <w:rsid w:val="00F614FB"/>
    <w:rsid w:val="00F61F0D"/>
    <w:rsid w:val="00F6312B"/>
    <w:rsid w:val="00F63C52"/>
    <w:rsid w:val="00F65B46"/>
    <w:rsid w:val="00F6668D"/>
    <w:rsid w:val="00F67211"/>
    <w:rsid w:val="00F722FB"/>
    <w:rsid w:val="00F72C49"/>
    <w:rsid w:val="00F72C5A"/>
    <w:rsid w:val="00F7334D"/>
    <w:rsid w:val="00F73CA1"/>
    <w:rsid w:val="00F74102"/>
    <w:rsid w:val="00F7623C"/>
    <w:rsid w:val="00F80158"/>
    <w:rsid w:val="00F8085C"/>
    <w:rsid w:val="00F80A64"/>
    <w:rsid w:val="00F81B8E"/>
    <w:rsid w:val="00F82B27"/>
    <w:rsid w:val="00F8497A"/>
    <w:rsid w:val="00F85B97"/>
    <w:rsid w:val="00F86B2D"/>
    <w:rsid w:val="00F87DDE"/>
    <w:rsid w:val="00F94127"/>
    <w:rsid w:val="00F95844"/>
    <w:rsid w:val="00F95B81"/>
    <w:rsid w:val="00F96A5B"/>
    <w:rsid w:val="00FA04AB"/>
    <w:rsid w:val="00FA2590"/>
    <w:rsid w:val="00FA2BA4"/>
    <w:rsid w:val="00FA2CAC"/>
    <w:rsid w:val="00FA42FE"/>
    <w:rsid w:val="00FA5546"/>
    <w:rsid w:val="00FB0A63"/>
    <w:rsid w:val="00FB0AB8"/>
    <w:rsid w:val="00FB0D56"/>
    <w:rsid w:val="00FB1E1E"/>
    <w:rsid w:val="00FB22EE"/>
    <w:rsid w:val="00FB27D4"/>
    <w:rsid w:val="00FB611E"/>
    <w:rsid w:val="00FC144B"/>
    <w:rsid w:val="00FC14B6"/>
    <w:rsid w:val="00FC2821"/>
    <w:rsid w:val="00FC2D61"/>
    <w:rsid w:val="00FC4430"/>
    <w:rsid w:val="00FC5197"/>
    <w:rsid w:val="00FC5C6C"/>
    <w:rsid w:val="00FC61C1"/>
    <w:rsid w:val="00FC6CE2"/>
    <w:rsid w:val="00FC7698"/>
    <w:rsid w:val="00FD18FD"/>
    <w:rsid w:val="00FD1AD1"/>
    <w:rsid w:val="00FD39A6"/>
    <w:rsid w:val="00FD7564"/>
    <w:rsid w:val="00FD760F"/>
    <w:rsid w:val="00FE007C"/>
    <w:rsid w:val="00FE0431"/>
    <w:rsid w:val="00FE151B"/>
    <w:rsid w:val="00FE2D4B"/>
    <w:rsid w:val="00FE3567"/>
    <w:rsid w:val="00FE3B9C"/>
    <w:rsid w:val="00FE5A46"/>
    <w:rsid w:val="00FE618E"/>
    <w:rsid w:val="00FE6D88"/>
    <w:rsid w:val="00FF1921"/>
    <w:rsid w:val="00FF1FDB"/>
    <w:rsid w:val="00FF4947"/>
    <w:rsid w:val="00FF5EEE"/>
    <w:rsid w:val="00FF645B"/>
    <w:rsid w:val="00FF686F"/>
    <w:rsid w:val="00FF6E93"/>
    <w:rsid w:val="00FF70A4"/>
    <w:rsid w:val="00FF78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3F2C8"/>
  <w15:docId w15:val="{4BE13848-04F3-FD43-A39F-3D5909CB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0214"/>
    <w:rPr>
      <w:rFonts w:ascii=".VnTime" w:hAnsi=".VnTime"/>
      <w:sz w:val="28"/>
      <w:szCs w:val="28"/>
      <w:lang w:val="en-US" w:eastAsia="en-US"/>
    </w:rPr>
  </w:style>
  <w:style w:type="paragraph" w:styleId="Heading1">
    <w:name w:val="heading 1"/>
    <w:basedOn w:val="Normal"/>
    <w:next w:val="Normal"/>
    <w:link w:val="Heading1Char"/>
    <w:qFormat/>
    <w:rsid w:val="00FC5197"/>
    <w:pPr>
      <w:keepNext/>
      <w:outlineLvl w:val="0"/>
    </w:pPr>
    <w:rPr>
      <w:rFonts w:ascii=".VnTimeH" w:eastAsia="Arial Unicode MS" w:hAnsi=".VnTimeH"/>
      <w:b/>
      <w:bCs/>
      <w:szCs w:val="24"/>
      <w:lang w:val="x-none" w:eastAsia="x-none"/>
    </w:rPr>
  </w:style>
  <w:style w:type="paragraph" w:styleId="Heading2">
    <w:name w:val="heading 2"/>
    <w:basedOn w:val="Normal"/>
    <w:next w:val="Normal"/>
    <w:link w:val="Heading2Char"/>
    <w:qFormat/>
    <w:rsid w:val="00FC5197"/>
    <w:pPr>
      <w:keepNext/>
      <w:outlineLvl w:val="1"/>
    </w:pPr>
    <w:rPr>
      <w:rFonts w:eastAsia="Arial Unicode MS"/>
      <w:i/>
      <w:iCs/>
      <w:sz w:val="26"/>
      <w:szCs w:val="24"/>
      <w:lang w:val="x-none" w:eastAsia="x-none"/>
    </w:rPr>
  </w:style>
  <w:style w:type="paragraph" w:styleId="Heading3">
    <w:name w:val="heading 3"/>
    <w:basedOn w:val="Normal"/>
    <w:next w:val="Normal"/>
    <w:link w:val="Heading3Char"/>
    <w:qFormat/>
    <w:rsid w:val="00FC5197"/>
    <w:pPr>
      <w:keepNext/>
      <w:jc w:val="center"/>
      <w:outlineLvl w:val="2"/>
    </w:pPr>
    <w:rPr>
      <w:rFonts w:ascii=".VnTimeH" w:eastAsia="Arial Unicode MS" w:hAnsi=".VnTimeH"/>
      <w:b/>
      <w:bCs/>
      <w:sz w:val="30"/>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C5197"/>
    <w:pPr>
      <w:jc w:val="both"/>
    </w:pPr>
    <w:rPr>
      <w:szCs w:val="24"/>
    </w:rPr>
  </w:style>
  <w:style w:type="paragraph" w:styleId="BodyText2">
    <w:name w:val="Body Text 2"/>
    <w:basedOn w:val="Normal"/>
    <w:link w:val="BodyText2Char"/>
    <w:rsid w:val="007D42A5"/>
    <w:pPr>
      <w:jc w:val="both"/>
    </w:pPr>
    <w:rPr>
      <w:spacing w:val="-2"/>
      <w:szCs w:val="24"/>
      <w:lang w:val="x-none" w:eastAsia="x-none"/>
    </w:rPr>
  </w:style>
  <w:style w:type="paragraph" w:styleId="Footer">
    <w:name w:val="footer"/>
    <w:basedOn w:val="Normal"/>
    <w:link w:val="FooterChar"/>
    <w:uiPriority w:val="99"/>
    <w:rsid w:val="00B92F20"/>
    <w:pPr>
      <w:tabs>
        <w:tab w:val="center" w:pos="4320"/>
        <w:tab w:val="right" w:pos="8640"/>
      </w:tabs>
    </w:pPr>
    <w:rPr>
      <w:lang w:val="x-none" w:eastAsia="x-none"/>
    </w:rPr>
  </w:style>
  <w:style w:type="character" w:styleId="PageNumber">
    <w:name w:val="page number"/>
    <w:basedOn w:val="DefaultParagraphFont"/>
    <w:rsid w:val="00B92F20"/>
  </w:style>
  <w:style w:type="paragraph" w:styleId="BodyTextIndent3">
    <w:name w:val="Body Text Indent 3"/>
    <w:basedOn w:val="Normal"/>
    <w:rsid w:val="0047608B"/>
    <w:pPr>
      <w:ind w:firstLine="720"/>
      <w:jc w:val="both"/>
    </w:pPr>
    <w:rPr>
      <w:szCs w:val="24"/>
    </w:rPr>
  </w:style>
  <w:style w:type="paragraph" w:styleId="BodyText3">
    <w:name w:val="Body Text 3"/>
    <w:basedOn w:val="Normal"/>
    <w:rsid w:val="001126E9"/>
    <w:pPr>
      <w:jc w:val="center"/>
    </w:pPr>
    <w:rPr>
      <w:rFonts w:ascii=".VnTimeH" w:hAnsi=".VnTimeH"/>
      <w:spacing w:val="4"/>
      <w:szCs w:val="24"/>
    </w:rPr>
  </w:style>
  <w:style w:type="paragraph" w:styleId="BodyTextIndent">
    <w:name w:val="Body Text Indent"/>
    <w:basedOn w:val="Normal"/>
    <w:rsid w:val="001126E9"/>
    <w:pPr>
      <w:ind w:firstLine="720"/>
      <w:jc w:val="center"/>
    </w:pPr>
    <w:rPr>
      <w:rFonts w:ascii=".VnTimeH" w:hAnsi=".VnTimeH"/>
      <w:b/>
      <w:bCs/>
      <w:szCs w:val="24"/>
    </w:rPr>
  </w:style>
  <w:style w:type="paragraph" w:styleId="BodyTextIndent2">
    <w:name w:val="Body Text Indent 2"/>
    <w:basedOn w:val="Normal"/>
    <w:link w:val="BodyTextIndent2Char"/>
    <w:rsid w:val="001126E9"/>
    <w:pPr>
      <w:ind w:firstLine="720"/>
      <w:jc w:val="both"/>
    </w:pPr>
    <w:rPr>
      <w:rFonts w:ascii=".VnTimeH" w:hAnsi=".VnTimeH"/>
      <w:b/>
      <w:bCs/>
      <w:szCs w:val="24"/>
      <w:lang w:val="x-none" w:eastAsia="x-none"/>
    </w:rPr>
  </w:style>
  <w:style w:type="paragraph" w:customStyle="1" w:styleId="CharCharCharCharCharChar1CharCharCharChar">
    <w:name w:val="Char Char Char Char Char Char1 Char Char Char Char"/>
    <w:basedOn w:val="Normal"/>
    <w:autoRedefine/>
    <w:rsid w:val="0017533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styleId="FootnoteText">
    <w:name w:val="footnote text"/>
    <w:basedOn w:val="Normal"/>
    <w:link w:val="FootnoteTextChar"/>
    <w:unhideWhenUsed/>
    <w:rsid w:val="00175334"/>
    <w:rPr>
      <w:rFonts w:ascii="Times New Roman" w:hAnsi="Times New Roman"/>
      <w:sz w:val="20"/>
      <w:szCs w:val="20"/>
    </w:rPr>
  </w:style>
  <w:style w:type="character" w:customStyle="1" w:styleId="FootnoteTextChar">
    <w:name w:val="Footnote Text Char"/>
    <w:link w:val="FootnoteText"/>
    <w:rsid w:val="00175334"/>
    <w:rPr>
      <w:lang w:val="en-US" w:eastAsia="en-US" w:bidi="ar-SA"/>
    </w:rPr>
  </w:style>
  <w:style w:type="character" w:styleId="FootnoteReference">
    <w:name w:val="footnote reference"/>
    <w:semiHidden/>
    <w:unhideWhenUsed/>
    <w:rsid w:val="00175334"/>
    <w:rPr>
      <w:vertAlign w:val="superscript"/>
    </w:rPr>
  </w:style>
  <w:style w:type="paragraph" w:styleId="ListParagraph">
    <w:name w:val="List Paragraph"/>
    <w:basedOn w:val="Normal"/>
    <w:qFormat/>
    <w:rsid w:val="00175334"/>
    <w:pPr>
      <w:ind w:left="720"/>
      <w:contextualSpacing/>
    </w:pPr>
    <w:rPr>
      <w:rFonts w:ascii="Times New Roman" w:hAnsi="Times New Roman"/>
      <w:sz w:val="24"/>
      <w:szCs w:val="24"/>
    </w:rPr>
  </w:style>
  <w:style w:type="paragraph" w:customStyle="1" w:styleId="CharCharCharCharCharChar">
    <w:name w:val="Char Char Char Char Char Char"/>
    <w:basedOn w:val="Normal"/>
    <w:semiHidden/>
    <w:rsid w:val="00EE6DED"/>
    <w:pPr>
      <w:spacing w:after="160" w:line="240" w:lineRule="exact"/>
    </w:pPr>
    <w:rPr>
      <w:rFonts w:ascii="Arial" w:hAnsi="Arial" w:cs="Arial"/>
      <w:sz w:val="22"/>
      <w:szCs w:val="22"/>
    </w:rPr>
  </w:style>
  <w:style w:type="paragraph" w:styleId="NormalWeb">
    <w:name w:val="Normal (Web)"/>
    <w:basedOn w:val="Normal"/>
    <w:unhideWhenUsed/>
    <w:rsid w:val="003D54D8"/>
    <w:pPr>
      <w:spacing w:before="100" w:beforeAutospacing="1" w:after="100" w:afterAutospacing="1"/>
    </w:pPr>
    <w:rPr>
      <w:rFonts w:ascii="Times New Roman" w:hAnsi="Times New Roman"/>
      <w:sz w:val="24"/>
      <w:szCs w:val="24"/>
    </w:rPr>
  </w:style>
  <w:style w:type="character" w:styleId="Hyperlink">
    <w:name w:val="Hyperlink"/>
    <w:uiPriority w:val="99"/>
    <w:unhideWhenUsed/>
    <w:rsid w:val="003D54D8"/>
    <w:rPr>
      <w:color w:val="0000FF"/>
      <w:u w:val="single"/>
    </w:rPr>
  </w:style>
  <w:style w:type="character" w:styleId="Strong">
    <w:name w:val="Strong"/>
    <w:qFormat/>
    <w:rsid w:val="008367E2"/>
    <w:rPr>
      <w:b/>
      <w:bCs/>
    </w:rPr>
  </w:style>
  <w:style w:type="character" w:customStyle="1" w:styleId="txt-ls">
    <w:name w:val="txt-ls"/>
    <w:basedOn w:val="DefaultParagraphFont"/>
    <w:rsid w:val="008367E2"/>
  </w:style>
  <w:style w:type="table" w:styleId="TableGrid">
    <w:name w:val="Table Grid"/>
    <w:basedOn w:val="TableNormal"/>
    <w:uiPriority w:val="39"/>
    <w:rsid w:val="00BE4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73024"/>
    <w:pPr>
      <w:tabs>
        <w:tab w:val="center" w:pos="4680"/>
        <w:tab w:val="right" w:pos="9360"/>
      </w:tabs>
    </w:pPr>
    <w:rPr>
      <w:lang w:val="x-none" w:eastAsia="x-none"/>
    </w:rPr>
  </w:style>
  <w:style w:type="character" w:customStyle="1" w:styleId="HeaderChar">
    <w:name w:val="Header Char"/>
    <w:link w:val="Header"/>
    <w:rsid w:val="00973024"/>
    <w:rPr>
      <w:rFonts w:ascii=".VnTime" w:hAnsi=".VnTime"/>
      <w:sz w:val="28"/>
      <w:szCs w:val="28"/>
    </w:rPr>
  </w:style>
  <w:style w:type="character" w:customStyle="1" w:styleId="FooterChar">
    <w:name w:val="Footer Char"/>
    <w:link w:val="Footer"/>
    <w:uiPriority w:val="99"/>
    <w:rsid w:val="00973024"/>
    <w:rPr>
      <w:rFonts w:ascii=".VnTime" w:hAnsi=".VnTime"/>
      <w:sz w:val="28"/>
      <w:szCs w:val="28"/>
    </w:rPr>
  </w:style>
  <w:style w:type="character" w:customStyle="1" w:styleId="Heading1Char">
    <w:name w:val="Heading 1 Char"/>
    <w:link w:val="Heading1"/>
    <w:rsid w:val="00DD703D"/>
    <w:rPr>
      <w:rFonts w:ascii=".VnTimeH" w:eastAsia="Arial Unicode MS" w:hAnsi=".VnTimeH" w:cs="Arial Unicode MS"/>
      <w:b/>
      <w:bCs/>
      <w:sz w:val="28"/>
      <w:szCs w:val="24"/>
    </w:rPr>
  </w:style>
  <w:style w:type="character" w:customStyle="1" w:styleId="Heading2Char">
    <w:name w:val="Heading 2 Char"/>
    <w:link w:val="Heading2"/>
    <w:rsid w:val="00DD703D"/>
    <w:rPr>
      <w:rFonts w:ascii=".VnTime" w:eastAsia="Arial Unicode MS" w:hAnsi=".VnTime" w:cs="Arial Unicode MS"/>
      <w:i/>
      <w:iCs/>
      <w:sz w:val="26"/>
      <w:szCs w:val="24"/>
    </w:rPr>
  </w:style>
  <w:style w:type="paragraph" w:styleId="BalloonText">
    <w:name w:val="Balloon Text"/>
    <w:basedOn w:val="Normal"/>
    <w:link w:val="BalloonTextChar"/>
    <w:rsid w:val="00BA0ED5"/>
    <w:rPr>
      <w:rFonts w:ascii="Tahoma" w:hAnsi="Tahoma"/>
      <w:sz w:val="16"/>
      <w:szCs w:val="16"/>
      <w:lang w:val="x-none" w:eastAsia="x-none"/>
    </w:rPr>
  </w:style>
  <w:style w:type="character" w:customStyle="1" w:styleId="BalloonTextChar">
    <w:name w:val="Balloon Text Char"/>
    <w:link w:val="BalloonText"/>
    <w:rsid w:val="00BA0ED5"/>
    <w:rPr>
      <w:rFonts w:ascii="Tahoma" w:hAnsi="Tahoma" w:cs="Tahoma"/>
      <w:sz w:val="16"/>
      <w:szCs w:val="16"/>
    </w:rPr>
  </w:style>
  <w:style w:type="character" w:customStyle="1" w:styleId="Heading3Char">
    <w:name w:val="Heading 3 Char"/>
    <w:link w:val="Heading3"/>
    <w:locked/>
    <w:rsid w:val="007E0743"/>
    <w:rPr>
      <w:rFonts w:ascii=".VnTimeH" w:eastAsia="Arial Unicode MS" w:hAnsi=".VnTimeH" w:cs="Arial Unicode MS"/>
      <w:b/>
      <w:bCs/>
      <w:sz w:val="30"/>
      <w:szCs w:val="24"/>
    </w:rPr>
  </w:style>
  <w:style w:type="character" w:customStyle="1" w:styleId="BodyTextIndent2Char">
    <w:name w:val="Body Text Indent 2 Char"/>
    <w:link w:val="BodyTextIndent2"/>
    <w:locked/>
    <w:rsid w:val="00325F14"/>
    <w:rPr>
      <w:rFonts w:ascii=".VnTimeH" w:hAnsi=".VnTimeH"/>
      <w:b/>
      <w:bCs/>
      <w:sz w:val="28"/>
      <w:szCs w:val="24"/>
    </w:rPr>
  </w:style>
  <w:style w:type="character" w:customStyle="1" w:styleId="BodyText2Char">
    <w:name w:val="Body Text 2 Char"/>
    <w:link w:val="BodyText2"/>
    <w:locked/>
    <w:rsid w:val="00082D0B"/>
    <w:rPr>
      <w:rFonts w:ascii=".VnTime" w:hAnsi=".VnTime"/>
      <w:spacing w:val="-2"/>
      <w:sz w:val="28"/>
      <w:szCs w:val="24"/>
    </w:rPr>
  </w:style>
  <w:style w:type="paragraph" w:customStyle="1" w:styleId="CharCharCharChar">
    <w:name w:val="Char Char Char Char"/>
    <w:basedOn w:val="Normal"/>
    <w:semiHidden/>
    <w:rsid w:val="0062037C"/>
    <w:pPr>
      <w:spacing w:after="160" w:line="240" w:lineRule="exact"/>
    </w:pPr>
    <w:rPr>
      <w:rFonts w:ascii="Arial" w:hAnsi="Arial"/>
      <w:sz w:val="22"/>
      <w:szCs w:val="22"/>
    </w:rPr>
  </w:style>
  <w:style w:type="paragraph" w:customStyle="1" w:styleId="msolistparagraph0">
    <w:name w:val="msolistparagraph"/>
    <w:basedOn w:val="Normal"/>
    <w:rsid w:val="000D1AD5"/>
    <w:pPr>
      <w:ind w:left="720"/>
      <w:contextualSpacing/>
    </w:pPr>
  </w:style>
  <w:style w:type="character" w:customStyle="1" w:styleId="Title1">
    <w:name w:val="Title1"/>
    <w:rsid w:val="00615684"/>
  </w:style>
  <w:style w:type="character" w:styleId="Emphasis">
    <w:name w:val="Emphasis"/>
    <w:qFormat/>
    <w:rsid w:val="00615684"/>
    <w:rPr>
      <w:i/>
      <w:iCs/>
    </w:rPr>
  </w:style>
  <w:style w:type="character" w:customStyle="1" w:styleId="apple-style-span">
    <w:name w:val="apple-style-span"/>
    <w:basedOn w:val="DefaultParagraphFont"/>
    <w:rsid w:val="00434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919451">
      <w:bodyDiv w:val="1"/>
      <w:marLeft w:val="0"/>
      <w:marRight w:val="0"/>
      <w:marTop w:val="0"/>
      <w:marBottom w:val="0"/>
      <w:divBdr>
        <w:top w:val="none" w:sz="0" w:space="0" w:color="auto"/>
        <w:left w:val="none" w:sz="0" w:space="0" w:color="auto"/>
        <w:bottom w:val="none" w:sz="0" w:space="0" w:color="auto"/>
        <w:right w:val="none" w:sz="0" w:space="0" w:color="auto"/>
      </w:divBdr>
    </w:div>
    <w:div w:id="1512450325">
      <w:bodyDiv w:val="1"/>
      <w:marLeft w:val="0"/>
      <w:marRight w:val="0"/>
      <w:marTop w:val="0"/>
      <w:marBottom w:val="0"/>
      <w:divBdr>
        <w:top w:val="none" w:sz="0" w:space="0" w:color="auto"/>
        <w:left w:val="none" w:sz="0" w:space="0" w:color="auto"/>
        <w:bottom w:val="none" w:sz="0" w:space="0" w:color="auto"/>
        <w:right w:val="none" w:sz="0" w:space="0" w:color="auto"/>
      </w:divBdr>
      <w:divsChild>
        <w:div w:id="60907707">
          <w:marLeft w:val="0"/>
          <w:marRight w:val="0"/>
          <w:marTop w:val="0"/>
          <w:marBottom w:val="0"/>
          <w:divBdr>
            <w:top w:val="none" w:sz="0" w:space="0" w:color="auto"/>
            <w:left w:val="none" w:sz="0" w:space="0" w:color="auto"/>
            <w:bottom w:val="none" w:sz="0" w:space="0" w:color="auto"/>
            <w:right w:val="none" w:sz="0" w:space="0" w:color="auto"/>
          </w:divBdr>
          <w:divsChild>
            <w:div w:id="1744528235">
              <w:marLeft w:val="0"/>
              <w:marRight w:val="0"/>
              <w:marTop w:val="0"/>
              <w:marBottom w:val="0"/>
              <w:divBdr>
                <w:top w:val="none" w:sz="0" w:space="0" w:color="auto"/>
                <w:left w:val="none" w:sz="0" w:space="0" w:color="auto"/>
                <w:bottom w:val="none" w:sz="0" w:space="0" w:color="auto"/>
                <w:right w:val="none" w:sz="0" w:space="0" w:color="auto"/>
              </w:divBdr>
              <w:divsChild>
                <w:div w:id="800534791">
                  <w:marLeft w:val="0"/>
                  <w:marRight w:val="0"/>
                  <w:marTop w:val="0"/>
                  <w:marBottom w:val="0"/>
                  <w:divBdr>
                    <w:top w:val="none" w:sz="0" w:space="0" w:color="auto"/>
                    <w:left w:val="none" w:sz="0" w:space="0" w:color="auto"/>
                    <w:bottom w:val="none" w:sz="0" w:space="0" w:color="auto"/>
                    <w:right w:val="none" w:sz="0" w:space="0" w:color="auto"/>
                  </w:divBdr>
                </w:div>
              </w:divsChild>
            </w:div>
            <w:div w:id="1975677653">
              <w:marLeft w:val="0"/>
              <w:marRight w:val="0"/>
              <w:marTop w:val="0"/>
              <w:marBottom w:val="0"/>
              <w:divBdr>
                <w:top w:val="none" w:sz="0" w:space="0" w:color="auto"/>
                <w:left w:val="none" w:sz="0" w:space="0" w:color="auto"/>
                <w:bottom w:val="none" w:sz="0" w:space="0" w:color="auto"/>
                <w:right w:val="none" w:sz="0" w:space="0" w:color="auto"/>
              </w:divBdr>
              <w:divsChild>
                <w:div w:id="1535801919">
                  <w:marLeft w:val="0"/>
                  <w:marRight w:val="0"/>
                  <w:marTop w:val="0"/>
                  <w:marBottom w:val="0"/>
                  <w:divBdr>
                    <w:top w:val="none" w:sz="0" w:space="0" w:color="auto"/>
                    <w:left w:val="none" w:sz="0" w:space="0" w:color="auto"/>
                    <w:bottom w:val="none" w:sz="0" w:space="0" w:color="auto"/>
                    <w:right w:val="none" w:sz="0" w:space="0" w:color="auto"/>
                  </w:divBdr>
                </w:div>
                <w:div w:id="1748771758">
                  <w:marLeft w:val="0"/>
                  <w:marRight w:val="0"/>
                  <w:marTop w:val="0"/>
                  <w:marBottom w:val="0"/>
                  <w:divBdr>
                    <w:top w:val="none" w:sz="0" w:space="0" w:color="auto"/>
                    <w:left w:val="none" w:sz="0" w:space="0" w:color="auto"/>
                    <w:bottom w:val="none" w:sz="0" w:space="0" w:color="auto"/>
                    <w:right w:val="none" w:sz="0" w:space="0" w:color="auto"/>
                  </w:divBdr>
                </w:div>
                <w:div w:id="21408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9437">
          <w:marLeft w:val="0"/>
          <w:marRight w:val="0"/>
          <w:marTop w:val="150"/>
          <w:marBottom w:val="0"/>
          <w:divBdr>
            <w:top w:val="none" w:sz="0" w:space="0" w:color="auto"/>
            <w:left w:val="none" w:sz="0" w:space="0" w:color="auto"/>
            <w:bottom w:val="none" w:sz="0" w:space="0" w:color="auto"/>
            <w:right w:val="none" w:sz="0" w:space="0" w:color="auto"/>
          </w:divBdr>
          <w:divsChild>
            <w:div w:id="1030299300">
              <w:marLeft w:val="0"/>
              <w:marRight w:val="0"/>
              <w:marTop w:val="0"/>
              <w:marBottom w:val="0"/>
              <w:divBdr>
                <w:top w:val="none" w:sz="0" w:space="0" w:color="auto"/>
                <w:left w:val="none" w:sz="0" w:space="0" w:color="auto"/>
                <w:bottom w:val="none" w:sz="0" w:space="0" w:color="auto"/>
                <w:right w:val="none" w:sz="0" w:space="0" w:color="auto"/>
              </w:divBdr>
            </w:div>
          </w:divsChild>
        </w:div>
        <w:div w:id="1252349633">
          <w:marLeft w:val="0"/>
          <w:marRight w:val="0"/>
          <w:marTop w:val="0"/>
          <w:marBottom w:val="0"/>
          <w:divBdr>
            <w:top w:val="none" w:sz="0" w:space="0" w:color="auto"/>
            <w:left w:val="none" w:sz="0" w:space="0" w:color="auto"/>
            <w:bottom w:val="none" w:sz="0" w:space="0" w:color="auto"/>
            <w:right w:val="none" w:sz="0" w:space="0" w:color="auto"/>
          </w:divBdr>
          <w:divsChild>
            <w:div w:id="150145203">
              <w:marLeft w:val="0"/>
              <w:marRight w:val="0"/>
              <w:marTop w:val="0"/>
              <w:marBottom w:val="0"/>
              <w:divBdr>
                <w:top w:val="none" w:sz="0" w:space="0" w:color="auto"/>
                <w:left w:val="none" w:sz="0" w:space="0" w:color="auto"/>
                <w:bottom w:val="none" w:sz="0" w:space="0" w:color="auto"/>
                <w:right w:val="none" w:sz="0" w:space="0" w:color="auto"/>
              </w:divBdr>
            </w:div>
          </w:divsChild>
        </w:div>
        <w:div w:id="1969778513">
          <w:marLeft w:val="0"/>
          <w:marRight w:val="0"/>
          <w:marTop w:val="0"/>
          <w:marBottom w:val="0"/>
          <w:divBdr>
            <w:top w:val="none" w:sz="0" w:space="0" w:color="auto"/>
            <w:left w:val="none" w:sz="0" w:space="0" w:color="auto"/>
            <w:bottom w:val="none" w:sz="0" w:space="0" w:color="auto"/>
            <w:right w:val="none" w:sz="0" w:space="0" w:color="auto"/>
          </w:divBdr>
          <w:divsChild>
            <w:div w:id="331640302">
              <w:marLeft w:val="0"/>
              <w:marRight w:val="0"/>
              <w:marTop w:val="0"/>
              <w:marBottom w:val="0"/>
              <w:divBdr>
                <w:top w:val="none" w:sz="0" w:space="0" w:color="auto"/>
                <w:left w:val="none" w:sz="0" w:space="0" w:color="auto"/>
                <w:bottom w:val="none" w:sz="0" w:space="0" w:color="auto"/>
                <w:right w:val="none" w:sz="0" w:space="0" w:color="auto"/>
              </w:divBdr>
            </w:div>
          </w:divsChild>
        </w:div>
        <w:div w:id="2024670843">
          <w:marLeft w:val="0"/>
          <w:marRight w:val="225"/>
          <w:marTop w:val="0"/>
          <w:marBottom w:val="0"/>
          <w:divBdr>
            <w:top w:val="none" w:sz="0" w:space="0" w:color="auto"/>
            <w:left w:val="none" w:sz="0" w:space="0" w:color="auto"/>
            <w:bottom w:val="none" w:sz="0" w:space="0" w:color="auto"/>
            <w:right w:val="none" w:sz="0" w:space="0" w:color="auto"/>
          </w:divBdr>
          <w:divsChild>
            <w:div w:id="2096970896">
              <w:marLeft w:val="0"/>
              <w:marRight w:val="0"/>
              <w:marTop w:val="0"/>
              <w:marBottom w:val="0"/>
              <w:divBdr>
                <w:top w:val="none" w:sz="0" w:space="0" w:color="auto"/>
                <w:left w:val="none" w:sz="0" w:space="0" w:color="auto"/>
                <w:bottom w:val="none" w:sz="0" w:space="0" w:color="auto"/>
                <w:right w:val="none" w:sz="0" w:space="0" w:color="auto"/>
              </w:divBdr>
              <w:divsChild>
                <w:div w:id="1602685305">
                  <w:marLeft w:val="0"/>
                  <w:marRight w:val="0"/>
                  <w:marTop w:val="0"/>
                  <w:marBottom w:val="0"/>
                  <w:divBdr>
                    <w:top w:val="none" w:sz="0" w:space="0" w:color="auto"/>
                    <w:left w:val="none" w:sz="0" w:space="0" w:color="auto"/>
                    <w:bottom w:val="none" w:sz="0" w:space="0" w:color="auto"/>
                    <w:right w:val="none" w:sz="0" w:space="0" w:color="auto"/>
                  </w:divBdr>
                  <w:divsChild>
                    <w:div w:id="11808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91601">
      <w:bodyDiv w:val="1"/>
      <w:marLeft w:val="0"/>
      <w:marRight w:val="0"/>
      <w:marTop w:val="0"/>
      <w:marBottom w:val="0"/>
      <w:divBdr>
        <w:top w:val="none" w:sz="0" w:space="0" w:color="auto"/>
        <w:left w:val="none" w:sz="0" w:space="0" w:color="auto"/>
        <w:bottom w:val="none" w:sz="0" w:space="0" w:color="auto"/>
        <w:right w:val="none" w:sz="0" w:space="0" w:color="auto"/>
      </w:divBdr>
    </w:div>
    <w:div w:id="16242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nghopcdvc@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1189F-5E4B-492C-BA26-19F7B142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17298</Words>
  <Characters>98600</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tæng liªn ®oµn Liªn ®oµn       céng hoµ x• héi chñ nghÜa viÖt nam</vt:lpstr>
    </vt:vector>
  </TitlesOfParts>
  <Company>Microsoft</Company>
  <LinksUpToDate>false</LinksUpToDate>
  <CharactersWithSpaces>115667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tæng liªn ®oµn Liªn ®oµn       céng hoµ x• héi chñ nghÜa viÖt nam</dc:title>
  <dc:creator>Trung Toc</dc:creator>
  <cp:lastModifiedBy>Nguyễn Trung Sơn</cp:lastModifiedBy>
  <cp:revision>2</cp:revision>
  <cp:lastPrinted>2023-03-15T02:09:00Z</cp:lastPrinted>
  <dcterms:created xsi:type="dcterms:W3CDTF">2023-10-18T16:47:00Z</dcterms:created>
  <dcterms:modified xsi:type="dcterms:W3CDTF">2023-10-18T16:47:00Z</dcterms:modified>
</cp:coreProperties>
</file>